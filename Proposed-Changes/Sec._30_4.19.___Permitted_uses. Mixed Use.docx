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BF6C9" w14:textId="77777777" w:rsidR="006356FC" w:rsidRDefault="000C2EBB">
      <w:pPr>
        <w:pStyle w:val="Section"/>
      </w:pPr>
      <w:r>
        <w:t>Sec. 30-4.19. Permitted uses.</w:t>
      </w:r>
    </w:p>
    <w:p w14:paraId="5DC76BC3" w14:textId="77777777" w:rsidR="006356FC" w:rsidRDefault="000C2EBB">
      <w:pPr>
        <w:pStyle w:val="Block1"/>
      </w:pPr>
      <w:r>
        <w:t xml:space="preserve">The following table contains the list of uses allowed, and specifies whether the uses are allowed by right (P), accessory to a principal use (A), or by special use permit approval (S). Blank cells indicate that the use is not allowed. No variances from the requirements of this section are allowed. </w:t>
      </w:r>
    </w:p>
    <w:p w14:paraId="467E0383" w14:textId="77777777" w:rsidR="006356FC" w:rsidRDefault="000C2EBB">
      <w:pPr>
        <w:pStyle w:val="Block1"/>
      </w:pPr>
      <w:r>
        <w:rPr>
          <w:b/>
        </w:rPr>
        <w:t>Table V-7: Permitted Uses in Mixed-Use and Nonresidential Districts.</w:t>
      </w:r>
    </w:p>
    <w:tbl>
      <w:tblPr>
        <w:tblStyle w:val="Table1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  <w:tblPrChange w:id="0" w:author="Ney,Joshua A" w:date="2023-05-08T15:55:00Z">
          <w:tblPr>
            <w:tblStyle w:val="Table1"/>
            <w:tblW w:w="5000" w:type="pct"/>
            <w:tbl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325"/>
        <w:gridCol w:w="1039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tblGridChange w:id="1">
          <w:tblGrid>
            <w:gridCol w:w="2325"/>
            <w:gridCol w:w="1039"/>
            <w:gridCol w:w="498"/>
            <w:gridCol w:w="498"/>
            <w:gridCol w:w="498"/>
            <w:gridCol w:w="498"/>
            <w:gridCol w:w="498"/>
            <w:gridCol w:w="498"/>
            <w:gridCol w:w="498"/>
            <w:gridCol w:w="498"/>
            <w:gridCol w:w="498"/>
            <w:gridCol w:w="498"/>
            <w:gridCol w:w="498"/>
            <w:gridCol w:w="498"/>
          </w:tblGrid>
        </w:tblGridChange>
      </w:tblGrid>
      <w:tr w:rsidR="006356FC" w14:paraId="4AB80BA5" w14:textId="77777777" w:rsidTr="000C2EBB">
        <w:trPr>
          <w:trHeight w:val="1177"/>
        </w:trPr>
        <w:tc>
          <w:tcPr>
            <w:tcW w:w="882" w:type="pct"/>
            <w:shd w:val="clear" w:color="auto" w:fill="C0C0C0"/>
            <w:tcPrChange w:id="2" w:author="Ney,Joshua A" w:date="2023-05-08T15:55:00Z">
              <w:tcPr>
                <w:tcW w:w="882" w:type="pct"/>
                <w:shd w:val="clear" w:color="auto" w:fill="C0C0C0"/>
              </w:tcPr>
            </w:tcPrChange>
          </w:tcPr>
          <w:p w14:paraId="6B59931A" w14:textId="77777777" w:rsidR="006356FC" w:rsidRDefault="006356FC"/>
        </w:tc>
        <w:tc>
          <w:tcPr>
            <w:tcW w:w="588" w:type="pct"/>
            <w:shd w:val="clear" w:color="auto" w:fill="C0C0C0"/>
            <w:textDirection w:val="btLr"/>
            <w:tcPrChange w:id="3" w:author="Ney,Joshua A" w:date="2023-05-08T15:55:00Z">
              <w:tcPr>
                <w:tcW w:w="588" w:type="pct"/>
                <w:shd w:val="clear" w:color="auto" w:fill="C0C0C0"/>
                <w:textDirection w:val="btLr"/>
              </w:tcPr>
            </w:tcPrChange>
          </w:tcPr>
          <w:p w14:paraId="666D3678" w14:textId="77777777" w:rsidR="006356FC" w:rsidRDefault="000C2EBB">
            <w:r>
              <w:rPr>
                <w:b/>
                <w:sz w:val="22"/>
              </w:rPr>
              <w:t>Use Standards</w:t>
            </w:r>
          </w:p>
        </w:tc>
        <w:tc>
          <w:tcPr>
            <w:tcW w:w="294" w:type="pct"/>
            <w:shd w:val="clear" w:color="auto" w:fill="C0C0C0"/>
            <w:textDirection w:val="btLr"/>
            <w:tcPrChange w:id="4" w:author="Ney,Joshua A" w:date="2023-05-08T15:55:00Z">
              <w:tcPr>
                <w:tcW w:w="294" w:type="pct"/>
                <w:shd w:val="clear" w:color="auto" w:fill="C0C0C0"/>
                <w:textDirection w:val="btLr"/>
              </w:tcPr>
            </w:tcPrChange>
          </w:tcPr>
          <w:p w14:paraId="06CF7456" w14:textId="77777777" w:rsidR="006356FC" w:rsidRDefault="000C2EBB">
            <w:r>
              <w:rPr>
                <w:b/>
                <w:sz w:val="22"/>
              </w:rPr>
              <w:t>MU-1</w:t>
            </w:r>
          </w:p>
        </w:tc>
        <w:tc>
          <w:tcPr>
            <w:tcW w:w="294" w:type="pct"/>
            <w:shd w:val="clear" w:color="auto" w:fill="C0C0C0"/>
            <w:textDirection w:val="btLr"/>
            <w:tcPrChange w:id="5" w:author="Ney,Joshua A" w:date="2023-05-08T15:55:00Z">
              <w:tcPr>
                <w:tcW w:w="294" w:type="pct"/>
                <w:shd w:val="clear" w:color="auto" w:fill="C0C0C0"/>
                <w:textDirection w:val="btLr"/>
              </w:tcPr>
            </w:tcPrChange>
          </w:tcPr>
          <w:p w14:paraId="5FAEB971" w14:textId="77777777" w:rsidR="006356FC" w:rsidRDefault="000C2EBB">
            <w:r>
              <w:rPr>
                <w:b/>
                <w:sz w:val="22"/>
              </w:rPr>
              <w:t>MU-2</w:t>
            </w:r>
          </w:p>
        </w:tc>
        <w:tc>
          <w:tcPr>
            <w:tcW w:w="294" w:type="pct"/>
            <w:shd w:val="clear" w:color="auto" w:fill="C0C0C0"/>
            <w:textDirection w:val="btLr"/>
            <w:tcPrChange w:id="6" w:author="Ney,Joshua A" w:date="2023-05-08T15:55:00Z">
              <w:tcPr>
                <w:tcW w:w="294" w:type="pct"/>
                <w:shd w:val="clear" w:color="auto" w:fill="C0C0C0"/>
                <w:textDirection w:val="btLr"/>
              </w:tcPr>
            </w:tcPrChange>
          </w:tcPr>
          <w:p w14:paraId="4D0D18B7" w14:textId="77777777" w:rsidR="006356FC" w:rsidRDefault="000C2EBB">
            <w:r>
              <w:rPr>
                <w:b/>
                <w:sz w:val="22"/>
              </w:rPr>
              <w:t>OR</w:t>
            </w:r>
          </w:p>
        </w:tc>
        <w:tc>
          <w:tcPr>
            <w:tcW w:w="294" w:type="pct"/>
            <w:shd w:val="clear" w:color="auto" w:fill="C0C0C0"/>
            <w:textDirection w:val="btLr"/>
            <w:tcPrChange w:id="7" w:author="Ney,Joshua A" w:date="2023-05-08T15:55:00Z">
              <w:tcPr>
                <w:tcW w:w="294" w:type="pct"/>
                <w:shd w:val="clear" w:color="auto" w:fill="C0C0C0"/>
                <w:textDirection w:val="btLr"/>
              </w:tcPr>
            </w:tcPrChange>
          </w:tcPr>
          <w:p w14:paraId="0A79F734" w14:textId="77777777" w:rsidR="006356FC" w:rsidRDefault="000C2EBB">
            <w:r>
              <w:rPr>
                <w:b/>
                <w:sz w:val="22"/>
              </w:rPr>
              <w:t>OF</w:t>
            </w:r>
          </w:p>
        </w:tc>
        <w:tc>
          <w:tcPr>
            <w:tcW w:w="294" w:type="pct"/>
            <w:shd w:val="clear" w:color="auto" w:fill="C0C0C0"/>
            <w:textDirection w:val="btLr"/>
            <w:tcPrChange w:id="8" w:author="Ney,Joshua A" w:date="2023-05-08T15:55:00Z">
              <w:tcPr>
                <w:tcW w:w="294" w:type="pct"/>
                <w:shd w:val="clear" w:color="auto" w:fill="C0C0C0"/>
                <w:textDirection w:val="btLr"/>
              </w:tcPr>
            </w:tcPrChange>
          </w:tcPr>
          <w:p w14:paraId="040D4DC0" w14:textId="77777777" w:rsidR="006356FC" w:rsidRDefault="000C2EBB">
            <w:r>
              <w:rPr>
                <w:b/>
                <w:sz w:val="22"/>
              </w:rPr>
              <w:t>CP</w:t>
            </w:r>
          </w:p>
        </w:tc>
        <w:tc>
          <w:tcPr>
            <w:tcW w:w="294" w:type="pct"/>
            <w:shd w:val="clear" w:color="auto" w:fill="C0C0C0"/>
            <w:textDirection w:val="btLr"/>
            <w:tcPrChange w:id="9" w:author="Ney,Joshua A" w:date="2023-05-08T15:55:00Z">
              <w:tcPr>
                <w:tcW w:w="294" w:type="pct"/>
                <w:shd w:val="clear" w:color="auto" w:fill="C0C0C0"/>
                <w:textDirection w:val="btLr"/>
              </w:tcPr>
            </w:tcPrChange>
          </w:tcPr>
          <w:p w14:paraId="0D6C79A6" w14:textId="77777777" w:rsidR="006356FC" w:rsidRDefault="000C2EBB">
            <w:r>
              <w:rPr>
                <w:b/>
                <w:sz w:val="22"/>
              </w:rPr>
              <w:t>BUS</w:t>
            </w:r>
          </w:p>
        </w:tc>
        <w:tc>
          <w:tcPr>
            <w:tcW w:w="294" w:type="pct"/>
            <w:shd w:val="clear" w:color="auto" w:fill="C0C0C0"/>
            <w:textDirection w:val="btLr"/>
            <w:tcPrChange w:id="10" w:author="Ney,Joshua A" w:date="2023-05-08T15:55:00Z">
              <w:tcPr>
                <w:tcW w:w="294" w:type="pct"/>
                <w:shd w:val="clear" w:color="auto" w:fill="C0C0C0"/>
                <w:textDirection w:val="btLr"/>
              </w:tcPr>
            </w:tcPrChange>
          </w:tcPr>
          <w:p w14:paraId="15837FF1" w14:textId="77777777" w:rsidR="006356FC" w:rsidRDefault="000C2EBB">
            <w:r>
              <w:rPr>
                <w:b/>
                <w:sz w:val="22"/>
              </w:rPr>
              <w:t>BA</w:t>
            </w:r>
          </w:p>
        </w:tc>
        <w:tc>
          <w:tcPr>
            <w:tcW w:w="294" w:type="pct"/>
            <w:shd w:val="clear" w:color="auto" w:fill="C0C0C0"/>
            <w:textDirection w:val="btLr"/>
            <w:tcPrChange w:id="11" w:author="Ney,Joshua A" w:date="2023-05-08T15:55:00Z">
              <w:tcPr>
                <w:tcW w:w="294" w:type="pct"/>
                <w:shd w:val="clear" w:color="auto" w:fill="C0C0C0"/>
                <w:textDirection w:val="btLr"/>
              </w:tcPr>
            </w:tcPrChange>
          </w:tcPr>
          <w:p w14:paraId="70D00196" w14:textId="77777777" w:rsidR="006356FC" w:rsidRDefault="000C2EBB">
            <w:r>
              <w:rPr>
                <w:b/>
                <w:sz w:val="22"/>
              </w:rPr>
              <w:t>BT</w:t>
            </w:r>
          </w:p>
        </w:tc>
        <w:tc>
          <w:tcPr>
            <w:tcW w:w="294" w:type="pct"/>
            <w:shd w:val="clear" w:color="auto" w:fill="C0C0C0"/>
            <w:textDirection w:val="btLr"/>
            <w:tcPrChange w:id="12" w:author="Ney,Joshua A" w:date="2023-05-08T15:55:00Z">
              <w:tcPr>
                <w:tcW w:w="294" w:type="pct"/>
                <w:shd w:val="clear" w:color="auto" w:fill="C0C0C0"/>
                <w:textDirection w:val="btLr"/>
              </w:tcPr>
            </w:tcPrChange>
          </w:tcPr>
          <w:p w14:paraId="76D9CACE" w14:textId="77777777" w:rsidR="006356FC" w:rsidRDefault="000C2EBB">
            <w:r>
              <w:rPr>
                <w:b/>
                <w:sz w:val="22"/>
              </w:rPr>
              <w:t>BI</w:t>
            </w:r>
          </w:p>
        </w:tc>
        <w:tc>
          <w:tcPr>
            <w:tcW w:w="294" w:type="pct"/>
            <w:shd w:val="clear" w:color="auto" w:fill="C0C0C0"/>
            <w:textDirection w:val="btLr"/>
            <w:tcPrChange w:id="13" w:author="Ney,Joshua A" w:date="2023-05-08T15:55:00Z">
              <w:tcPr>
                <w:tcW w:w="294" w:type="pct"/>
                <w:shd w:val="clear" w:color="auto" w:fill="C0C0C0"/>
                <w:textDirection w:val="btLr"/>
              </w:tcPr>
            </w:tcPrChange>
          </w:tcPr>
          <w:p w14:paraId="1C462FA8" w14:textId="77777777" w:rsidR="006356FC" w:rsidRDefault="000C2EBB">
            <w:r>
              <w:rPr>
                <w:b/>
                <w:sz w:val="22"/>
              </w:rPr>
              <w:t>W</w:t>
            </w:r>
          </w:p>
        </w:tc>
        <w:tc>
          <w:tcPr>
            <w:tcW w:w="294" w:type="pct"/>
            <w:shd w:val="clear" w:color="auto" w:fill="C0C0C0"/>
            <w:textDirection w:val="btLr"/>
            <w:tcPrChange w:id="14" w:author="Ney,Joshua A" w:date="2023-05-08T15:55:00Z">
              <w:tcPr>
                <w:tcW w:w="294" w:type="pct"/>
                <w:shd w:val="clear" w:color="auto" w:fill="C0C0C0"/>
                <w:textDirection w:val="btLr"/>
              </w:tcPr>
            </w:tcPrChange>
          </w:tcPr>
          <w:p w14:paraId="4B9F0C62" w14:textId="77777777" w:rsidR="006356FC" w:rsidRDefault="000C2EBB">
            <w:r>
              <w:rPr>
                <w:b/>
                <w:sz w:val="22"/>
              </w:rPr>
              <w:t>I-1</w:t>
            </w:r>
          </w:p>
        </w:tc>
        <w:tc>
          <w:tcPr>
            <w:tcW w:w="294" w:type="pct"/>
            <w:shd w:val="clear" w:color="auto" w:fill="C0C0C0"/>
            <w:textDirection w:val="btLr"/>
            <w:tcPrChange w:id="15" w:author="Ney,Joshua A" w:date="2023-05-08T15:55:00Z">
              <w:tcPr>
                <w:tcW w:w="294" w:type="pct"/>
                <w:shd w:val="clear" w:color="auto" w:fill="C0C0C0"/>
                <w:textDirection w:val="btLr"/>
              </w:tcPr>
            </w:tcPrChange>
          </w:tcPr>
          <w:p w14:paraId="2FAAE8F7" w14:textId="77777777" w:rsidR="006356FC" w:rsidRDefault="000C2EBB">
            <w:r>
              <w:rPr>
                <w:b/>
                <w:sz w:val="22"/>
              </w:rPr>
              <w:t>I-2</w:t>
            </w:r>
          </w:p>
        </w:tc>
      </w:tr>
      <w:tr w:rsidR="006356FC" w14:paraId="4AE9B856" w14:textId="77777777">
        <w:tc>
          <w:tcPr>
            <w:tcW w:w="5000" w:type="pct"/>
            <w:gridSpan w:val="14"/>
            <w:shd w:val="clear" w:color="auto" w:fill="C0C0C0"/>
          </w:tcPr>
          <w:p w14:paraId="11A39076" w14:textId="77777777" w:rsidR="006356FC" w:rsidRDefault="000C2EBB">
            <w:r>
              <w:rPr>
                <w:b/>
                <w:sz w:val="22"/>
              </w:rPr>
              <w:t>RESIDENTIAL</w:t>
            </w:r>
          </w:p>
        </w:tc>
      </w:tr>
      <w:tr w:rsidR="006356FC" w14:paraId="5D37C4B7" w14:textId="77777777">
        <w:tc>
          <w:tcPr>
            <w:tcW w:w="882" w:type="pct"/>
          </w:tcPr>
          <w:p w14:paraId="0351A14C" w14:textId="77777777" w:rsidR="006356FC" w:rsidRDefault="000C2EBB">
            <w:r>
              <w:rPr>
                <w:sz w:val="22"/>
              </w:rPr>
              <w:t xml:space="preserve">Single-family dwelling </w:t>
            </w:r>
          </w:p>
        </w:tc>
        <w:tc>
          <w:tcPr>
            <w:tcW w:w="588" w:type="pct"/>
          </w:tcPr>
          <w:p w14:paraId="6DA5A338" w14:textId="77777777" w:rsidR="006356FC" w:rsidRDefault="006356FC"/>
        </w:tc>
        <w:tc>
          <w:tcPr>
            <w:tcW w:w="294" w:type="pct"/>
          </w:tcPr>
          <w:p w14:paraId="0673878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923B524" w14:textId="77777777" w:rsidR="006356FC" w:rsidRDefault="000C2EBB">
            <w:ins w:id="16" w:author="Ney,Joshua A" w:date="2023-05-08T15:54:00Z">
              <w:r>
                <w:rPr>
                  <w:sz w:val="22"/>
                </w:rPr>
                <w:t>P</w:t>
              </w:r>
            </w:ins>
            <w:del w:id="17" w:author="Ney,Joshua A" w:date="2023-05-08T15:54:00Z">
              <w:r w:rsidDel="000C2EBB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294" w:type="pct"/>
          </w:tcPr>
          <w:p w14:paraId="09E8F129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878658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DDB7EED" w14:textId="6225544E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78A11B3E" w14:textId="0913437E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79F0EDC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C09F926" w14:textId="2F4179CB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75A7D781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303729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650C986" w14:textId="4596319E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4500761" w14:textId="57B3ACE9" w:rsidR="006356FC" w:rsidRDefault="000C2EBB">
            <w:r>
              <w:rPr>
                <w:sz w:val="22"/>
              </w:rPr>
              <w:t xml:space="preserve">- </w:t>
            </w:r>
          </w:p>
        </w:tc>
      </w:tr>
      <w:tr w:rsidR="006356FC" w14:paraId="7EB7FAFA" w14:textId="77777777">
        <w:tc>
          <w:tcPr>
            <w:tcW w:w="882" w:type="pct"/>
          </w:tcPr>
          <w:p w14:paraId="3F828E53" w14:textId="77777777" w:rsidR="006356FC" w:rsidRDefault="000C2EBB">
            <w:r>
              <w:rPr>
                <w:sz w:val="22"/>
              </w:rPr>
              <w:t xml:space="preserve">Attached dwelling </w:t>
            </w:r>
          </w:p>
        </w:tc>
        <w:tc>
          <w:tcPr>
            <w:tcW w:w="588" w:type="pct"/>
          </w:tcPr>
          <w:p w14:paraId="0E9AEAEF" w14:textId="77777777" w:rsidR="006356FC" w:rsidRDefault="006356FC"/>
        </w:tc>
        <w:tc>
          <w:tcPr>
            <w:tcW w:w="294" w:type="pct"/>
          </w:tcPr>
          <w:p w14:paraId="6833921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D77555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611C92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35F32F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632037F" w14:textId="381EC15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7BCDE99" w14:textId="5ED42ECD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3B48E04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0B901A6" w14:textId="30154C78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481211B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8E006EA" w14:textId="69D3DD3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5760D62" w14:textId="5CAEAD63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CEC424B" w14:textId="33E6611D" w:rsidR="006356FC" w:rsidRDefault="000C2EBB">
            <w:r>
              <w:rPr>
                <w:sz w:val="22"/>
              </w:rPr>
              <w:t xml:space="preserve">- </w:t>
            </w:r>
          </w:p>
        </w:tc>
      </w:tr>
      <w:tr w:rsidR="006356FC" w14:paraId="60420FF3" w14:textId="77777777">
        <w:tc>
          <w:tcPr>
            <w:tcW w:w="882" w:type="pct"/>
          </w:tcPr>
          <w:p w14:paraId="732450D0" w14:textId="77777777" w:rsidR="006356FC" w:rsidRDefault="000C2EBB">
            <w:r>
              <w:rPr>
                <w:sz w:val="22"/>
              </w:rPr>
              <w:t xml:space="preserve">Multi-family dwelling </w:t>
            </w:r>
          </w:p>
        </w:tc>
        <w:tc>
          <w:tcPr>
            <w:tcW w:w="588" w:type="pct"/>
          </w:tcPr>
          <w:p w14:paraId="533D2F7A" w14:textId="77777777" w:rsidR="006356FC" w:rsidRDefault="006356FC"/>
        </w:tc>
        <w:tc>
          <w:tcPr>
            <w:tcW w:w="294" w:type="pct"/>
          </w:tcPr>
          <w:p w14:paraId="6D53352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C2B3791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0FF8F3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7260D2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9D307F4" w14:textId="3D22CA7B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3FE4E85E" w14:textId="5C9686C5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BB337FD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577B695" w14:textId="41DFE3D3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CA44B85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5F1FB8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F4BCF40" w14:textId="5133C066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A5A963A" w14:textId="732254F5" w:rsidR="006356FC" w:rsidRDefault="000C2EBB">
            <w:r>
              <w:rPr>
                <w:sz w:val="22"/>
              </w:rPr>
              <w:t xml:space="preserve">- </w:t>
            </w:r>
          </w:p>
        </w:tc>
      </w:tr>
      <w:tr w:rsidR="006356FC" w14:paraId="6F5997E3" w14:textId="77777777">
        <w:tc>
          <w:tcPr>
            <w:tcW w:w="882" w:type="pct"/>
          </w:tcPr>
          <w:p w14:paraId="616AD828" w14:textId="77777777" w:rsidR="006356FC" w:rsidRDefault="000C2EBB">
            <w:r>
              <w:rPr>
                <w:sz w:val="22"/>
              </w:rPr>
              <w:t xml:space="preserve">Accessory dwelling unit </w:t>
            </w:r>
          </w:p>
        </w:tc>
        <w:tc>
          <w:tcPr>
            <w:tcW w:w="588" w:type="pct"/>
          </w:tcPr>
          <w:p w14:paraId="5AF37289" w14:textId="77777777" w:rsidR="006356FC" w:rsidRDefault="000C2EBB">
            <w:r>
              <w:rPr>
                <w:sz w:val="22"/>
              </w:rPr>
              <w:t>30-5.36</w:t>
            </w:r>
          </w:p>
        </w:tc>
        <w:tc>
          <w:tcPr>
            <w:tcW w:w="294" w:type="pct"/>
          </w:tcPr>
          <w:p w14:paraId="487DE336" w14:textId="77777777" w:rsidR="006356FC" w:rsidRDefault="000C2EBB">
            <w:r>
              <w:rPr>
                <w:sz w:val="22"/>
              </w:rPr>
              <w:t xml:space="preserve">A </w:t>
            </w:r>
          </w:p>
        </w:tc>
        <w:tc>
          <w:tcPr>
            <w:tcW w:w="294" w:type="pct"/>
          </w:tcPr>
          <w:p w14:paraId="2082689C" w14:textId="77777777" w:rsidR="006356FC" w:rsidRDefault="000C2EBB">
            <w:r>
              <w:rPr>
                <w:sz w:val="22"/>
              </w:rPr>
              <w:t xml:space="preserve">A </w:t>
            </w:r>
          </w:p>
        </w:tc>
        <w:tc>
          <w:tcPr>
            <w:tcW w:w="294" w:type="pct"/>
          </w:tcPr>
          <w:p w14:paraId="45F3E1EB" w14:textId="77777777" w:rsidR="006356FC" w:rsidRDefault="000C2EBB">
            <w:r>
              <w:rPr>
                <w:sz w:val="22"/>
              </w:rPr>
              <w:t xml:space="preserve">A </w:t>
            </w:r>
          </w:p>
        </w:tc>
        <w:tc>
          <w:tcPr>
            <w:tcW w:w="294" w:type="pct"/>
          </w:tcPr>
          <w:p w14:paraId="382EC585" w14:textId="77777777" w:rsidR="006356FC" w:rsidRDefault="000C2EBB">
            <w:r>
              <w:rPr>
                <w:sz w:val="22"/>
              </w:rPr>
              <w:t xml:space="preserve">A </w:t>
            </w:r>
          </w:p>
        </w:tc>
        <w:tc>
          <w:tcPr>
            <w:tcW w:w="294" w:type="pct"/>
          </w:tcPr>
          <w:p w14:paraId="755C4E4A" w14:textId="77777777" w:rsidR="006356FC" w:rsidRDefault="000C2EBB">
            <w:r>
              <w:rPr>
                <w:sz w:val="22"/>
              </w:rPr>
              <w:t xml:space="preserve">A </w:t>
            </w:r>
          </w:p>
        </w:tc>
        <w:tc>
          <w:tcPr>
            <w:tcW w:w="294" w:type="pct"/>
          </w:tcPr>
          <w:p w14:paraId="713457F4" w14:textId="77777777" w:rsidR="006356FC" w:rsidRDefault="000C2EBB">
            <w:r>
              <w:rPr>
                <w:sz w:val="22"/>
              </w:rPr>
              <w:t xml:space="preserve">A </w:t>
            </w:r>
          </w:p>
        </w:tc>
        <w:tc>
          <w:tcPr>
            <w:tcW w:w="294" w:type="pct"/>
          </w:tcPr>
          <w:p w14:paraId="001F1B37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463ABED" w14:textId="77777777" w:rsidR="006356FC" w:rsidRDefault="000C2EBB">
            <w:ins w:id="18" w:author="Ney,Joshua A" w:date="2023-05-08T15:55:00Z">
              <w:r>
                <w:rPr>
                  <w:sz w:val="22"/>
                </w:rPr>
                <w:t>A</w:t>
              </w:r>
            </w:ins>
            <w:del w:id="19" w:author="Ney,Joshua A" w:date="2023-05-08T15:55:00Z">
              <w:r w:rsidDel="000C2EBB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294" w:type="pct"/>
          </w:tcPr>
          <w:p w14:paraId="3EC77D9D" w14:textId="77777777" w:rsidR="006356FC" w:rsidRDefault="000C2EBB">
            <w:r>
              <w:rPr>
                <w:sz w:val="22"/>
              </w:rPr>
              <w:t xml:space="preserve">A </w:t>
            </w:r>
          </w:p>
        </w:tc>
        <w:tc>
          <w:tcPr>
            <w:tcW w:w="294" w:type="pct"/>
          </w:tcPr>
          <w:p w14:paraId="062AC216" w14:textId="77777777" w:rsidR="006356FC" w:rsidRDefault="000C2EBB">
            <w:r>
              <w:rPr>
                <w:sz w:val="22"/>
              </w:rPr>
              <w:t xml:space="preserve">A </w:t>
            </w:r>
          </w:p>
        </w:tc>
        <w:tc>
          <w:tcPr>
            <w:tcW w:w="294" w:type="pct"/>
          </w:tcPr>
          <w:p w14:paraId="3164757F" w14:textId="77777777" w:rsidR="006356FC" w:rsidRDefault="000C2EBB">
            <w:del w:id="20" w:author="Ney,Joshua A" w:date="2023-05-08T15:55:00Z">
              <w:r w:rsidDel="000C2EBB">
                <w:rPr>
                  <w:sz w:val="22"/>
                </w:rPr>
                <w:delText xml:space="preserve">- </w:delText>
              </w:r>
            </w:del>
            <w:ins w:id="21" w:author="Ney,Joshua A" w:date="2023-05-08T15:55:00Z">
              <w:r>
                <w:rPr>
                  <w:sz w:val="22"/>
                </w:rPr>
                <w:t>A</w:t>
              </w:r>
            </w:ins>
          </w:p>
        </w:tc>
        <w:tc>
          <w:tcPr>
            <w:tcW w:w="294" w:type="pct"/>
          </w:tcPr>
          <w:p w14:paraId="75FC691E" w14:textId="77777777" w:rsidR="006356FC" w:rsidRDefault="000C2EBB">
            <w:del w:id="22" w:author="Ney,Joshua A" w:date="2023-05-08T15:55:00Z">
              <w:r w:rsidDel="000C2EBB">
                <w:rPr>
                  <w:sz w:val="22"/>
                </w:rPr>
                <w:delText xml:space="preserve">- </w:delText>
              </w:r>
            </w:del>
            <w:ins w:id="23" w:author="Ney,Joshua A" w:date="2023-05-08T15:55:00Z">
              <w:r>
                <w:rPr>
                  <w:sz w:val="22"/>
                </w:rPr>
                <w:t>A</w:t>
              </w:r>
            </w:ins>
          </w:p>
        </w:tc>
      </w:tr>
      <w:tr w:rsidR="006356FC" w14:paraId="25CD96C8" w14:textId="77777777">
        <w:tc>
          <w:tcPr>
            <w:tcW w:w="882" w:type="pct"/>
          </w:tcPr>
          <w:p w14:paraId="5B24C032" w14:textId="77777777" w:rsidR="006356FC" w:rsidRDefault="000C2EBB">
            <w:r>
              <w:rPr>
                <w:sz w:val="22"/>
              </w:rPr>
              <w:t xml:space="preserve">Adult day care home </w:t>
            </w:r>
          </w:p>
        </w:tc>
        <w:tc>
          <w:tcPr>
            <w:tcW w:w="588" w:type="pct"/>
          </w:tcPr>
          <w:p w14:paraId="2BEE2B30" w14:textId="77777777" w:rsidR="006356FC" w:rsidRDefault="000C2EBB">
            <w:r>
              <w:rPr>
                <w:sz w:val="22"/>
              </w:rPr>
              <w:t>30-5.2</w:t>
            </w:r>
          </w:p>
        </w:tc>
        <w:tc>
          <w:tcPr>
            <w:tcW w:w="294" w:type="pct"/>
          </w:tcPr>
          <w:p w14:paraId="6AFB8EE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FA706A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5B7AF9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2D88CD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8A03BDF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625A81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DAE4F2D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3203C81" w14:textId="77777777" w:rsidR="006356FC" w:rsidRDefault="000C2EBB">
            <w:ins w:id="24" w:author="Ney,Joshua A" w:date="2023-05-08T15:56:00Z">
              <w:r>
                <w:rPr>
                  <w:sz w:val="22"/>
                </w:rPr>
                <w:t>P</w:t>
              </w:r>
            </w:ins>
            <w:del w:id="25" w:author="Ney,Joshua A" w:date="2023-05-08T15:56:00Z">
              <w:r w:rsidDel="000C2EBB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294" w:type="pct"/>
          </w:tcPr>
          <w:p w14:paraId="56BDDB7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C98F2FE" w14:textId="77777777" w:rsidR="006356FC" w:rsidRDefault="000C2EBB">
            <w:del w:id="26" w:author="Ney,Joshua A" w:date="2023-05-08T15:56:00Z">
              <w:r w:rsidDel="000C2EBB">
                <w:rPr>
                  <w:sz w:val="22"/>
                </w:rPr>
                <w:delText xml:space="preserve">- </w:delText>
              </w:r>
            </w:del>
            <w:ins w:id="27" w:author="Ney,Joshua A" w:date="2023-05-08T15:56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2AECBCC" w14:textId="77777777" w:rsidR="006356FC" w:rsidRDefault="000C2EBB">
            <w:del w:id="28" w:author="Ney,Joshua A" w:date="2023-05-08T15:56:00Z">
              <w:r w:rsidDel="000C2EBB">
                <w:rPr>
                  <w:sz w:val="22"/>
                </w:rPr>
                <w:delText xml:space="preserve">- </w:delText>
              </w:r>
            </w:del>
            <w:ins w:id="29" w:author="Ney,Joshua A" w:date="2023-05-08T15:56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6CD1C90" w14:textId="77777777" w:rsidR="006356FC" w:rsidRDefault="000C2EBB">
            <w:del w:id="30" w:author="Ney,Joshua A" w:date="2023-05-08T15:56:00Z">
              <w:r w:rsidDel="000C2EBB">
                <w:rPr>
                  <w:sz w:val="22"/>
                </w:rPr>
                <w:delText xml:space="preserve">- </w:delText>
              </w:r>
            </w:del>
            <w:ins w:id="31" w:author="Ney,Joshua A" w:date="2023-05-08T15:56:00Z">
              <w:r>
                <w:rPr>
                  <w:sz w:val="22"/>
                </w:rPr>
                <w:t>P</w:t>
              </w:r>
            </w:ins>
          </w:p>
        </w:tc>
      </w:tr>
      <w:tr w:rsidR="006356FC" w14:paraId="7783E89F" w14:textId="77777777">
        <w:tc>
          <w:tcPr>
            <w:tcW w:w="882" w:type="pct"/>
          </w:tcPr>
          <w:p w14:paraId="5B1E41A8" w14:textId="77777777" w:rsidR="006356FC" w:rsidRDefault="000C2EBB">
            <w:r>
              <w:rPr>
                <w:sz w:val="22"/>
              </w:rPr>
              <w:t xml:space="preserve">Community residential home (up to 6 residents) </w:t>
            </w:r>
          </w:p>
        </w:tc>
        <w:tc>
          <w:tcPr>
            <w:tcW w:w="588" w:type="pct"/>
          </w:tcPr>
          <w:p w14:paraId="32C9C36B" w14:textId="77777777" w:rsidR="006356FC" w:rsidRDefault="000C2EBB">
            <w:r>
              <w:rPr>
                <w:sz w:val="22"/>
              </w:rPr>
              <w:t>30-5.6</w:t>
            </w:r>
          </w:p>
        </w:tc>
        <w:tc>
          <w:tcPr>
            <w:tcW w:w="294" w:type="pct"/>
          </w:tcPr>
          <w:p w14:paraId="015A9D3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C4EFDF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D708C5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1C40A9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8D7B22E" w14:textId="77777777" w:rsidR="006356FC" w:rsidRDefault="000C2EBB">
            <w:ins w:id="32" w:author="Ney,Joshua A" w:date="2023-05-08T15:56:00Z">
              <w:r>
                <w:rPr>
                  <w:sz w:val="22"/>
                </w:rPr>
                <w:t>P</w:t>
              </w:r>
            </w:ins>
            <w:del w:id="33" w:author="Ney,Joshua A" w:date="2023-05-08T15:56:00Z">
              <w:r w:rsidDel="000C2EBB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294" w:type="pct"/>
          </w:tcPr>
          <w:p w14:paraId="55DB487B" w14:textId="77777777" w:rsidR="006356FC" w:rsidRDefault="000C2EBB">
            <w:del w:id="34" w:author="Ney,Joshua A" w:date="2023-05-08T15:56:00Z">
              <w:r w:rsidDel="000C2EBB">
                <w:rPr>
                  <w:sz w:val="22"/>
                </w:rPr>
                <w:delText xml:space="preserve">- </w:delText>
              </w:r>
            </w:del>
            <w:ins w:id="35" w:author="Ney,Joshua A" w:date="2023-05-08T15:56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5878723F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FC3B361" w14:textId="77777777" w:rsidR="006356FC" w:rsidRDefault="000C2EBB">
            <w:del w:id="36" w:author="Ney,Joshua A" w:date="2023-05-08T15:56:00Z">
              <w:r w:rsidDel="000C2EBB">
                <w:rPr>
                  <w:sz w:val="22"/>
                </w:rPr>
                <w:delText xml:space="preserve">- </w:delText>
              </w:r>
            </w:del>
            <w:ins w:id="37" w:author="Ney,Joshua A" w:date="2023-05-08T15:56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1C55792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7ABD52E1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C216F95" w14:textId="77777777" w:rsidR="006356FC" w:rsidRDefault="000C2EBB">
            <w:del w:id="38" w:author="Ney,Joshua A" w:date="2023-05-08T15:56:00Z">
              <w:r w:rsidDel="000C2EBB">
                <w:rPr>
                  <w:sz w:val="22"/>
                </w:rPr>
                <w:delText xml:space="preserve">- </w:delText>
              </w:r>
            </w:del>
            <w:ins w:id="39" w:author="Ney,Joshua A" w:date="2023-05-08T15:56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9C28C0F" w14:textId="77777777" w:rsidR="006356FC" w:rsidRDefault="000C2EBB">
            <w:del w:id="40" w:author="Ney,Joshua A" w:date="2023-05-08T15:56:00Z">
              <w:r w:rsidDel="000C2EBB">
                <w:rPr>
                  <w:sz w:val="22"/>
                </w:rPr>
                <w:delText xml:space="preserve">- </w:delText>
              </w:r>
            </w:del>
            <w:ins w:id="41" w:author="Ney,Joshua A" w:date="2023-05-08T15:56:00Z">
              <w:r>
                <w:rPr>
                  <w:sz w:val="22"/>
                </w:rPr>
                <w:t>P</w:t>
              </w:r>
            </w:ins>
          </w:p>
        </w:tc>
      </w:tr>
      <w:tr w:rsidR="006356FC" w14:paraId="11656E6A" w14:textId="77777777">
        <w:tc>
          <w:tcPr>
            <w:tcW w:w="882" w:type="pct"/>
          </w:tcPr>
          <w:p w14:paraId="1A801F6A" w14:textId="77777777" w:rsidR="006356FC" w:rsidRDefault="000C2EBB">
            <w:r>
              <w:rPr>
                <w:sz w:val="22"/>
              </w:rPr>
              <w:t xml:space="preserve">Community residential home (more than 14 residents) </w:t>
            </w:r>
          </w:p>
        </w:tc>
        <w:tc>
          <w:tcPr>
            <w:tcW w:w="588" w:type="pct"/>
          </w:tcPr>
          <w:p w14:paraId="4041DE87" w14:textId="77777777" w:rsidR="006356FC" w:rsidRDefault="000C2EBB">
            <w:r>
              <w:rPr>
                <w:sz w:val="22"/>
              </w:rPr>
              <w:t>30-5.6</w:t>
            </w:r>
          </w:p>
        </w:tc>
        <w:tc>
          <w:tcPr>
            <w:tcW w:w="294" w:type="pct"/>
          </w:tcPr>
          <w:p w14:paraId="3A02C3A6" w14:textId="77777777" w:rsidR="006356FC" w:rsidRDefault="000C2EBB">
            <w:ins w:id="42" w:author="Ney,Joshua A" w:date="2023-05-08T15:56:00Z">
              <w:r>
                <w:rPr>
                  <w:sz w:val="22"/>
                </w:rPr>
                <w:t>P</w:t>
              </w:r>
            </w:ins>
            <w:del w:id="43" w:author="Ney,Joshua A" w:date="2023-05-08T15:56:00Z">
              <w:r w:rsidDel="000C2EBB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294" w:type="pct"/>
          </w:tcPr>
          <w:p w14:paraId="171892A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4BE878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C6219B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A823D61" w14:textId="77777777" w:rsidR="006356FC" w:rsidRDefault="000C2EBB">
            <w:del w:id="44" w:author="Ney,Joshua A" w:date="2023-05-08T15:56:00Z">
              <w:r w:rsidDel="000C2EBB">
                <w:rPr>
                  <w:sz w:val="22"/>
                </w:rPr>
                <w:delText xml:space="preserve">- </w:delText>
              </w:r>
            </w:del>
            <w:ins w:id="45" w:author="Ney,Joshua A" w:date="2023-05-08T15:56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1179844A" w14:textId="77777777" w:rsidR="006356FC" w:rsidRDefault="000C2EBB">
            <w:del w:id="46" w:author="Ney,Joshua A" w:date="2023-05-08T15:56:00Z">
              <w:r w:rsidDel="000C2EBB">
                <w:rPr>
                  <w:sz w:val="22"/>
                </w:rPr>
                <w:delText xml:space="preserve">- </w:delText>
              </w:r>
            </w:del>
            <w:ins w:id="47" w:author="Ney,Joshua A" w:date="2023-05-08T15:56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7DD4BA62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4FF47F2" w14:textId="77777777" w:rsidR="006356FC" w:rsidRDefault="000C2EBB">
            <w:del w:id="48" w:author="Ney,Joshua A" w:date="2023-05-08T15:56:00Z">
              <w:r w:rsidDel="000C2EBB">
                <w:rPr>
                  <w:sz w:val="22"/>
                </w:rPr>
                <w:delText xml:space="preserve">- </w:delText>
              </w:r>
            </w:del>
            <w:ins w:id="49" w:author="Ney,Joshua A" w:date="2023-05-08T15:56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07802FB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717188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C148F25" w14:textId="77777777" w:rsidR="006356FC" w:rsidRDefault="000C2EBB">
            <w:del w:id="50" w:author="Ney,Joshua A" w:date="2023-05-08T15:56:00Z">
              <w:r w:rsidDel="000C2EBB">
                <w:rPr>
                  <w:sz w:val="22"/>
                </w:rPr>
                <w:delText xml:space="preserve">- </w:delText>
              </w:r>
            </w:del>
            <w:ins w:id="51" w:author="Ney,Joshua A" w:date="2023-05-08T15:56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5BC43656" w14:textId="77777777" w:rsidR="006356FC" w:rsidRDefault="000C2EBB">
            <w:del w:id="52" w:author="Ney,Joshua A" w:date="2023-05-08T15:56:00Z">
              <w:r w:rsidDel="000C2EBB">
                <w:rPr>
                  <w:sz w:val="22"/>
                </w:rPr>
                <w:delText xml:space="preserve">- </w:delText>
              </w:r>
            </w:del>
            <w:ins w:id="53" w:author="Ney,Joshua A" w:date="2023-05-08T15:56:00Z">
              <w:r>
                <w:rPr>
                  <w:sz w:val="22"/>
                </w:rPr>
                <w:t>p</w:t>
              </w:r>
            </w:ins>
          </w:p>
        </w:tc>
      </w:tr>
      <w:tr w:rsidR="006356FC" w14:paraId="1593A79D" w14:textId="77777777">
        <w:tc>
          <w:tcPr>
            <w:tcW w:w="882" w:type="pct"/>
          </w:tcPr>
          <w:p w14:paraId="7B49A4EE" w14:textId="77777777" w:rsidR="006356FC" w:rsidRDefault="000C2EBB">
            <w:r>
              <w:rPr>
                <w:sz w:val="22"/>
              </w:rPr>
              <w:t xml:space="preserve">Community residential home (7 to 14 residents) </w:t>
            </w:r>
          </w:p>
        </w:tc>
        <w:tc>
          <w:tcPr>
            <w:tcW w:w="588" w:type="pct"/>
          </w:tcPr>
          <w:p w14:paraId="53494927" w14:textId="77777777" w:rsidR="006356FC" w:rsidRDefault="000C2EBB">
            <w:r>
              <w:rPr>
                <w:sz w:val="22"/>
              </w:rPr>
              <w:t>30-5.6</w:t>
            </w:r>
          </w:p>
        </w:tc>
        <w:tc>
          <w:tcPr>
            <w:tcW w:w="294" w:type="pct"/>
          </w:tcPr>
          <w:p w14:paraId="3D883F6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EF50AE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9B08B34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4D8F559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2493EA9" w14:textId="77777777" w:rsidR="006356FC" w:rsidRDefault="000C2EBB">
            <w:del w:id="54" w:author="Ney,Joshua A" w:date="2023-05-08T15:56:00Z">
              <w:r w:rsidDel="000C2EBB">
                <w:rPr>
                  <w:sz w:val="22"/>
                </w:rPr>
                <w:delText xml:space="preserve">- </w:delText>
              </w:r>
            </w:del>
            <w:ins w:id="55" w:author="Ney,Joshua A" w:date="2023-05-08T15:56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6EF59F60" w14:textId="77777777" w:rsidR="006356FC" w:rsidRDefault="000C2EBB">
            <w:del w:id="56" w:author="Ney,Joshua A" w:date="2023-05-08T15:56:00Z">
              <w:r w:rsidDel="000C2EBB">
                <w:rPr>
                  <w:sz w:val="22"/>
                </w:rPr>
                <w:delText xml:space="preserve">- </w:delText>
              </w:r>
            </w:del>
            <w:ins w:id="57" w:author="Ney,Joshua A" w:date="2023-05-08T15:56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5FF018BD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8F1F609" w14:textId="77777777" w:rsidR="006356FC" w:rsidRDefault="000C2EBB">
            <w:del w:id="58" w:author="Ney,Joshua A" w:date="2023-05-08T15:56:00Z">
              <w:r w:rsidDel="000C2EBB">
                <w:rPr>
                  <w:sz w:val="22"/>
                </w:rPr>
                <w:delText xml:space="preserve">- </w:delText>
              </w:r>
            </w:del>
            <w:ins w:id="59" w:author="Ney,Joshua A" w:date="2023-05-08T15:56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157875EA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9503FC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6AC018D" w14:textId="77777777" w:rsidR="006356FC" w:rsidRDefault="000C2EBB">
            <w:del w:id="60" w:author="Ney,Joshua A" w:date="2023-05-08T15:57:00Z">
              <w:r w:rsidDel="000C2EBB">
                <w:rPr>
                  <w:sz w:val="22"/>
                </w:rPr>
                <w:delText xml:space="preserve">- </w:delText>
              </w:r>
            </w:del>
            <w:ins w:id="61" w:author="Ney,Joshua A" w:date="2023-05-08T15:57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FC4378B" w14:textId="77777777" w:rsidR="006356FC" w:rsidRDefault="000C2EBB">
            <w:del w:id="62" w:author="Ney,Joshua A" w:date="2023-05-08T15:57:00Z">
              <w:r w:rsidDel="000C2EBB">
                <w:rPr>
                  <w:sz w:val="22"/>
                </w:rPr>
                <w:delText xml:space="preserve">- </w:delText>
              </w:r>
            </w:del>
            <w:ins w:id="63" w:author="Ney,Joshua A" w:date="2023-05-08T15:57:00Z">
              <w:r>
                <w:rPr>
                  <w:sz w:val="22"/>
                </w:rPr>
                <w:t>P</w:t>
              </w:r>
            </w:ins>
          </w:p>
        </w:tc>
      </w:tr>
      <w:tr w:rsidR="006356FC" w14:paraId="05723B16" w14:textId="77777777">
        <w:tc>
          <w:tcPr>
            <w:tcW w:w="882" w:type="pct"/>
          </w:tcPr>
          <w:p w14:paraId="5C91FCE3" w14:textId="77777777" w:rsidR="006356FC" w:rsidRDefault="000C2EBB">
            <w:r>
              <w:rPr>
                <w:sz w:val="22"/>
              </w:rPr>
              <w:t xml:space="preserve">Family child care home </w:t>
            </w:r>
          </w:p>
        </w:tc>
        <w:tc>
          <w:tcPr>
            <w:tcW w:w="588" w:type="pct"/>
          </w:tcPr>
          <w:p w14:paraId="679F7BE9" w14:textId="77777777" w:rsidR="006356FC" w:rsidRDefault="000C2EBB">
            <w:r>
              <w:rPr>
                <w:sz w:val="22"/>
              </w:rPr>
              <w:t>30-5.10</w:t>
            </w:r>
          </w:p>
        </w:tc>
        <w:tc>
          <w:tcPr>
            <w:tcW w:w="294" w:type="pct"/>
          </w:tcPr>
          <w:p w14:paraId="6C61859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44FCE6B" w14:textId="77777777" w:rsidR="006356FC" w:rsidRDefault="000C2EBB">
            <w:del w:id="64" w:author="Ney,Joshua A" w:date="2023-05-08T15:57:00Z">
              <w:r w:rsidDel="000C2EBB">
                <w:rPr>
                  <w:sz w:val="22"/>
                </w:rPr>
                <w:delText xml:space="preserve">- </w:delText>
              </w:r>
            </w:del>
            <w:ins w:id="65" w:author="Ney,Joshua A" w:date="2023-05-08T15:57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4AEDEC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3A52E2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2E8F219" w14:textId="77777777" w:rsidR="006356FC" w:rsidRDefault="000C2EBB">
            <w:del w:id="66" w:author="Ney,Joshua A" w:date="2023-05-08T15:57:00Z">
              <w:r w:rsidDel="000C2EBB">
                <w:rPr>
                  <w:sz w:val="22"/>
                </w:rPr>
                <w:delText xml:space="preserve">- </w:delText>
              </w:r>
            </w:del>
            <w:ins w:id="67" w:author="Ney,Joshua A" w:date="2023-05-08T15:57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1D9C980E" w14:textId="77777777" w:rsidR="006356FC" w:rsidRDefault="000C2EBB">
            <w:del w:id="68" w:author="Ney,Joshua A" w:date="2023-05-08T15:57:00Z">
              <w:r w:rsidDel="000C2EBB">
                <w:rPr>
                  <w:sz w:val="22"/>
                </w:rPr>
                <w:delText xml:space="preserve">- </w:delText>
              </w:r>
            </w:del>
            <w:ins w:id="69" w:author="Ney,Joshua A" w:date="2023-05-08T15:57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1B8204F0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6043956" w14:textId="77777777" w:rsidR="006356FC" w:rsidRDefault="000C2EBB">
            <w:del w:id="70" w:author="Ney,Joshua A" w:date="2023-05-08T15:57:00Z">
              <w:r w:rsidDel="000C2EBB">
                <w:rPr>
                  <w:sz w:val="22"/>
                </w:rPr>
                <w:delText xml:space="preserve">- </w:delText>
              </w:r>
            </w:del>
            <w:ins w:id="71" w:author="Ney,Joshua A" w:date="2023-05-08T15:57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B188364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675636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0742D1B" w14:textId="77777777" w:rsidR="006356FC" w:rsidRDefault="000C2EBB">
            <w:del w:id="72" w:author="Ney,Joshua A" w:date="2023-05-08T15:57:00Z">
              <w:r w:rsidDel="000C2EBB">
                <w:rPr>
                  <w:sz w:val="22"/>
                </w:rPr>
                <w:delText xml:space="preserve">- </w:delText>
              </w:r>
            </w:del>
            <w:ins w:id="73" w:author="Ney,Joshua A" w:date="2023-05-08T15:57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63F33CD9" w14:textId="77777777" w:rsidR="006356FC" w:rsidRDefault="000C2EBB">
            <w:del w:id="74" w:author="Ney,Joshua A" w:date="2023-05-08T15:57:00Z">
              <w:r w:rsidDel="000C2EBB">
                <w:rPr>
                  <w:sz w:val="22"/>
                </w:rPr>
                <w:delText xml:space="preserve">- </w:delText>
              </w:r>
            </w:del>
            <w:ins w:id="75" w:author="Ney,Joshua A" w:date="2023-05-08T15:57:00Z">
              <w:r>
                <w:rPr>
                  <w:sz w:val="22"/>
                </w:rPr>
                <w:t>p</w:t>
              </w:r>
            </w:ins>
          </w:p>
        </w:tc>
      </w:tr>
      <w:tr w:rsidR="006356FC" w14:paraId="7712ED91" w14:textId="77777777">
        <w:tc>
          <w:tcPr>
            <w:tcW w:w="882" w:type="pct"/>
          </w:tcPr>
          <w:p w14:paraId="0A515DD6" w14:textId="77777777" w:rsidR="006356FC" w:rsidRDefault="000C2EBB">
            <w:r>
              <w:rPr>
                <w:sz w:val="22"/>
              </w:rPr>
              <w:t xml:space="preserve">Single room occupancy residence </w:t>
            </w:r>
          </w:p>
        </w:tc>
        <w:tc>
          <w:tcPr>
            <w:tcW w:w="588" w:type="pct"/>
          </w:tcPr>
          <w:p w14:paraId="6E899FF9" w14:textId="77777777" w:rsidR="006356FC" w:rsidRDefault="000C2EBB">
            <w:r>
              <w:rPr>
                <w:sz w:val="22"/>
              </w:rPr>
              <w:t>30-5.8</w:t>
            </w:r>
          </w:p>
        </w:tc>
        <w:tc>
          <w:tcPr>
            <w:tcW w:w="294" w:type="pct"/>
          </w:tcPr>
          <w:p w14:paraId="30CB0D5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8CC970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BC9E29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B07BEE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333BF9F" w14:textId="3C667502" w:rsidR="006356FC" w:rsidRDefault="000C2EBB">
            <w:del w:id="76" w:author="Ney,Joshua A" w:date="2023-05-08T15:57:00Z">
              <w:r w:rsidDel="000C2EBB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294" w:type="pct"/>
          </w:tcPr>
          <w:p w14:paraId="134AFBA0" w14:textId="2452C4A6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EA3D9D4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EE87667" w14:textId="21CC2B1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71325D6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49F431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CDE3DC6" w14:textId="35D26575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4F49C09" w14:textId="75EC018E" w:rsidR="006356FC" w:rsidRDefault="000C2EBB">
            <w:r>
              <w:rPr>
                <w:sz w:val="22"/>
              </w:rPr>
              <w:t xml:space="preserve">- </w:t>
            </w:r>
          </w:p>
        </w:tc>
      </w:tr>
      <w:tr w:rsidR="006356FC" w14:paraId="67573AD4" w14:textId="77777777">
        <w:tc>
          <w:tcPr>
            <w:tcW w:w="5000" w:type="pct"/>
            <w:gridSpan w:val="14"/>
            <w:shd w:val="clear" w:color="auto" w:fill="C0C0C0"/>
          </w:tcPr>
          <w:p w14:paraId="2C30CDE3" w14:textId="77777777" w:rsidR="006356FC" w:rsidRDefault="000C2EBB">
            <w:r>
              <w:rPr>
                <w:b/>
                <w:sz w:val="22"/>
              </w:rPr>
              <w:t>NONRESIDENTIAL</w:t>
            </w:r>
          </w:p>
        </w:tc>
      </w:tr>
      <w:tr w:rsidR="006356FC" w14:paraId="37DD7B68" w14:textId="77777777">
        <w:tc>
          <w:tcPr>
            <w:tcW w:w="882" w:type="pct"/>
          </w:tcPr>
          <w:p w14:paraId="1878CE28" w14:textId="77777777" w:rsidR="006356FC" w:rsidRDefault="000C2EBB">
            <w:r>
              <w:rPr>
                <w:sz w:val="22"/>
              </w:rPr>
              <w:t xml:space="preserve">Alcoholic beverage establishment </w:t>
            </w:r>
          </w:p>
        </w:tc>
        <w:tc>
          <w:tcPr>
            <w:tcW w:w="588" w:type="pct"/>
          </w:tcPr>
          <w:p w14:paraId="6D8980A9" w14:textId="77777777" w:rsidR="006356FC" w:rsidRDefault="000C2EBB">
            <w:r>
              <w:rPr>
                <w:sz w:val="22"/>
              </w:rPr>
              <w:t>30-5.3</w:t>
            </w:r>
          </w:p>
        </w:tc>
        <w:tc>
          <w:tcPr>
            <w:tcW w:w="294" w:type="pct"/>
          </w:tcPr>
          <w:p w14:paraId="4F19D312" w14:textId="77777777" w:rsidR="006356FC" w:rsidRDefault="000C2EBB">
            <w:del w:id="77" w:author="Ney,Joshua A" w:date="2023-05-08T15:57:00Z">
              <w:r w:rsidDel="000C2EBB">
                <w:rPr>
                  <w:sz w:val="22"/>
                </w:rPr>
                <w:delText xml:space="preserve">S </w:delText>
              </w:r>
            </w:del>
            <w:ins w:id="78" w:author="Ney,Joshua A" w:date="2023-05-08T15:57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CC34729" w14:textId="77777777" w:rsidR="006356FC" w:rsidRDefault="000C2EBB">
            <w:del w:id="79" w:author="Ney,Joshua A" w:date="2023-05-08T15:57:00Z">
              <w:r w:rsidDel="000C2EBB">
                <w:rPr>
                  <w:sz w:val="22"/>
                </w:rPr>
                <w:delText xml:space="preserve">S </w:delText>
              </w:r>
            </w:del>
            <w:ins w:id="80" w:author="Ney,Joshua A" w:date="2023-05-08T15:57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5A8DBFC4" w14:textId="77777777" w:rsidR="006356FC" w:rsidRDefault="000C2EBB">
            <w:del w:id="81" w:author="Ney,Joshua A" w:date="2023-05-08T15:57:00Z">
              <w:r w:rsidDel="000C2EBB">
                <w:rPr>
                  <w:sz w:val="22"/>
                </w:rPr>
                <w:delText xml:space="preserve">- </w:delText>
              </w:r>
            </w:del>
            <w:ins w:id="82" w:author="Ney,Joshua A" w:date="2023-05-08T15:57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0B02B42C" w14:textId="77777777" w:rsidR="006356FC" w:rsidRDefault="000C2EBB">
            <w:del w:id="83" w:author="Ney,Joshua A" w:date="2023-05-08T15:57:00Z">
              <w:r w:rsidDel="000C2EBB">
                <w:rPr>
                  <w:sz w:val="22"/>
                </w:rPr>
                <w:delText xml:space="preserve">- </w:delText>
              </w:r>
            </w:del>
            <w:ins w:id="84" w:author="Ney,Joshua A" w:date="2023-05-08T15:57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01C6BA07" w14:textId="77777777" w:rsidR="006356FC" w:rsidRDefault="000C2EBB">
            <w:del w:id="85" w:author="Ney,Joshua A" w:date="2023-05-08T15:57:00Z">
              <w:r w:rsidDel="000C2EBB">
                <w:rPr>
                  <w:sz w:val="22"/>
                </w:rPr>
                <w:delText xml:space="preserve">- </w:delText>
              </w:r>
            </w:del>
            <w:ins w:id="86" w:author="Ney,Joshua A" w:date="2023-05-08T15:57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FDB614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E30C11B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F6D1C8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7EB1F5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21EE37D" w14:textId="77777777" w:rsidR="006356FC" w:rsidRDefault="000C2EBB">
            <w:del w:id="87" w:author="Ney,Joshua A" w:date="2023-05-08T15:57:00Z">
              <w:r w:rsidDel="000C2EBB">
                <w:rPr>
                  <w:sz w:val="22"/>
                </w:rPr>
                <w:delText xml:space="preserve">- </w:delText>
              </w:r>
            </w:del>
            <w:ins w:id="88" w:author="Ney,Joshua A" w:date="2023-05-08T15:57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60A0EC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AE68087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15299170" w14:textId="77777777">
        <w:tc>
          <w:tcPr>
            <w:tcW w:w="882" w:type="pct"/>
          </w:tcPr>
          <w:p w14:paraId="46D41FBE" w14:textId="77777777" w:rsidR="006356FC" w:rsidRDefault="000C2EBB">
            <w:r>
              <w:rPr>
                <w:sz w:val="22"/>
              </w:rPr>
              <w:t xml:space="preserve">Assisted living facility </w:t>
            </w:r>
          </w:p>
        </w:tc>
        <w:tc>
          <w:tcPr>
            <w:tcW w:w="588" w:type="pct"/>
          </w:tcPr>
          <w:p w14:paraId="52D2A97E" w14:textId="77777777" w:rsidR="006356FC" w:rsidRDefault="006356FC"/>
        </w:tc>
        <w:tc>
          <w:tcPr>
            <w:tcW w:w="294" w:type="pct"/>
          </w:tcPr>
          <w:p w14:paraId="76BD2F1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2C3BFBF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A9FE61E" w14:textId="77777777" w:rsidR="006356FC" w:rsidRDefault="000C2EBB">
            <w:ins w:id="89" w:author="Ney,Joshua A" w:date="2023-05-08T15:57:00Z">
              <w:r>
                <w:rPr>
                  <w:sz w:val="22"/>
                </w:rPr>
                <w:t>P</w:t>
              </w:r>
            </w:ins>
            <w:del w:id="90" w:author="Ney,Joshua A" w:date="2023-05-08T15:57:00Z">
              <w:r w:rsidDel="000C2EBB">
                <w:rPr>
                  <w:sz w:val="22"/>
                </w:rPr>
                <w:delText>-</w:delText>
              </w:r>
            </w:del>
            <w:r>
              <w:rPr>
                <w:sz w:val="22"/>
              </w:rPr>
              <w:t xml:space="preserve"> </w:t>
            </w:r>
          </w:p>
        </w:tc>
        <w:tc>
          <w:tcPr>
            <w:tcW w:w="294" w:type="pct"/>
          </w:tcPr>
          <w:p w14:paraId="234BDDA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083E1FB" w14:textId="77777777" w:rsidR="006356FC" w:rsidRDefault="000C2EBB">
            <w:del w:id="91" w:author="Ney,Joshua A" w:date="2023-05-08T15:57:00Z">
              <w:r w:rsidDel="000C2EBB">
                <w:rPr>
                  <w:sz w:val="22"/>
                </w:rPr>
                <w:delText xml:space="preserve">- </w:delText>
              </w:r>
            </w:del>
            <w:ins w:id="92" w:author="Ney,Joshua A" w:date="2023-05-08T15:57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E81337F" w14:textId="77777777" w:rsidR="006356FC" w:rsidRDefault="000C2EBB">
            <w:del w:id="93" w:author="Ney,Joshua A" w:date="2023-05-08T15:58:00Z">
              <w:r w:rsidDel="000C2EBB">
                <w:rPr>
                  <w:sz w:val="22"/>
                </w:rPr>
                <w:delText xml:space="preserve">- </w:delText>
              </w:r>
            </w:del>
            <w:ins w:id="94" w:author="Ney,Joshua A" w:date="2023-05-08T15:58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DA17CC2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73BEE5A" w14:textId="77777777" w:rsidR="006356FC" w:rsidRDefault="000C2EBB">
            <w:del w:id="95" w:author="Ney,Joshua A" w:date="2023-05-08T15:58:00Z">
              <w:r w:rsidDel="000C2EBB">
                <w:rPr>
                  <w:sz w:val="22"/>
                </w:rPr>
                <w:delText xml:space="preserve">- </w:delText>
              </w:r>
            </w:del>
            <w:ins w:id="96" w:author="Ney,Joshua A" w:date="2023-05-08T15:58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6133BE4C" w14:textId="227A2846" w:rsidR="006356FC" w:rsidRDefault="000C2EBB">
            <w:r>
              <w:rPr>
                <w:sz w:val="22"/>
              </w:rPr>
              <w:t xml:space="preserve">- </w:t>
            </w:r>
            <w:ins w:id="97" w:author="Adrian Hayes-Santos" w:date="2025-09-09T20:59:00Z" w16du:dateUtc="2025-09-10T00:59:00Z">
              <w:r w:rsidR="00651554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19184E04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475B237" w14:textId="77777777" w:rsidR="006356FC" w:rsidRDefault="000C2EBB">
            <w:del w:id="98" w:author="Ney,Joshua A" w:date="2023-05-08T15:58:00Z">
              <w:r w:rsidDel="000C2EBB">
                <w:rPr>
                  <w:sz w:val="22"/>
                </w:rPr>
                <w:delText xml:space="preserve">- </w:delText>
              </w:r>
            </w:del>
            <w:ins w:id="99" w:author="Ney,Joshua A" w:date="2023-05-08T15:58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242BBC0" w14:textId="77777777" w:rsidR="006356FC" w:rsidRDefault="000C2EBB">
            <w:del w:id="100" w:author="Ney,Joshua A" w:date="2023-05-08T15:58:00Z">
              <w:r w:rsidDel="000C2EBB">
                <w:rPr>
                  <w:sz w:val="22"/>
                </w:rPr>
                <w:delText xml:space="preserve">- </w:delText>
              </w:r>
            </w:del>
            <w:ins w:id="101" w:author="Ney,Joshua A" w:date="2023-05-08T15:58:00Z">
              <w:r>
                <w:rPr>
                  <w:sz w:val="22"/>
                </w:rPr>
                <w:t>P</w:t>
              </w:r>
            </w:ins>
          </w:p>
        </w:tc>
      </w:tr>
      <w:tr w:rsidR="006356FC" w14:paraId="2CF3715C" w14:textId="77777777">
        <w:tc>
          <w:tcPr>
            <w:tcW w:w="882" w:type="pct"/>
          </w:tcPr>
          <w:p w14:paraId="76BD439C" w14:textId="77777777" w:rsidR="006356FC" w:rsidRDefault="000C2EBB">
            <w:r>
              <w:rPr>
                <w:sz w:val="22"/>
              </w:rPr>
              <w:t xml:space="preserve">Armor systems manufacturing and assembly </w:t>
            </w:r>
          </w:p>
        </w:tc>
        <w:tc>
          <w:tcPr>
            <w:tcW w:w="588" w:type="pct"/>
          </w:tcPr>
          <w:p w14:paraId="55D7B447" w14:textId="77777777" w:rsidR="006356FC" w:rsidRDefault="000C2EBB">
            <w:r>
              <w:rPr>
                <w:sz w:val="22"/>
              </w:rPr>
              <w:t>30-5.16</w:t>
            </w:r>
          </w:p>
        </w:tc>
        <w:tc>
          <w:tcPr>
            <w:tcW w:w="294" w:type="pct"/>
          </w:tcPr>
          <w:p w14:paraId="4F2BE454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1E350DE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8A23321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1907B11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ECDFB3E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F2C389E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E84B6A1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45EFEED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B66AC08" w14:textId="77777777" w:rsidR="006356FC" w:rsidRDefault="000C2EBB">
            <w:del w:id="102" w:author="Ney,Joshua A" w:date="2023-05-08T15:58:00Z">
              <w:r w:rsidDel="000C2EBB">
                <w:rPr>
                  <w:sz w:val="22"/>
                </w:rPr>
                <w:delText xml:space="preserve">- </w:delText>
              </w:r>
            </w:del>
            <w:ins w:id="103" w:author="Ney,Joshua A" w:date="2023-05-08T15:58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6CE271E4" w14:textId="77777777" w:rsidR="006356FC" w:rsidRDefault="000C2EBB">
            <w:del w:id="104" w:author="Ney,Joshua A" w:date="2023-05-08T15:58:00Z">
              <w:r w:rsidDel="000C2EBB">
                <w:rPr>
                  <w:sz w:val="22"/>
                </w:rPr>
                <w:delText xml:space="preserve">- </w:delText>
              </w:r>
            </w:del>
            <w:ins w:id="105" w:author="Ney,Joshua A" w:date="2023-05-08T15:58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6382081" w14:textId="77777777" w:rsidR="006356FC" w:rsidRDefault="000C2EBB">
            <w:del w:id="106" w:author="Ney,Joshua A" w:date="2023-05-08T15:58:00Z">
              <w:r w:rsidDel="000C2EBB">
                <w:rPr>
                  <w:sz w:val="22"/>
                </w:rPr>
                <w:delText xml:space="preserve">- </w:delText>
              </w:r>
            </w:del>
            <w:ins w:id="107" w:author="Ney,Joshua A" w:date="2023-05-08T15:58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7243C542" w14:textId="77777777" w:rsidR="006356FC" w:rsidRDefault="000C2EBB">
            <w:del w:id="108" w:author="Ney,Joshua A" w:date="2023-05-08T15:58:00Z">
              <w:r w:rsidDel="000C2EBB">
                <w:rPr>
                  <w:sz w:val="22"/>
                </w:rPr>
                <w:delText xml:space="preserve">- </w:delText>
              </w:r>
            </w:del>
            <w:ins w:id="109" w:author="Ney,Joshua A" w:date="2023-05-08T15:58:00Z">
              <w:r>
                <w:rPr>
                  <w:sz w:val="22"/>
                </w:rPr>
                <w:t>P</w:t>
              </w:r>
            </w:ins>
          </w:p>
        </w:tc>
      </w:tr>
      <w:tr w:rsidR="006356FC" w14:paraId="3EB4A0AB" w14:textId="77777777">
        <w:tc>
          <w:tcPr>
            <w:tcW w:w="882" w:type="pct"/>
          </w:tcPr>
          <w:p w14:paraId="12509DFB" w14:textId="77777777" w:rsidR="006356FC" w:rsidRDefault="000C2EBB">
            <w:r>
              <w:rPr>
                <w:sz w:val="22"/>
              </w:rPr>
              <w:t xml:space="preserve">Bed and breakfast establishment </w:t>
            </w:r>
          </w:p>
        </w:tc>
        <w:tc>
          <w:tcPr>
            <w:tcW w:w="588" w:type="pct"/>
          </w:tcPr>
          <w:p w14:paraId="39C96B91" w14:textId="77777777" w:rsidR="006356FC" w:rsidRDefault="000C2EBB">
            <w:r>
              <w:rPr>
                <w:sz w:val="22"/>
              </w:rPr>
              <w:t>30-5.4</w:t>
            </w:r>
          </w:p>
        </w:tc>
        <w:tc>
          <w:tcPr>
            <w:tcW w:w="294" w:type="pct"/>
          </w:tcPr>
          <w:p w14:paraId="7F307B2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1F1937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BB1E45D" w14:textId="77777777" w:rsidR="006356FC" w:rsidRDefault="000C2EBB">
            <w:ins w:id="110" w:author="Ney,Joshua A" w:date="2023-05-08T15:58:00Z">
              <w:r>
                <w:rPr>
                  <w:sz w:val="22"/>
                </w:rPr>
                <w:t>P</w:t>
              </w:r>
            </w:ins>
            <w:del w:id="111" w:author="Ney,Joshua A" w:date="2023-05-08T15:58:00Z">
              <w:r w:rsidDel="000C2EBB">
                <w:rPr>
                  <w:sz w:val="22"/>
                </w:rPr>
                <w:delText>S</w:delText>
              </w:r>
            </w:del>
            <w:r>
              <w:rPr>
                <w:sz w:val="22"/>
              </w:rPr>
              <w:t xml:space="preserve"> </w:t>
            </w:r>
          </w:p>
        </w:tc>
        <w:tc>
          <w:tcPr>
            <w:tcW w:w="294" w:type="pct"/>
          </w:tcPr>
          <w:p w14:paraId="629291DC" w14:textId="77777777" w:rsidR="006356FC" w:rsidRDefault="000C2EBB">
            <w:del w:id="112" w:author="Ney,Joshua A" w:date="2023-05-08T15:58:00Z">
              <w:r w:rsidDel="000C2EBB">
                <w:rPr>
                  <w:sz w:val="22"/>
                </w:rPr>
                <w:delText xml:space="preserve">S </w:delText>
              </w:r>
            </w:del>
            <w:ins w:id="113" w:author="Ney,Joshua A" w:date="2023-05-08T15:58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BF2A01B" w14:textId="168AC227" w:rsidR="006356FC" w:rsidRDefault="000C2EBB">
            <w:del w:id="114" w:author="Adrian Hayes-Santos" w:date="2025-08-19T21:36:00Z" w16du:dateUtc="2025-08-20T01:36:00Z">
              <w:r w:rsidDel="006863D7">
                <w:rPr>
                  <w:sz w:val="22"/>
                </w:rPr>
                <w:delText xml:space="preserve">- </w:delText>
              </w:r>
            </w:del>
            <w:ins w:id="115" w:author="Adrian Hayes-Santos" w:date="2025-08-19T21:36:00Z" w16du:dateUtc="2025-08-20T01:36:00Z">
              <w:r w:rsidR="006863D7">
                <w:rPr>
                  <w:sz w:val="22"/>
                </w:rPr>
                <w:t xml:space="preserve">P </w:t>
              </w:r>
            </w:ins>
          </w:p>
        </w:tc>
        <w:tc>
          <w:tcPr>
            <w:tcW w:w="294" w:type="pct"/>
          </w:tcPr>
          <w:p w14:paraId="15F4F6F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1B31C52" w14:textId="438A123F" w:rsidR="006356FC" w:rsidRDefault="000C2EBB">
            <w:del w:id="116" w:author="Adrian Hayes-Santos" w:date="2025-08-19T21:36:00Z" w16du:dateUtc="2025-08-20T01:36:00Z">
              <w:r w:rsidDel="006863D7">
                <w:rPr>
                  <w:sz w:val="22"/>
                </w:rPr>
                <w:delText xml:space="preserve">- </w:delText>
              </w:r>
            </w:del>
            <w:ins w:id="117" w:author="Adrian Hayes-Santos" w:date="2025-08-19T21:36:00Z" w16du:dateUtc="2025-08-20T01:36:00Z">
              <w:r w:rsidR="006863D7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7F5277A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9C4A02D" w14:textId="77777777" w:rsidR="006356FC" w:rsidRDefault="000C2EBB">
            <w:del w:id="118" w:author="Ney,Joshua A" w:date="2023-05-08T15:58:00Z">
              <w:r w:rsidDel="000C2EBB">
                <w:rPr>
                  <w:sz w:val="22"/>
                </w:rPr>
                <w:delText xml:space="preserve">- </w:delText>
              </w:r>
            </w:del>
            <w:ins w:id="119" w:author="Ney,Joshua A" w:date="2023-05-08T15:58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741B0D8" w14:textId="77777777" w:rsidR="006356FC" w:rsidRDefault="000C2EBB">
            <w:del w:id="120" w:author="Ney,Joshua A" w:date="2023-05-08T15:58:00Z">
              <w:r w:rsidDel="000C2EBB">
                <w:rPr>
                  <w:sz w:val="22"/>
                </w:rPr>
                <w:delText xml:space="preserve">- </w:delText>
              </w:r>
            </w:del>
            <w:ins w:id="121" w:author="Ney,Joshua A" w:date="2023-05-08T15:58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1E2A27C9" w14:textId="77777777" w:rsidR="006356FC" w:rsidRDefault="000C2EBB">
            <w:del w:id="122" w:author="Ney,Joshua A" w:date="2023-05-08T15:58:00Z">
              <w:r w:rsidDel="000C2EBB">
                <w:rPr>
                  <w:sz w:val="22"/>
                </w:rPr>
                <w:delText xml:space="preserve">- </w:delText>
              </w:r>
            </w:del>
            <w:ins w:id="123" w:author="Ney,Joshua A" w:date="2023-05-08T15:58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52451147" w14:textId="77777777" w:rsidR="006356FC" w:rsidRDefault="000C2EBB">
            <w:del w:id="124" w:author="Ney,Joshua A" w:date="2023-05-08T15:58:00Z">
              <w:r w:rsidDel="000C2EBB">
                <w:rPr>
                  <w:sz w:val="22"/>
                </w:rPr>
                <w:delText xml:space="preserve">- </w:delText>
              </w:r>
            </w:del>
            <w:ins w:id="125" w:author="Ney,Joshua A" w:date="2023-05-08T15:58:00Z">
              <w:r>
                <w:rPr>
                  <w:sz w:val="22"/>
                </w:rPr>
                <w:t>P</w:t>
              </w:r>
            </w:ins>
          </w:p>
        </w:tc>
      </w:tr>
      <w:tr w:rsidR="006356FC" w14:paraId="47F32D0D" w14:textId="77777777">
        <w:tc>
          <w:tcPr>
            <w:tcW w:w="882" w:type="pct"/>
          </w:tcPr>
          <w:p w14:paraId="32848BBA" w14:textId="77777777" w:rsidR="006356FC" w:rsidRDefault="000C2EBB">
            <w:r>
              <w:rPr>
                <w:sz w:val="22"/>
              </w:rPr>
              <w:t xml:space="preserve">Business services </w:t>
            </w:r>
          </w:p>
        </w:tc>
        <w:tc>
          <w:tcPr>
            <w:tcW w:w="588" w:type="pct"/>
          </w:tcPr>
          <w:p w14:paraId="21F11C9D" w14:textId="77777777" w:rsidR="006356FC" w:rsidRDefault="006356FC"/>
        </w:tc>
        <w:tc>
          <w:tcPr>
            <w:tcW w:w="294" w:type="pct"/>
          </w:tcPr>
          <w:p w14:paraId="39E375C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62AE6E1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6E8226D" w14:textId="24592594" w:rsidR="006356FC" w:rsidRDefault="000C2EBB">
            <w:del w:id="126" w:author="Ney,Joshua A" w:date="2023-05-08T15:58:00Z">
              <w:r w:rsidDel="000C2EBB">
                <w:rPr>
                  <w:sz w:val="22"/>
                </w:rPr>
                <w:delText xml:space="preserve">- </w:delText>
              </w:r>
            </w:del>
            <w:ins w:id="127" w:author="Adrian Hayes-Santos" w:date="2025-09-09T23:21:00Z" w16du:dateUtc="2025-09-10T03:21:00Z">
              <w:r w:rsidR="00E74B11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627D7D8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34553E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5B1613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0EA9A8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337E67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2915BD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D7E180F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96DCB1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4144049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14F28F6D" w14:textId="77777777">
        <w:tc>
          <w:tcPr>
            <w:tcW w:w="882" w:type="pct"/>
          </w:tcPr>
          <w:p w14:paraId="5714215D" w14:textId="77777777" w:rsidR="006356FC" w:rsidRDefault="000C2EBB">
            <w:r>
              <w:rPr>
                <w:sz w:val="22"/>
              </w:rPr>
              <w:t xml:space="preserve">Carwash </w:t>
            </w:r>
          </w:p>
        </w:tc>
        <w:tc>
          <w:tcPr>
            <w:tcW w:w="588" w:type="pct"/>
          </w:tcPr>
          <w:p w14:paraId="3A50DE3A" w14:textId="77777777" w:rsidR="006356FC" w:rsidRDefault="000C2EBB">
            <w:r>
              <w:rPr>
                <w:sz w:val="22"/>
              </w:rPr>
              <w:t>30-5.5</w:t>
            </w:r>
          </w:p>
        </w:tc>
        <w:tc>
          <w:tcPr>
            <w:tcW w:w="294" w:type="pct"/>
          </w:tcPr>
          <w:p w14:paraId="4B6A310F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43E8EC0F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59B4CC98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819D88F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295AAA8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2C0DE8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C259F4F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A5D715E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5DD2EA8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F7D276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F5D3769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623C2BD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2A337A2F" w14:textId="77777777">
        <w:tc>
          <w:tcPr>
            <w:tcW w:w="882" w:type="pct"/>
          </w:tcPr>
          <w:p w14:paraId="3874F601" w14:textId="77777777" w:rsidR="006356FC" w:rsidRDefault="000C2EBB">
            <w:r>
              <w:rPr>
                <w:sz w:val="22"/>
              </w:rPr>
              <w:t xml:space="preserve">Civic, social, or fraternal organization </w:t>
            </w:r>
          </w:p>
        </w:tc>
        <w:tc>
          <w:tcPr>
            <w:tcW w:w="588" w:type="pct"/>
          </w:tcPr>
          <w:p w14:paraId="7A0E610C" w14:textId="77777777" w:rsidR="006356FC" w:rsidRDefault="006356FC"/>
        </w:tc>
        <w:tc>
          <w:tcPr>
            <w:tcW w:w="294" w:type="pct"/>
          </w:tcPr>
          <w:p w14:paraId="14ADFDA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1E89F8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43D9A53" w14:textId="77777777" w:rsidR="006356FC" w:rsidRDefault="000C2EBB">
            <w:ins w:id="128" w:author="Ney,Joshua A" w:date="2023-05-08T15:59:00Z">
              <w:r>
                <w:rPr>
                  <w:sz w:val="22"/>
                </w:rPr>
                <w:t>P</w:t>
              </w:r>
            </w:ins>
            <w:del w:id="129" w:author="Ney,Joshua A" w:date="2023-05-08T15:59:00Z">
              <w:r w:rsidDel="000C2EBB">
                <w:rPr>
                  <w:sz w:val="22"/>
                </w:rPr>
                <w:delText>-</w:delText>
              </w:r>
            </w:del>
            <w:r>
              <w:rPr>
                <w:sz w:val="22"/>
              </w:rPr>
              <w:t xml:space="preserve"> </w:t>
            </w:r>
          </w:p>
        </w:tc>
        <w:tc>
          <w:tcPr>
            <w:tcW w:w="294" w:type="pct"/>
          </w:tcPr>
          <w:p w14:paraId="4A561B53" w14:textId="77777777" w:rsidR="006356FC" w:rsidRDefault="000C2EBB">
            <w:del w:id="130" w:author="Ney,Joshua A" w:date="2023-05-08T15:59:00Z">
              <w:r w:rsidDel="000C2EBB">
                <w:rPr>
                  <w:sz w:val="22"/>
                </w:rPr>
                <w:delText xml:space="preserve">- </w:delText>
              </w:r>
            </w:del>
            <w:ins w:id="131" w:author="Ney,Joshua A" w:date="2023-05-08T15:59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64630954" w14:textId="77777777" w:rsidR="006356FC" w:rsidRDefault="000C2EBB">
            <w:del w:id="132" w:author="Ney,Joshua A" w:date="2023-05-08T15:59:00Z">
              <w:r w:rsidDel="000C2EBB">
                <w:rPr>
                  <w:sz w:val="22"/>
                </w:rPr>
                <w:delText xml:space="preserve">- </w:delText>
              </w:r>
            </w:del>
            <w:ins w:id="133" w:author="Ney,Joshua A" w:date="2023-05-08T15:59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669D4F9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51C3F2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7AFAE3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9BA13F1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29C00B4" w14:textId="77777777" w:rsidR="006356FC" w:rsidRDefault="000C2EBB">
            <w:del w:id="134" w:author="Ney,Joshua A" w:date="2023-05-08T15:59:00Z">
              <w:r w:rsidDel="000C2EBB">
                <w:rPr>
                  <w:sz w:val="22"/>
                </w:rPr>
                <w:delText xml:space="preserve">- </w:delText>
              </w:r>
            </w:del>
            <w:ins w:id="135" w:author="Ney,Joshua A" w:date="2023-05-08T15:59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65D3F8D7" w14:textId="77777777" w:rsidR="006356FC" w:rsidRDefault="000C2EBB">
            <w:del w:id="136" w:author="Ney,Joshua A" w:date="2023-05-08T15:59:00Z">
              <w:r w:rsidDel="000C2EBB">
                <w:rPr>
                  <w:sz w:val="22"/>
                </w:rPr>
                <w:delText xml:space="preserve">- </w:delText>
              </w:r>
            </w:del>
            <w:ins w:id="137" w:author="Ney,Joshua A" w:date="2023-05-08T15:59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0FFE4F43" w14:textId="77777777" w:rsidR="006356FC" w:rsidRDefault="000C2EBB">
            <w:del w:id="138" w:author="Ney,Joshua A" w:date="2023-05-08T15:59:00Z">
              <w:r w:rsidDel="000C2EBB">
                <w:rPr>
                  <w:sz w:val="22"/>
                </w:rPr>
                <w:delText xml:space="preserve">- </w:delText>
              </w:r>
            </w:del>
            <w:ins w:id="139" w:author="Ney,Joshua A" w:date="2023-05-08T15:59:00Z">
              <w:r>
                <w:rPr>
                  <w:sz w:val="22"/>
                </w:rPr>
                <w:t>P</w:t>
              </w:r>
            </w:ins>
          </w:p>
        </w:tc>
      </w:tr>
      <w:tr w:rsidR="006356FC" w14:paraId="7B1B9136" w14:textId="77777777">
        <w:tc>
          <w:tcPr>
            <w:tcW w:w="882" w:type="pct"/>
          </w:tcPr>
          <w:p w14:paraId="13E3236F" w14:textId="77777777" w:rsidR="006356FC" w:rsidRDefault="000C2EBB">
            <w:r>
              <w:rPr>
                <w:sz w:val="22"/>
              </w:rPr>
              <w:t xml:space="preserve">Day care center </w:t>
            </w:r>
          </w:p>
        </w:tc>
        <w:tc>
          <w:tcPr>
            <w:tcW w:w="588" w:type="pct"/>
          </w:tcPr>
          <w:p w14:paraId="0BD3224F" w14:textId="77777777" w:rsidR="006356FC" w:rsidRDefault="000C2EBB">
            <w:r>
              <w:rPr>
                <w:sz w:val="22"/>
              </w:rPr>
              <w:t>30-5.7</w:t>
            </w:r>
          </w:p>
        </w:tc>
        <w:tc>
          <w:tcPr>
            <w:tcW w:w="294" w:type="pct"/>
          </w:tcPr>
          <w:p w14:paraId="3DD7E10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DE0A974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ED18DC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839AFF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8205CF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C9A449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5465A27" w14:textId="7216A8A2" w:rsidR="006356FC" w:rsidRDefault="000C2EBB">
            <w:del w:id="140" w:author="Adrian Hayes-Santos" w:date="2025-08-19T21:37:00Z" w16du:dateUtc="2025-08-20T01:37:00Z">
              <w:r w:rsidDel="006863D7">
                <w:rPr>
                  <w:sz w:val="22"/>
                </w:rPr>
                <w:delText xml:space="preserve">- </w:delText>
              </w:r>
            </w:del>
            <w:ins w:id="141" w:author="Adrian Hayes-Santos" w:date="2025-08-19T21:37:00Z" w16du:dateUtc="2025-08-20T01:37:00Z">
              <w:r w:rsidR="006863D7">
                <w:rPr>
                  <w:sz w:val="22"/>
                </w:rPr>
                <w:t xml:space="preserve">P </w:t>
              </w:r>
            </w:ins>
          </w:p>
        </w:tc>
        <w:tc>
          <w:tcPr>
            <w:tcW w:w="294" w:type="pct"/>
          </w:tcPr>
          <w:p w14:paraId="06FD6955" w14:textId="77777777" w:rsidR="006356FC" w:rsidRDefault="000C2EBB">
            <w:del w:id="142" w:author="Ney,Joshua A" w:date="2023-05-08T15:59:00Z">
              <w:r w:rsidDel="000C2EBB">
                <w:rPr>
                  <w:sz w:val="22"/>
                </w:rPr>
                <w:delText xml:space="preserve">- </w:delText>
              </w:r>
            </w:del>
            <w:ins w:id="143" w:author="Ney,Joshua A" w:date="2023-05-08T15:59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2BE893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2A2EAAF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F11FE09" w14:textId="77777777" w:rsidR="006356FC" w:rsidRDefault="000C2EBB">
            <w:del w:id="144" w:author="Ney,Joshua A" w:date="2023-05-08T15:59:00Z">
              <w:r w:rsidDel="000C2EBB">
                <w:rPr>
                  <w:sz w:val="22"/>
                </w:rPr>
                <w:delText xml:space="preserve">- </w:delText>
              </w:r>
            </w:del>
            <w:ins w:id="145" w:author="Ney,Joshua A" w:date="2023-05-08T15:59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504B7D87" w14:textId="77777777" w:rsidR="006356FC" w:rsidRDefault="000C2EBB">
            <w:del w:id="146" w:author="Ney,Joshua A" w:date="2023-05-08T15:59:00Z">
              <w:r w:rsidDel="000C2EBB">
                <w:rPr>
                  <w:sz w:val="22"/>
                </w:rPr>
                <w:delText xml:space="preserve">- </w:delText>
              </w:r>
            </w:del>
            <w:ins w:id="147" w:author="Ney,Joshua A" w:date="2023-05-08T15:59:00Z">
              <w:r>
                <w:rPr>
                  <w:sz w:val="22"/>
                </w:rPr>
                <w:t>P</w:t>
              </w:r>
            </w:ins>
          </w:p>
        </w:tc>
      </w:tr>
      <w:tr w:rsidR="006356FC" w14:paraId="1BFF7D26" w14:textId="77777777">
        <w:tc>
          <w:tcPr>
            <w:tcW w:w="882" w:type="pct"/>
          </w:tcPr>
          <w:p w14:paraId="6B9EB768" w14:textId="77777777" w:rsidR="006356FC" w:rsidRDefault="000C2EBB">
            <w:r>
              <w:rPr>
                <w:sz w:val="22"/>
              </w:rPr>
              <w:t xml:space="preserve">Drive-through facility </w:t>
            </w:r>
          </w:p>
        </w:tc>
        <w:tc>
          <w:tcPr>
            <w:tcW w:w="588" w:type="pct"/>
          </w:tcPr>
          <w:p w14:paraId="42EEF51C" w14:textId="77777777" w:rsidR="006356FC" w:rsidRDefault="000C2EBB">
            <w:r>
              <w:rPr>
                <w:sz w:val="22"/>
              </w:rPr>
              <w:t>30-5.9</w:t>
            </w:r>
          </w:p>
        </w:tc>
        <w:tc>
          <w:tcPr>
            <w:tcW w:w="294" w:type="pct"/>
          </w:tcPr>
          <w:p w14:paraId="643E156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CC7EF4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D334EFB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469EB5F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E775C7A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4237A4F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017CED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C66D30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FBB04A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4AEEC6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5AF6AC1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59F5152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0135A61E" w14:textId="77777777">
        <w:tc>
          <w:tcPr>
            <w:tcW w:w="882" w:type="pct"/>
          </w:tcPr>
          <w:p w14:paraId="3370E3C9" w14:textId="77777777" w:rsidR="006356FC" w:rsidRDefault="000C2EBB">
            <w:r>
              <w:rPr>
                <w:sz w:val="22"/>
              </w:rPr>
              <w:lastRenderedPageBreak/>
              <w:t xml:space="preserve">Emergency shelter </w:t>
            </w:r>
          </w:p>
        </w:tc>
        <w:tc>
          <w:tcPr>
            <w:tcW w:w="588" w:type="pct"/>
          </w:tcPr>
          <w:p w14:paraId="0CDF6CB7" w14:textId="77777777" w:rsidR="006356FC" w:rsidRDefault="006356FC"/>
        </w:tc>
        <w:tc>
          <w:tcPr>
            <w:tcW w:w="294" w:type="pct"/>
          </w:tcPr>
          <w:p w14:paraId="725A620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06F6D34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DBD227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BDFAFA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F63837F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7B87E8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BDA96E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BDCB71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D68177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D59EA1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D76E39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50663F6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39D962DB" w14:textId="77777777">
        <w:tc>
          <w:tcPr>
            <w:tcW w:w="882" w:type="pct"/>
          </w:tcPr>
          <w:p w14:paraId="023286E6" w14:textId="77777777" w:rsidR="006356FC" w:rsidRDefault="000C2EBB">
            <w:r>
              <w:rPr>
                <w:sz w:val="22"/>
              </w:rPr>
              <w:t xml:space="preserve">Equipment sales, rental and leasing, heavy </w:t>
            </w:r>
          </w:p>
        </w:tc>
        <w:tc>
          <w:tcPr>
            <w:tcW w:w="588" w:type="pct"/>
          </w:tcPr>
          <w:p w14:paraId="676DC94B" w14:textId="77777777" w:rsidR="006356FC" w:rsidRDefault="006356FC"/>
        </w:tc>
        <w:tc>
          <w:tcPr>
            <w:tcW w:w="294" w:type="pct"/>
          </w:tcPr>
          <w:p w14:paraId="79D0403C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53D244C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5A66408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B585A60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78FFC0D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9C55D35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39595F8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CA70B28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F63E2FC" w14:textId="77777777" w:rsidR="006356FC" w:rsidRDefault="000C2EBB">
            <w:ins w:id="148" w:author="Ney,Joshua A" w:date="2023-05-08T16:00:00Z">
              <w:r>
                <w:rPr>
                  <w:sz w:val="22"/>
                </w:rPr>
                <w:t>P</w:t>
              </w:r>
            </w:ins>
            <w:del w:id="149" w:author="Ney,Joshua A" w:date="2023-05-08T16:00:00Z">
              <w:r w:rsidDel="000C2EBB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294" w:type="pct"/>
          </w:tcPr>
          <w:p w14:paraId="1607B54A" w14:textId="77777777" w:rsidR="006356FC" w:rsidRDefault="000C2EBB">
            <w:del w:id="150" w:author="Ney,Joshua A" w:date="2023-05-08T16:00:00Z">
              <w:r w:rsidDel="000C2EBB">
                <w:rPr>
                  <w:sz w:val="22"/>
                </w:rPr>
                <w:delText xml:space="preserve">- </w:delText>
              </w:r>
            </w:del>
            <w:ins w:id="151" w:author="Ney,Joshua A" w:date="2023-05-08T16:00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0C2A64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6710BAB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69157E2D" w14:textId="77777777">
        <w:tc>
          <w:tcPr>
            <w:tcW w:w="882" w:type="pct"/>
          </w:tcPr>
          <w:p w14:paraId="63B24D30" w14:textId="77777777" w:rsidR="006356FC" w:rsidRDefault="000C2EBB">
            <w:r>
              <w:rPr>
                <w:sz w:val="22"/>
              </w:rPr>
              <w:t xml:space="preserve">Equipment rental and leasing, light </w:t>
            </w:r>
          </w:p>
        </w:tc>
        <w:tc>
          <w:tcPr>
            <w:tcW w:w="588" w:type="pct"/>
          </w:tcPr>
          <w:p w14:paraId="4A481E47" w14:textId="77777777" w:rsidR="006356FC" w:rsidRDefault="006356FC"/>
        </w:tc>
        <w:tc>
          <w:tcPr>
            <w:tcW w:w="294" w:type="pct"/>
          </w:tcPr>
          <w:p w14:paraId="4BBE5C97" w14:textId="77777777" w:rsidR="006356FC" w:rsidRDefault="000C2EBB">
            <w:ins w:id="152" w:author="Ney,Joshua A" w:date="2023-05-08T16:00:00Z">
              <w:r>
                <w:rPr>
                  <w:sz w:val="22"/>
                </w:rPr>
                <w:t>P</w:t>
              </w:r>
            </w:ins>
            <w:del w:id="153" w:author="Ney,Joshua A" w:date="2023-05-08T16:00:00Z">
              <w:r w:rsidDel="000C2EBB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294" w:type="pct"/>
          </w:tcPr>
          <w:p w14:paraId="60F2DBA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FE27F5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F3C4AB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70ABF46" w14:textId="77777777" w:rsidR="006356FC" w:rsidRDefault="000C2EBB">
            <w:del w:id="154" w:author="Ney,Joshua A" w:date="2023-05-08T16:00:00Z">
              <w:r w:rsidDel="000C2EBB">
                <w:rPr>
                  <w:sz w:val="22"/>
                </w:rPr>
                <w:delText xml:space="preserve">- </w:delText>
              </w:r>
            </w:del>
            <w:ins w:id="155" w:author="Ney,Joshua A" w:date="2023-05-08T16:00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125898C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BE9D48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48BD8ED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40DBC7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E03D5D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42F137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D0B6458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5B5BD438" w14:textId="77777777">
        <w:tc>
          <w:tcPr>
            <w:tcW w:w="882" w:type="pct"/>
          </w:tcPr>
          <w:p w14:paraId="78966813" w14:textId="77777777" w:rsidR="006356FC" w:rsidRDefault="000C2EBB">
            <w:r>
              <w:rPr>
                <w:sz w:val="22"/>
              </w:rPr>
              <w:t xml:space="preserve">Food distribution center for the needy </w:t>
            </w:r>
          </w:p>
        </w:tc>
        <w:tc>
          <w:tcPr>
            <w:tcW w:w="588" w:type="pct"/>
          </w:tcPr>
          <w:p w14:paraId="3D23980A" w14:textId="77777777" w:rsidR="006356FC" w:rsidRDefault="000C2EBB">
            <w:r>
              <w:rPr>
                <w:sz w:val="22"/>
              </w:rPr>
              <w:t>30-5.12</w:t>
            </w:r>
          </w:p>
        </w:tc>
        <w:tc>
          <w:tcPr>
            <w:tcW w:w="294" w:type="pct"/>
          </w:tcPr>
          <w:p w14:paraId="198C8A48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FA1AD0B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8786460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7DAF877F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1EDFE0F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2386715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38D75E1B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942049B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34B77D22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7E485E7C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95DB2C8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AA086AF" w14:textId="77777777" w:rsidR="006356FC" w:rsidRDefault="000C2EBB">
            <w:r>
              <w:rPr>
                <w:sz w:val="22"/>
              </w:rPr>
              <w:t xml:space="preserve">- </w:t>
            </w:r>
          </w:p>
        </w:tc>
      </w:tr>
      <w:tr w:rsidR="006356FC" w14:paraId="5AD02DFA" w14:textId="77777777">
        <w:tc>
          <w:tcPr>
            <w:tcW w:w="882" w:type="pct"/>
          </w:tcPr>
          <w:p w14:paraId="6CE950B7" w14:textId="77777777" w:rsidR="006356FC" w:rsidRDefault="000C2EBB">
            <w:r>
              <w:rPr>
                <w:sz w:val="22"/>
              </w:rPr>
              <w:t xml:space="preserve">Food truck, not located within a food truck park </w:t>
            </w:r>
          </w:p>
        </w:tc>
        <w:tc>
          <w:tcPr>
            <w:tcW w:w="588" w:type="pct"/>
          </w:tcPr>
          <w:p w14:paraId="4DCA7DA8" w14:textId="77777777" w:rsidR="006356FC" w:rsidRDefault="000C2EBB">
            <w:r>
              <w:rPr>
                <w:sz w:val="22"/>
              </w:rPr>
              <w:t>30-5.38</w:t>
            </w:r>
          </w:p>
        </w:tc>
        <w:tc>
          <w:tcPr>
            <w:tcW w:w="294" w:type="pct"/>
          </w:tcPr>
          <w:p w14:paraId="6C43759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30205D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FA775CE" w14:textId="77777777" w:rsidR="006356FC" w:rsidRDefault="000C2EBB">
            <w:del w:id="156" w:author="Ney,Joshua A" w:date="2023-05-08T16:00:00Z">
              <w:r w:rsidDel="000C2EBB">
                <w:rPr>
                  <w:sz w:val="22"/>
                </w:rPr>
                <w:delText xml:space="preserve">A </w:delText>
              </w:r>
            </w:del>
            <w:ins w:id="157" w:author="Ney,Joshua A" w:date="2023-05-08T16:00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65F322F" w14:textId="77777777" w:rsidR="006356FC" w:rsidRDefault="000C2EBB">
            <w:del w:id="158" w:author="Ney,Joshua A" w:date="2023-05-08T16:00:00Z">
              <w:r w:rsidDel="000C2EBB">
                <w:rPr>
                  <w:sz w:val="22"/>
                </w:rPr>
                <w:delText xml:space="preserve">A </w:delText>
              </w:r>
            </w:del>
            <w:ins w:id="159" w:author="Ney,Joshua A" w:date="2023-05-08T16:00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D150074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9BF31A4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6E02FB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192DF0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A83439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8C50A91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A33292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7BF8EA6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7CF83960" w14:textId="77777777">
        <w:tc>
          <w:tcPr>
            <w:tcW w:w="882" w:type="pct"/>
          </w:tcPr>
          <w:p w14:paraId="7F80A815" w14:textId="77777777" w:rsidR="006356FC" w:rsidRDefault="000C2EBB">
            <w:r>
              <w:rPr>
                <w:sz w:val="22"/>
              </w:rPr>
              <w:t xml:space="preserve">Food truck park (less than 6 pads) </w:t>
            </w:r>
          </w:p>
        </w:tc>
        <w:tc>
          <w:tcPr>
            <w:tcW w:w="588" w:type="pct"/>
          </w:tcPr>
          <w:p w14:paraId="05BD2CC9" w14:textId="77777777" w:rsidR="006356FC" w:rsidRDefault="000C2EBB">
            <w:r>
              <w:rPr>
                <w:sz w:val="22"/>
              </w:rPr>
              <w:t>30-5.13</w:t>
            </w:r>
          </w:p>
        </w:tc>
        <w:tc>
          <w:tcPr>
            <w:tcW w:w="294" w:type="pct"/>
          </w:tcPr>
          <w:p w14:paraId="456BD7F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547DF8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1568FD0" w14:textId="77777777" w:rsidR="006356FC" w:rsidRDefault="000C2EBB">
            <w:del w:id="160" w:author="Ney,Joshua A" w:date="2023-05-08T16:01:00Z">
              <w:r w:rsidDel="000C2EBB">
                <w:rPr>
                  <w:sz w:val="22"/>
                </w:rPr>
                <w:delText xml:space="preserve">- </w:delText>
              </w:r>
            </w:del>
            <w:ins w:id="161" w:author="Ney,Joshua A" w:date="2023-05-08T16:01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0D7F5A1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7F6FDDF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97652C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B52F61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8B86B2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5F2E4D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241349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A8B58B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ED6AEAF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4AF4F775" w14:textId="77777777">
        <w:tc>
          <w:tcPr>
            <w:tcW w:w="882" w:type="pct"/>
          </w:tcPr>
          <w:p w14:paraId="59BE14DB" w14:textId="77777777" w:rsidR="006356FC" w:rsidRDefault="000C2EBB">
            <w:r>
              <w:rPr>
                <w:sz w:val="22"/>
              </w:rPr>
              <w:t>Food truck park (6 or more pads)</w:t>
            </w:r>
            <w:r>
              <w:rPr>
                <w:sz w:val="22"/>
                <w:vertAlign w:val="superscript"/>
              </w:rPr>
              <w:t xml:space="preserve">4 </w:t>
            </w:r>
          </w:p>
        </w:tc>
        <w:tc>
          <w:tcPr>
            <w:tcW w:w="588" w:type="pct"/>
          </w:tcPr>
          <w:p w14:paraId="6C32EE7F" w14:textId="77777777" w:rsidR="006356FC" w:rsidRDefault="000C2EBB">
            <w:r>
              <w:rPr>
                <w:sz w:val="22"/>
              </w:rPr>
              <w:t>30-5.13</w:t>
            </w:r>
          </w:p>
        </w:tc>
        <w:tc>
          <w:tcPr>
            <w:tcW w:w="294" w:type="pct"/>
          </w:tcPr>
          <w:p w14:paraId="78F46F46" w14:textId="77777777" w:rsidR="006356FC" w:rsidRDefault="000C2EBB">
            <w:del w:id="162" w:author="Ney,Joshua A" w:date="2023-05-08T16:01:00Z">
              <w:r w:rsidDel="000C2EBB">
                <w:rPr>
                  <w:sz w:val="22"/>
                </w:rPr>
                <w:delText xml:space="preserve">S </w:delText>
              </w:r>
            </w:del>
            <w:ins w:id="163" w:author="Ney,Joshua A" w:date="2023-05-08T16:01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545DDB6C" w14:textId="77777777" w:rsidR="006356FC" w:rsidRDefault="000C2EBB">
            <w:del w:id="164" w:author="Ney,Joshua A" w:date="2023-05-08T16:01:00Z">
              <w:r w:rsidDel="000C2EBB">
                <w:rPr>
                  <w:sz w:val="22"/>
                </w:rPr>
                <w:delText xml:space="preserve">S </w:delText>
              </w:r>
            </w:del>
            <w:ins w:id="165" w:author="Ney,Joshua A" w:date="2023-05-08T16:01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FB795FA" w14:textId="77777777" w:rsidR="006356FC" w:rsidRDefault="000C2EBB">
            <w:del w:id="166" w:author="Ney,Joshua A" w:date="2023-05-08T16:01:00Z">
              <w:r w:rsidDel="000C2EBB">
                <w:rPr>
                  <w:sz w:val="22"/>
                </w:rPr>
                <w:delText xml:space="preserve">- </w:delText>
              </w:r>
            </w:del>
            <w:ins w:id="167" w:author="Ney,Joshua A" w:date="2023-05-08T16:01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1016632" w14:textId="77777777" w:rsidR="006356FC" w:rsidRDefault="000C2EBB">
            <w:del w:id="168" w:author="Ney,Joshua A" w:date="2023-05-08T16:01:00Z">
              <w:r w:rsidDel="000C2EBB">
                <w:rPr>
                  <w:sz w:val="22"/>
                </w:rPr>
                <w:delText xml:space="preserve">S </w:delText>
              </w:r>
            </w:del>
            <w:ins w:id="169" w:author="Ney,Joshua A" w:date="2023-05-08T16:01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1DBA65DB" w14:textId="77777777" w:rsidR="006356FC" w:rsidRDefault="000C2EBB">
            <w:del w:id="170" w:author="Ney,Joshua A" w:date="2023-05-08T16:01:00Z">
              <w:r w:rsidDel="000C2EBB">
                <w:rPr>
                  <w:sz w:val="22"/>
                </w:rPr>
                <w:delText xml:space="preserve">S </w:delText>
              </w:r>
            </w:del>
            <w:ins w:id="171" w:author="Ney,Joshua A" w:date="2023-05-08T16:01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12E2464C" w14:textId="77777777" w:rsidR="006356FC" w:rsidRDefault="000C2EBB">
            <w:del w:id="172" w:author="Ney,Joshua A" w:date="2023-05-08T16:01:00Z">
              <w:r w:rsidDel="000C2EBB">
                <w:rPr>
                  <w:sz w:val="22"/>
                </w:rPr>
                <w:delText xml:space="preserve">S </w:delText>
              </w:r>
            </w:del>
            <w:ins w:id="173" w:author="Ney,Joshua A" w:date="2023-05-08T16:01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0DAF8CE2" w14:textId="77777777" w:rsidR="006356FC" w:rsidRDefault="000C2EBB">
            <w:del w:id="174" w:author="Ney,Joshua A" w:date="2023-05-08T16:01:00Z">
              <w:r w:rsidDel="000C2EBB">
                <w:rPr>
                  <w:sz w:val="22"/>
                </w:rPr>
                <w:delText xml:space="preserve">S </w:delText>
              </w:r>
            </w:del>
            <w:ins w:id="175" w:author="Ney,Joshua A" w:date="2023-05-08T16:01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2BC6137" w14:textId="77777777" w:rsidR="006356FC" w:rsidRDefault="000C2EBB">
            <w:del w:id="176" w:author="Ney,Joshua A" w:date="2023-05-08T16:01:00Z">
              <w:r w:rsidDel="000C2EBB">
                <w:rPr>
                  <w:sz w:val="22"/>
                </w:rPr>
                <w:delText xml:space="preserve">S </w:delText>
              </w:r>
            </w:del>
            <w:ins w:id="177" w:author="Ney,Joshua A" w:date="2023-05-08T16:01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FEA4DC7" w14:textId="77777777" w:rsidR="006356FC" w:rsidRDefault="000C2EBB">
            <w:del w:id="178" w:author="Ney,Joshua A" w:date="2023-05-08T16:01:00Z">
              <w:r w:rsidDel="000C2EBB">
                <w:rPr>
                  <w:sz w:val="22"/>
                </w:rPr>
                <w:delText xml:space="preserve">S </w:delText>
              </w:r>
            </w:del>
            <w:ins w:id="179" w:author="Ney,Joshua A" w:date="2023-05-08T16:01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AB69A1E" w14:textId="77777777" w:rsidR="006356FC" w:rsidRDefault="000C2EBB">
            <w:del w:id="180" w:author="Ney,Joshua A" w:date="2023-05-08T16:01:00Z">
              <w:r w:rsidDel="000C2EBB">
                <w:rPr>
                  <w:sz w:val="22"/>
                </w:rPr>
                <w:delText xml:space="preserve">S </w:delText>
              </w:r>
            </w:del>
            <w:ins w:id="181" w:author="Ney,Joshua A" w:date="2023-05-08T16:01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5A434E08" w14:textId="77777777" w:rsidR="006356FC" w:rsidRDefault="000C2EBB">
            <w:del w:id="182" w:author="Ney,Joshua A" w:date="2023-05-08T16:01:00Z">
              <w:r w:rsidDel="000C2EBB">
                <w:rPr>
                  <w:sz w:val="22"/>
                </w:rPr>
                <w:delText xml:space="preserve">S </w:delText>
              </w:r>
            </w:del>
            <w:ins w:id="183" w:author="Ney,Joshua A" w:date="2023-05-08T16:01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631580A4" w14:textId="77777777" w:rsidR="006356FC" w:rsidRDefault="000C2EBB">
            <w:del w:id="184" w:author="Ney,Joshua A" w:date="2023-05-08T16:01:00Z">
              <w:r w:rsidDel="000C2EBB">
                <w:rPr>
                  <w:sz w:val="22"/>
                </w:rPr>
                <w:delText xml:space="preserve">S </w:delText>
              </w:r>
            </w:del>
            <w:ins w:id="185" w:author="Ney,Joshua A" w:date="2023-05-08T16:01:00Z">
              <w:r>
                <w:rPr>
                  <w:sz w:val="22"/>
                </w:rPr>
                <w:t>P</w:t>
              </w:r>
            </w:ins>
          </w:p>
        </w:tc>
      </w:tr>
      <w:tr w:rsidR="006356FC" w14:paraId="7D0AF11A" w14:textId="77777777">
        <w:tc>
          <w:tcPr>
            <w:tcW w:w="882" w:type="pct"/>
          </w:tcPr>
          <w:p w14:paraId="32C62237" w14:textId="77777777" w:rsidR="006356FC" w:rsidRDefault="000C2EBB">
            <w:r>
              <w:rPr>
                <w:sz w:val="22"/>
              </w:rPr>
              <w:t xml:space="preserve">Gasoline or alternative fuel station </w:t>
            </w:r>
          </w:p>
        </w:tc>
        <w:tc>
          <w:tcPr>
            <w:tcW w:w="588" w:type="pct"/>
          </w:tcPr>
          <w:p w14:paraId="761B623B" w14:textId="77777777" w:rsidR="006356FC" w:rsidRDefault="000C2EBB">
            <w:r>
              <w:rPr>
                <w:sz w:val="22"/>
              </w:rPr>
              <w:t>30-5.14</w:t>
            </w:r>
          </w:p>
        </w:tc>
        <w:tc>
          <w:tcPr>
            <w:tcW w:w="294" w:type="pct"/>
          </w:tcPr>
          <w:p w14:paraId="139471DD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40E0EBA6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0FBD1A45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4A5902C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E98D049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77B545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1605771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80753D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C28CF2E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64A0CA49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77D43AA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6B998EDF" w14:textId="77777777" w:rsidR="006356FC" w:rsidRDefault="000C2EBB">
            <w:r>
              <w:rPr>
                <w:sz w:val="22"/>
              </w:rPr>
              <w:t xml:space="preserve">S </w:t>
            </w:r>
          </w:p>
        </w:tc>
      </w:tr>
      <w:tr w:rsidR="006356FC" w14:paraId="792D6177" w14:textId="77777777">
        <w:tc>
          <w:tcPr>
            <w:tcW w:w="882" w:type="pct"/>
          </w:tcPr>
          <w:p w14:paraId="27D06876" w14:textId="77777777" w:rsidR="006356FC" w:rsidRDefault="000C2EBB">
            <w:r>
              <w:rPr>
                <w:sz w:val="22"/>
              </w:rPr>
              <w:t>Go-cart raceway and rentals (</w:t>
            </w:r>
            <w:del w:id="186" w:author="Ney,Joshua A" w:date="2023-05-08T16:02:00Z">
              <w:r w:rsidDel="000C2EBB">
                <w:rPr>
                  <w:sz w:val="22"/>
                </w:rPr>
                <w:delText xml:space="preserve">indoor and </w:delText>
              </w:r>
            </w:del>
            <w:r>
              <w:rPr>
                <w:sz w:val="22"/>
              </w:rPr>
              <w:t xml:space="preserve">outdoor) </w:t>
            </w:r>
          </w:p>
        </w:tc>
        <w:tc>
          <w:tcPr>
            <w:tcW w:w="588" w:type="pct"/>
          </w:tcPr>
          <w:p w14:paraId="01442DA5" w14:textId="77777777" w:rsidR="006356FC" w:rsidRDefault="006356FC"/>
        </w:tc>
        <w:tc>
          <w:tcPr>
            <w:tcW w:w="294" w:type="pct"/>
          </w:tcPr>
          <w:p w14:paraId="2F97BDF4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B5EF728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53CA3BE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726288F6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92D3682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690FDDA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3679239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761827B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2D76022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B8FBBB6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4211A46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04F9AB4D" w14:textId="77777777" w:rsidR="006356FC" w:rsidRDefault="000C2EBB">
            <w:r>
              <w:rPr>
                <w:sz w:val="22"/>
              </w:rPr>
              <w:t xml:space="preserve">S </w:t>
            </w:r>
          </w:p>
        </w:tc>
      </w:tr>
      <w:tr w:rsidR="006356FC" w14:paraId="61D9B353" w14:textId="77777777">
        <w:tc>
          <w:tcPr>
            <w:tcW w:w="882" w:type="pct"/>
          </w:tcPr>
          <w:p w14:paraId="2432020D" w14:textId="77777777" w:rsidR="006356FC" w:rsidRDefault="000C2EBB">
            <w:r>
              <w:rPr>
                <w:sz w:val="22"/>
              </w:rPr>
              <w:t xml:space="preserve">Health services </w:t>
            </w:r>
          </w:p>
        </w:tc>
        <w:tc>
          <w:tcPr>
            <w:tcW w:w="588" w:type="pct"/>
          </w:tcPr>
          <w:p w14:paraId="2D8576FA" w14:textId="77777777" w:rsidR="006356FC" w:rsidRDefault="006356FC"/>
        </w:tc>
        <w:tc>
          <w:tcPr>
            <w:tcW w:w="294" w:type="pct"/>
          </w:tcPr>
          <w:p w14:paraId="74322EE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43D7AA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5983251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ACEFD61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1DB55A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6725C62" w14:textId="77777777" w:rsidR="006356FC" w:rsidRDefault="000C2EBB">
            <w:ins w:id="187" w:author="Ney,Joshua A" w:date="2023-05-08T16:02:00Z">
              <w:r>
                <w:rPr>
                  <w:sz w:val="22"/>
                </w:rPr>
                <w:t>P</w:t>
              </w:r>
            </w:ins>
            <w:del w:id="188" w:author="Ney,Joshua A" w:date="2023-05-08T16:02:00Z">
              <w:r w:rsidDel="000C2EBB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294" w:type="pct"/>
          </w:tcPr>
          <w:p w14:paraId="2C4EFE95" w14:textId="77777777" w:rsidR="006356FC" w:rsidRDefault="000C2EBB">
            <w:del w:id="189" w:author="Ney,Joshua A" w:date="2023-05-08T16:02:00Z">
              <w:r w:rsidDel="000C2EBB">
                <w:rPr>
                  <w:sz w:val="22"/>
                </w:rPr>
                <w:delText xml:space="preserve">- </w:delText>
              </w:r>
            </w:del>
            <w:ins w:id="190" w:author="Ney,Joshua A" w:date="2023-05-08T16:02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6D8971F1" w14:textId="77777777" w:rsidR="006356FC" w:rsidRDefault="000C2EBB">
            <w:del w:id="191" w:author="Ney,Joshua A" w:date="2023-05-08T16:02:00Z">
              <w:r w:rsidDel="000C2EBB">
                <w:rPr>
                  <w:sz w:val="22"/>
                </w:rPr>
                <w:delText xml:space="preserve">- </w:delText>
              </w:r>
            </w:del>
            <w:ins w:id="192" w:author="Ney,Joshua A" w:date="2023-05-08T16:02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CE52642" w14:textId="77777777" w:rsidR="006356FC" w:rsidRDefault="000C2EBB">
            <w:del w:id="193" w:author="Ney,Joshua A" w:date="2023-05-08T16:02:00Z">
              <w:r w:rsidDel="000C2EBB">
                <w:rPr>
                  <w:sz w:val="22"/>
                </w:rPr>
                <w:delText xml:space="preserve">- </w:delText>
              </w:r>
            </w:del>
            <w:ins w:id="194" w:author="Ney,Joshua A" w:date="2023-05-08T16:02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0DF9879F" w14:textId="77777777" w:rsidR="006356FC" w:rsidRDefault="000C2EBB">
            <w:del w:id="195" w:author="Ney,Joshua A" w:date="2023-05-08T16:02:00Z">
              <w:r w:rsidDel="000C2EBB">
                <w:rPr>
                  <w:sz w:val="22"/>
                </w:rPr>
                <w:delText xml:space="preserve">P </w:delText>
              </w:r>
            </w:del>
            <w:ins w:id="196" w:author="Ney,Joshua A" w:date="2023-05-08T16:02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8D4A9D7" w14:textId="77777777" w:rsidR="006356FC" w:rsidRDefault="000C2EBB">
            <w:del w:id="197" w:author="Ney,Joshua A" w:date="2023-05-08T16:02:00Z">
              <w:r w:rsidDel="000C2EBB">
                <w:rPr>
                  <w:sz w:val="22"/>
                </w:rPr>
                <w:delText xml:space="preserve">- </w:delText>
              </w:r>
            </w:del>
            <w:ins w:id="198" w:author="Ney,Joshua A" w:date="2023-05-08T16:02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51847718" w14:textId="77777777" w:rsidR="006356FC" w:rsidRDefault="000C2EBB">
            <w:del w:id="199" w:author="Ney,Joshua A" w:date="2023-05-08T16:02:00Z">
              <w:r w:rsidDel="000C2EBB">
                <w:rPr>
                  <w:sz w:val="22"/>
                </w:rPr>
                <w:delText xml:space="preserve">- </w:delText>
              </w:r>
            </w:del>
            <w:ins w:id="200" w:author="Ney,Joshua A" w:date="2023-05-08T16:02:00Z">
              <w:r>
                <w:rPr>
                  <w:sz w:val="22"/>
                </w:rPr>
                <w:t>P</w:t>
              </w:r>
            </w:ins>
          </w:p>
        </w:tc>
      </w:tr>
      <w:tr w:rsidR="006356FC" w14:paraId="4D3A6BA6" w14:textId="77777777">
        <w:tc>
          <w:tcPr>
            <w:tcW w:w="882" w:type="pct"/>
          </w:tcPr>
          <w:p w14:paraId="77C16EA9" w14:textId="77777777" w:rsidR="006356FC" w:rsidRDefault="000C2EBB">
            <w:r>
              <w:rPr>
                <w:sz w:val="22"/>
              </w:rPr>
              <w:t xml:space="preserve">Hotel or motel </w:t>
            </w:r>
          </w:p>
        </w:tc>
        <w:tc>
          <w:tcPr>
            <w:tcW w:w="588" w:type="pct"/>
          </w:tcPr>
          <w:p w14:paraId="52BF3EBB" w14:textId="77777777" w:rsidR="006356FC" w:rsidRDefault="006356FC"/>
        </w:tc>
        <w:tc>
          <w:tcPr>
            <w:tcW w:w="294" w:type="pct"/>
          </w:tcPr>
          <w:p w14:paraId="0DD67729" w14:textId="77777777" w:rsidR="006356FC" w:rsidRDefault="000C2EBB">
            <w:del w:id="201" w:author="Ney,Joshua A" w:date="2023-05-08T16:02:00Z">
              <w:r w:rsidDel="000C2EBB">
                <w:rPr>
                  <w:sz w:val="22"/>
                </w:rPr>
                <w:delText xml:space="preserve">S </w:delText>
              </w:r>
            </w:del>
            <w:ins w:id="202" w:author="Ney,Joshua A" w:date="2023-05-08T16:02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77A61098" w14:textId="77777777" w:rsidR="006356FC" w:rsidRDefault="000C2EBB">
            <w:del w:id="203" w:author="Ney,Joshua A" w:date="2023-05-08T16:02:00Z">
              <w:r w:rsidDel="000C2EBB">
                <w:rPr>
                  <w:sz w:val="22"/>
                </w:rPr>
                <w:delText xml:space="preserve">S </w:delText>
              </w:r>
            </w:del>
            <w:ins w:id="204" w:author="Ney,Joshua A" w:date="2023-05-08T16:02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8D799F8" w14:textId="77777777" w:rsidR="006356FC" w:rsidRDefault="000C2EBB">
            <w:del w:id="205" w:author="Ney,Joshua A" w:date="2023-05-08T16:02:00Z">
              <w:r w:rsidDel="000C2EBB">
                <w:rPr>
                  <w:sz w:val="22"/>
                </w:rPr>
                <w:delText xml:space="preserve">- </w:delText>
              </w:r>
            </w:del>
            <w:ins w:id="206" w:author="Ney,Joshua A" w:date="2023-05-08T16:02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23A9796" w14:textId="77777777" w:rsidR="006356FC" w:rsidRDefault="000C2EBB">
            <w:del w:id="207" w:author="Ney,Joshua A" w:date="2023-05-08T16:02:00Z">
              <w:r w:rsidDel="000C2EBB">
                <w:rPr>
                  <w:sz w:val="22"/>
                </w:rPr>
                <w:delText xml:space="preserve">- </w:delText>
              </w:r>
            </w:del>
            <w:ins w:id="208" w:author="Ney,Joshua A" w:date="2023-05-08T16:02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5CD61CD3" w14:textId="77777777" w:rsidR="006356FC" w:rsidRDefault="000C2EBB">
            <w:del w:id="209" w:author="Ney,Joshua A" w:date="2023-05-08T16:02:00Z">
              <w:r w:rsidDel="000C2EBB">
                <w:rPr>
                  <w:sz w:val="22"/>
                </w:rPr>
                <w:delText xml:space="preserve">S </w:delText>
              </w:r>
            </w:del>
            <w:ins w:id="210" w:author="Ney,Joshua A" w:date="2023-05-08T16:02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1D1CA17F" w14:textId="77777777" w:rsidR="006356FC" w:rsidRDefault="000C2EBB">
            <w:del w:id="211" w:author="Ney,Joshua A" w:date="2023-05-08T16:02:00Z">
              <w:r w:rsidDel="000C2EBB">
                <w:rPr>
                  <w:sz w:val="22"/>
                </w:rPr>
                <w:delText xml:space="preserve">P </w:delText>
              </w:r>
            </w:del>
            <w:ins w:id="212" w:author="Ney,Joshua A" w:date="2023-05-08T16:02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6E6C4C9E" w14:textId="77777777" w:rsidR="006356FC" w:rsidRDefault="000C2EBB">
            <w:del w:id="213" w:author="Ney,Joshua A" w:date="2023-05-08T16:02:00Z">
              <w:r w:rsidDel="000C2EBB">
                <w:rPr>
                  <w:sz w:val="22"/>
                </w:rPr>
                <w:delText xml:space="preserve">- </w:delText>
              </w:r>
            </w:del>
            <w:ins w:id="214" w:author="Ney,Joshua A" w:date="2023-05-08T16:02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BC42E2D" w14:textId="77777777" w:rsidR="006356FC" w:rsidRDefault="000C2EBB">
            <w:del w:id="215" w:author="Ney,Joshua A" w:date="2023-05-08T16:02:00Z">
              <w:r w:rsidDel="000C2EBB">
                <w:rPr>
                  <w:sz w:val="22"/>
                </w:rPr>
                <w:delText xml:space="preserve">P </w:delText>
              </w:r>
            </w:del>
            <w:ins w:id="216" w:author="Ney,Joshua A" w:date="2023-05-08T16:02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02C5A07" w14:textId="77777777" w:rsidR="006356FC" w:rsidRDefault="000C2EBB">
            <w:del w:id="217" w:author="Ney,Joshua A" w:date="2023-05-08T16:02:00Z">
              <w:r w:rsidDel="000C2EBB">
                <w:rPr>
                  <w:sz w:val="22"/>
                </w:rPr>
                <w:delText xml:space="preserve">P </w:delText>
              </w:r>
            </w:del>
            <w:ins w:id="218" w:author="Ney,Joshua A" w:date="2023-05-08T16:02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008684AE" w14:textId="77777777" w:rsidR="006356FC" w:rsidRDefault="000C2EBB">
            <w:del w:id="219" w:author="Ney,Joshua A" w:date="2023-05-08T16:02:00Z">
              <w:r w:rsidDel="000C2EBB">
                <w:rPr>
                  <w:sz w:val="22"/>
                </w:rPr>
                <w:delText xml:space="preserve">S </w:delText>
              </w:r>
            </w:del>
            <w:ins w:id="220" w:author="Ney,Joshua A" w:date="2023-05-08T16:02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39CBB49" w14:textId="77777777" w:rsidR="006356FC" w:rsidRDefault="000C2EBB">
            <w:del w:id="221" w:author="Ney,Joshua A" w:date="2023-05-08T16:02:00Z">
              <w:r w:rsidDel="000C2EBB">
                <w:rPr>
                  <w:sz w:val="22"/>
                </w:rPr>
                <w:delText xml:space="preserve">- </w:delText>
              </w:r>
            </w:del>
            <w:ins w:id="222" w:author="Ney,Joshua A" w:date="2023-05-08T16:02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6EC9C293" w14:textId="77777777" w:rsidR="006356FC" w:rsidRDefault="000C2EBB">
            <w:del w:id="223" w:author="Ney,Joshua A" w:date="2023-05-08T16:02:00Z">
              <w:r w:rsidDel="000C2EBB">
                <w:rPr>
                  <w:sz w:val="22"/>
                </w:rPr>
                <w:delText xml:space="preserve">- </w:delText>
              </w:r>
            </w:del>
            <w:ins w:id="224" w:author="Ney,Joshua A" w:date="2023-05-08T16:02:00Z">
              <w:r>
                <w:rPr>
                  <w:sz w:val="22"/>
                </w:rPr>
                <w:t>P</w:t>
              </w:r>
            </w:ins>
          </w:p>
        </w:tc>
      </w:tr>
      <w:tr w:rsidR="006356FC" w14:paraId="574D52C7" w14:textId="77777777">
        <w:tc>
          <w:tcPr>
            <w:tcW w:w="882" w:type="pct"/>
          </w:tcPr>
          <w:p w14:paraId="5540AF06" w14:textId="77777777" w:rsidR="006356FC" w:rsidRDefault="000C2EBB">
            <w:r>
              <w:rPr>
                <w:sz w:val="22"/>
              </w:rPr>
              <w:t xml:space="preserve">Ice manufacturing/vending machines </w:t>
            </w:r>
          </w:p>
        </w:tc>
        <w:tc>
          <w:tcPr>
            <w:tcW w:w="588" w:type="pct"/>
          </w:tcPr>
          <w:p w14:paraId="2D874C5A" w14:textId="77777777" w:rsidR="006356FC" w:rsidRDefault="000C2EBB">
            <w:r>
              <w:rPr>
                <w:sz w:val="22"/>
              </w:rPr>
              <w:t>30-5.41</w:t>
            </w:r>
          </w:p>
        </w:tc>
        <w:tc>
          <w:tcPr>
            <w:tcW w:w="294" w:type="pct"/>
          </w:tcPr>
          <w:p w14:paraId="3A88E400" w14:textId="4B041334" w:rsidR="006356FC" w:rsidRPr="006863D7" w:rsidRDefault="000C2EBB">
            <w:pPr>
              <w:rPr>
                <w:color w:val="EE0000"/>
                <w:rPrChange w:id="225" w:author="Adrian Hayes-Santos" w:date="2025-08-19T21:38:00Z" w16du:dateUtc="2025-08-20T01:38:00Z">
                  <w:rPr/>
                </w:rPrChange>
              </w:rPr>
            </w:pPr>
            <w:del w:id="226" w:author="Ney,Joshua A" w:date="2023-05-08T16:02:00Z">
              <w:r w:rsidRPr="006863D7" w:rsidDel="000C2EBB">
                <w:rPr>
                  <w:color w:val="EE0000"/>
                  <w:sz w:val="22"/>
                  <w:rPrChange w:id="227" w:author="Adrian Hayes-Santos" w:date="2025-08-19T21:38:00Z" w16du:dateUtc="2025-08-20T01:38:00Z">
                    <w:rPr>
                      <w:sz w:val="22"/>
                    </w:rPr>
                  </w:rPrChange>
                </w:rPr>
                <w:delText xml:space="preserve">- </w:delText>
              </w:r>
            </w:del>
            <w:ins w:id="228" w:author="Adrian Hayes-Santos" w:date="2025-07-30T17:11:00Z" w16du:dateUtc="2025-07-30T21:11:00Z">
              <w:r w:rsidR="00D9268C" w:rsidRPr="006863D7">
                <w:rPr>
                  <w:color w:val="EE0000"/>
                  <w:sz w:val="22"/>
                  <w:rPrChange w:id="229" w:author="Adrian Hayes-Santos" w:date="2025-08-19T21:38:00Z" w16du:dateUtc="2025-08-20T01:38:00Z">
                    <w:rPr>
                      <w:sz w:val="22"/>
                    </w:rPr>
                  </w:rPrChange>
                </w:rPr>
                <w:t>P</w:t>
              </w:r>
            </w:ins>
          </w:p>
        </w:tc>
        <w:tc>
          <w:tcPr>
            <w:tcW w:w="294" w:type="pct"/>
          </w:tcPr>
          <w:p w14:paraId="309F9C88" w14:textId="35AAD308" w:rsidR="006356FC" w:rsidRPr="006863D7" w:rsidRDefault="000C2EBB">
            <w:pPr>
              <w:rPr>
                <w:color w:val="EE0000"/>
                <w:rPrChange w:id="230" w:author="Adrian Hayes-Santos" w:date="2025-08-19T21:38:00Z" w16du:dateUtc="2025-08-20T01:38:00Z">
                  <w:rPr/>
                </w:rPrChange>
              </w:rPr>
            </w:pPr>
            <w:del w:id="231" w:author="Ney,Joshua A" w:date="2023-05-08T16:02:00Z">
              <w:r w:rsidRPr="006863D7" w:rsidDel="000C2EBB">
                <w:rPr>
                  <w:color w:val="EE0000"/>
                  <w:sz w:val="22"/>
                  <w:rPrChange w:id="232" w:author="Adrian Hayes-Santos" w:date="2025-08-19T21:38:00Z" w16du:dateUtc="2025-08-20T01:38:00Z">
                    <w:rPr>
                      <w:sz w:val="22"/>
                    </w:rPr>
                  </w:rPrChange>
                </w:rPr>
                <w:delText xml:space="preserve">- </w:delText>
              </w:r>
            </w:del>
            <w:ins w:id="233" w:author="Adrian Hayes-Santos" w:date="2025-07-30T17:11:00Z" w16du:dateUtc="2025-07-30T21:11:00Z">
              <w:r w:rsidR="00D9268C" w:rsidRPr="006863D7">
                <w:rPr>
                  <w:color w:val="EE0000"/>
                  <w:sz w:val="22"/>
                  <w:rPrChange w:id="234" w:author="Adrian Hayes-Santos" w:date="2025-08-19T21:38:00Z" w16du:dateUtc="2025-08-20T01:38:00Z">
                    <w:rPr>
                      <w:sz w:val="22"/>
                    </w:rPr>
                  </w:rPrChange>
                </w:rPr>
                <w:t>P</w:t>
              </w:r>
            </w:ins>
          </w:p>
        </w:tc>
        <w:tc>
          <w:tcPr>
            <w:tcW w:w="294" w:type="pct"/>
          </w:tcPr>
          <w:p w14:paraId="7644E0A6" w14:textId="3EDAF340" w:rsidR="006356FC" w:rsidRPr="006863D7" w:rsidRDefault="000C2EBB">
            <w:pPr>
              <w:rPr>
                <w:color w:val="EE0000"/>
                <w:rPrChange w:id="235" w:author="Adrian Hayes-Santos" w:date="2025-08-19T21:38:00Z" w16du:dateUtc="2025-08-20T01:38:00Z">
                  <w:rPr/>
                </w:rPrChange>
              </w:rPr>
            </w:pPr>
            <w:del w:id="236" w:author="Ney,Joshua A" w:date="2023-05-08T16:02:00Z">
              <w:r w:rsidRPr="006863D7" w:rsidDel="000C2EBB">
                <w:rPr>
                  <w:color w:val="EE0000"/>
                  <w:sz w:val="22"/>
                  <w:rPrChange w:id="237" w:author="Adrian Hayes-Santos" w:date="2025-08-19T21:38:00Z" w16du:dateUtc="2025-08-20T01:38:00Z">
                    <w:rPr>
                      <w:sz w:val="22"/>
                    </w:rPr>
                  </w:rPrChange>
                </w:rPr>
                <w:delText xml:space="preserve">- </w:delText>
              </w:r>
            </w:del>
            <w:ins w:id="238" w:author="Adrian Hayes-Santos" w:date="2025-07-30T17:11:00Z" w16du:dateUtc="2025-07-30T21:11:00Z">
              <w:r w:rsidR="00D9268C" w:rsidRPr="006863D7">
                <w:rPr>
                  <w:color w:val="EE0000"/>
                  <w:sz w:val="22"/>
                  <w:rPrChange w:id="239" w:author="Adrian Hayes-Santos" w:date="2025-08-19T21:38:00Z" w16du:dateUtc="2025-08-20T01:38:00Z">
                    <w:rPr>
                      <w:sz w:val="22"/>
                    </w:rPr>
                  </w:rPrChange>
                </w:rPr>
                <w:t>P</w:t>
              </w:r>
            </w:ins>
          </w:p>
        </w:tc>
        <w:tc>
          <w:tcPr>
            <w:tcW w:w="294" w:type="pct"/>
          </w:tcPr>
          <w:p w14:paraId="4B6B38F0" w14:textId="44BA6577" w:rsidR="006356FC" w:rsidRPr="006863D7" w:rsidRDefault="000C2EBB">
            <w:pPr>
              <w:rPr>
                <w:color w:val="EE0000"/>
                <w:rPrChange w:id="240" w:author="Adrian Hayes-Santos" w:date="2025-08-19T21:38:00Z" w16du:dateUtc="2025-08-20T01:38:00Z">
                  <w:rPr/>
                </w:rPrChange>
              </w:rPr>
            </w:pPr>
            <w:del w:id="241" w:author="Ney,Joshua A" w:date="2023-05-08T16:03:00Z">
              <w:r w:rsidRPr="006863D7" w:rsidDel="000C2EBB">
                <w:rPr>
                  <w:color w:val="EE0000"/>
                  <w:sz w:val="22"/>
                  <w:rPrChange w:id="242" w:author="Adrian Hayes-Santos" w:date="2025-08-19T21:38:00Z" w16du:dateUtc="2025-08-20T01:38:00Z">
                    <w:rPr>
                      <w:sz w:val="22"/>
                    </w:rPr>
                  </w:rPrChange>
                </w:rPr>
                <w:delText xml:space="preserve">- </w:delText>
              </w:r>
            </w:del>
            <w:ins w:id="243" w:author="Adrian Hayes-Santos" w:date="2025-07-30T17:11:00Z" w16du:dateUtc="2025-07-30T21:11:00Z">
              <w:r w:rsidR="00D9268C" w:rsidRPr="006863D7">
                <w:rPr>
                  <w:color w:val="EE0000"/>
                  <w:sz w:val="22"/>
                  <w:rPrChange w:id="244" w:author="Adrian Hayes-Santos" w:date="2025-08-19T21:38:00Z" w16du:dateUtc="2025-08-20T01:38:00Z">
                    <w:rPr>
                      <w:sz w:val="22"/>
                    </w:rPr>
                  </w:rPrChange>
                </w:rPr>
                <w:t>P</w:t>
              </w:r>
            </w:ins>
          </w:p>
        </w:tc>
        <w:tc>
          <w:tcPr>
            <w:tcW w:w="294" w:type="pct"/>
          </w:tcPr>
          <w:p w14:paraId="6B743A1C" w14:textId="386F0631" w:rsidR="006356FC" w:rsidRPr="006863D7" w:rsidRDefault="000C2EBB">
            <w:pPr>
              <w:rPr>
                <w:color w:val="EE0000"/>
                <w:rPrChange w:id="245" w:author="Adrian Hayes-Santos" w:date="2025-08-19T21:38:00Z" w16du:dateUtc="2025-08-20T01:38:00Z">
                  <w:rPr/>
                </w:rPrChange>
              </w:rPr>
            </w:pPr>
            <w:del w:id="246" w:author="Ney,Joshua A" w:date="2023-05-08T16:03:00Z">
              <w:r w:rsidRPr="006863D7" w:rsidDel="000C2EBB">
                <w:rPr>
                  <w:color w:val="EE0000"/>
                  <w:sz w:val="22"/>
                  <w:rPrChange w:id="247" w:author="Adrian Hayes-Santos" w:date="2025-08-19T21:38:00Z" w16du:dateUtc="2025-08-20T01:38:00Z">
                    <w:rPr>
                      <w:sz w:val="22"/>
                    </w:rPr>
                  </w:rPrChange>
                </w:rPr>
                <w:delText xml:space="preserve">- </w:delText>
              </w:r>
            </w:del>
            <w:ins w:id="248" w:author="Adrian Hayes-Santos" w:date="2025-07-30T17:11:00Z" w16du:dateUtc="2025-07-30T21:11:00Z">
              <w:r w:rsidR="00D9268C" w:rsidRPr="006863D7">
                <w:rPr>
                  <w:color w:val="EE0000"/>
                  <w:sz w:val="22"/>
                  <w:rPrChange w:id="249" w:author="Adrian Hayes-Santos" w:date="2025-08-19T21:38:00Z" w16du:dateUtc="2025-08-20T01:38:00Z">
                    <w:rPr>
                      <w:sz w:val="22"/>
                    </w:rPr>
                  </w:rPrChange>
                </w:rPr>
                <w:t>P</w:t>
              </w:r>
            </w:ins>
          </w:p>
        </w:tc>
        <w:tc>
          <w:tcPr>
            <w:tcW w:w="294" w:type="pct"/>
          </w:tcPr>
          <w:p w14:paraId="64E625BA" w14:textId="4D6BB6BA" w:rsidR="006356FC" w:rsidRPr="006863D7" w:rsidRDefault="000C2EBB">
            <w:pPr>
              <w:rPr>
                <w:color w:val="EE0000"/>
                <w:rPrChange w:id="250" w:author="Adrian Hayes-Santos" w:date="2025-08-19T21:38:00Z" w16du:dateUtc="2025-08-20T01:38:00Z">
                  <w:rPr/>
                </w:rPrChange>
              </w:rPr>
            </w:pPr>
            <w:del w:id="251" w:author="Ney,Joshua A" w:date="2023-05-08T16:03:00Z">
              <w:r w:rsidRPr="006863D7" w:rsidDel="000C2EBB">
                <w:rPr>
                  <w:color w:val="EE0000"/>
                  <w:sz w:val="22"/>
                  <w:rPrChange w:id="252" w:author="Adrian Hayes-Santos" w:date="2025-08-19T21:38:00Z" w16du:dateUtc="2025-08-20T01:38:00Z">
                    <w:rPr>
                      <w:sz w:val="22"/>
                    </w:rPr>
                  </w:rPrChange>
                </w:rPr>
                <w:delText xml:space="preserve">S </w:delText>
              </w:r>
            </w:del>
            <w:ins w:id="253" w:author="Adrian Hayes-Santos" w:date="2025-07-30T17:11:00Z" w16du:dateUtc="2025-07-30T21:11:00Z">
              <w:r w:rsidR="00D9268C" w:rsidRPr="006863D7">
                <w:rPr>
                  <w:color w:val="EE0000"/>
                  <w:sz w:val="22"/>
                  <w:rPrChange w:id="254" w:author="Adrian Hayes-Santos" w:date="2025-08-19T21:38:00Z" w16du:dateUtc="2025-08-20T01:38:00Z">
                    <w:rPr>
                      <w:sz w:val="22"/>
                    </w:rPr>
                  </w:rPrChange>
                </w:rPr>
                <w:t>P</w:t>
              </w:r>
            </w:ins>
          </w:p>
        </w:tc>
        <w:tc>
          <w:tcPr>
            <w:tcW w:w="294" w:type="pct"/>
          </w:tcPr>
          <w:p w14:paraId="6C423D97" w14:textId="0EBFB895" w:rsidR="006356FC" w:rsidRPr="006863D7" w:rsidRDefault="000C2EBB">
            <w:pPr>
              <w:rPr>
                <w:color w:val="EE0000"/>
                <w:rPrChange w:id="255" w:author="Adrian Hayes-Santos" w:date="2025-08-19T21:38:00Z" w16du:dateUtc="2025-08-20T01:38:00Z">
                  <w:rPr/>
                </w:rPrChange>
              </w:rPr>
            </w:pPr>
            <w:del w:id="256" w:author="Ney,Joshua A" w:date="2023-05-08T16:03:00Z">
              <w:r w:rsidRPr="006863D7" w:rsidDel="000C2EBB">
                <w:rPr>
                  <w:color w:val="EE0000"/>
                  <w:sz w:val="22"/>
                  <w:rPrChange w:id="257" w:author="Adrian Hayes-Santos" w:date="2025-08-19T21:38:00Z" w16du:dateUtc="2025-08-20T01:38:00Z">
                    <w:rPr>
                      <w:sz w:val="22"/>
                    </w:rPr>
                  </w:rPrChange>
                </w:rPr>
                <w:delText xml:space="preserve">S </w:delText>
              </w:r>
            </w:del>
            <w:ins w:id="258" w:author="Adrian Hayes-Santos" w:date="2025-07-30T17:11:00Z" w16du:dateUtc="2025-07-30T21:11:00Z">
              <w:r w:rsidR="00D9268C" w:rsidRPr="006863D7">
                <w:rPr>
                  <w:color w:val="EE0000"/>
                  <w:sz w:val="22"/>
                  <w:rPrChange w:id="259" w:author="Adrian Hayes-Santos" w:date="2025-08-19T21:38:00Z" w16du:dateUtc="2025-08-20T01:38:00Z">
                    <w:rPr>
                      <w:sz w:val="22"/>
                    </w:rPr>
                  </w:rPrChange>
                </w:rPr>
                <w:t>P</w:t>
              </w:r>
            </w:ins>
          </w:p>
        </w:tc>
        <w:tc>
          <w:tcPr>
            <w:tcW w:w="294" w:type="pct"/>
          </w:tcPr>
          <w:p w14:paraId="4441AEB6" w14:textId="3F442196" w:rsidR="006356FC" w:rsidRPr="006863D7" w:rsidRDefault="000C2EBB">
            <w:pPr>
              <w:rPr>
                <w:color w:val="EE0000"/>
                <w:rPrChange w:id="260" w:author="Adrian Hayes-Santos" w:date="2025-08-19T21:38:00Z" w16du:dateUtc="2025-08-20T01:38:00Z">
                  <w:rPr/>
                </w:rPrChange>
              </w:rPr>
            </w:pPr>
            <w:del w:id="261" w:author="Ney,Joshua A" w:date="2023-05-08T16:03:00Z">
              <w:r w:rsidRPr="006863D7" w:rsidDel="000C2EBB">
                <w:rPr>
                  <w:color w:val="EE0000"/>
                  <w:sz w:val="22"/>
                  <w:rPrChange w:id="262" w:author="Adrian Hayes-Santos" w:date="2025-08-19T21:38:00Z" w16du:dateUtc="2025-08-20T01:38:00Z">
                    <w:rPr>
                      <w:sz w:val="22"/>
                    </w:rPr>
                  </w:rPrChange>
                </w:rPr>
                <w:delText xml:space="preserve">S </w:delText>
              </w:r>
            </w:del>
            <w:ins w:id="263" w:author="Adrian Hayes-Santos" w:date="2025-07-30T17:11:00Z" w16du:dateUtc="2025-07-30T21:11:00Z">
              <w:r w:rsidR="00D9268C" w:rsidRPr="006863D7">
                <w:rPr>
                  <w:color w:val="EE0000"/>
                  <w:sz w:val="22"/>
                  <w:rPrChange w:id="264" w:author="Adrian Hayes-Santos" w:date="2025-08-19T21:38:00Z" w16du:dateUtc="2025-08-20T01:38:00Z">
                    <w:rPr>
                      <w:sz w:val="22"/>
                    </w:rPr>
                  </w:rPrChange>
                </w:rPr>
                <w:t>P</w:t>
              </w:r>
            </w:ins>
          </w:p>
        </w:tc>
        <w:tc>
          <w:tcPr>
            <w:tcW w:w="294" w:type="pct"/>
          </w:tcPr>
          <w:p w14:paraId="26D8427A" w14:textId="6480BDAB" w:rsidR="006356FC" w:rsidRPr="006863D7" w:rsidRDefault="000C2EBB">
            <w:pPr>
              <w:rPr>
                <w:color w:val="EE0000"/>
                <w:rPrChange w:id="265" w:author="Adrian Hayes-Santos" w:date="2025-08-19T21:38:00Z" w16du:dateUtc="2025-08-20T01:38:00Z">
                  <w:rPr/>
                </w:rPrChange>
              </w:rPr>
            </w:pPr>
            <w:del w:id="266" w:author="Ney,Joshua A" w:date="2023-05-08T16:03:00Z">
              <w:r w:rsidRPr="006863D7" w:rsidDel="000C2EBB">
                <w:rPr>
                  <w:color w:val="EE0000"/>
                  <w:sz w:val="22"/>
                  <w:rPrChange w:id="267" w:author="Adrian Hayes-Santos" w:date="2025-08-19T21:38:00Z" w16du:dateUtc="2025-08-20T01:38:00Z">
                    <w:rPr>
                      <w:sz w:val="22"/>
                    </w:rPr>
                  </w:rPrChange>
                </w:rPr>
                <w:delText xml:space="preserve">A </w:delText>
              </w:r>
            </w:del>
            <w:ins w:id="268" w:author="Adrian Hayes-Santos" w:date="2025-07-30T17:11:00Z" w16du:dateUtc="2025-07-30T21:11:00Z">
              <w:r w:rsidR="00D9268C" w:rsidRPr="006863D7">
                <w:rPr>
                  <w:color w:val="EE0000"/>
                  <w:sz w:val="22"/>
                  <w:rPrChange w:id="269" w:author="Adrian Hayes-Santos" w:date="2025-08-19T21:38:00Z" w16du:dateUtc="2025-08-20T01:38:00Z">
                    <w:rPr>
                      <w:sz w:val="22"/>
                    </w:rPr>
                  </w:rPrChange>
                </w:rPr>
                <w:t>P</w:t>
              </w:r>
            </w:ins>
          </w:p>
        </w:tc>
        <w:tc>
          <w:tcPr>
            <w:tcW w:w="294" w:type="pct"/>
          </w:tcPr>
          <w:p w14:paraId="517B0B4D" w14:textId="427C8A48" w:rsidR="006356FC" w:rsidRPr="006863D7" w:rsidRDefault="000C2EBB">
            <w:pPr>
              <w:rPr>
                <w:color w:val="EE0000"/>
                <w:rPrChange w:id="270" w:author="Adrian Hayes-Santos" w:date="2025-08-19T21:38:00Z" w16du:dateUtc="2025-08-20T01:38:00Z">
                  <w:rPr/>
                </w:rPrChange>
              </w:rPr>
            </w:pPr>
            <w:del w:id="271" w:author="Ney,Joshua A" w:date="2023-05-08T16:03:00Z">
              <w:r w:rsidRPr="006863D7" w:rsidDel="000C2EBB">
                <w:rPr>
                  <w:color w:val="EE0000"/>
                  <w:sz w:val="22"/>
                  <w:rPrChange w:id="272" w:author="Adrian Hayes-Santos" w:date="2025-08-19T21:38:00Z" w16du:dateUtc="2025-08-20T01:38:00Z">
                    <w:rPr>
                      <w:sz w:val="22"/>
                    </w:rPr>
                  </w:rPrChange>
                </w:rPr>
                <w:delText xml:space="preserve">A </w:delText>
              </w:r>
            </w:del>
            <w:ins w:id="273" w:author="Adrian Hayes-Santos" w:date="2025-07-30T17:11:00Z" w16du:dateUtc="2025-07-30T21:11:00Z">
              <w:r w:rsidR="00D9268C" w:rsidRPr="006863D7">
                <w:rPr>
                  <w:color w:val="EE0000"/>
                  <w:sz w:val="22"/>
                  <w:rPrChange w:id="274" w:author="Adrian Hayes-Santos" w:date="2025-08-19T21:38:00Z" w16du:dateUtc="2025-08-20T01:38:00Z">
                    <w:rPr>
                      <w:sz w:val="22"/>
                    </w:rPr>
                  </w:rPrChange>
                </w:rPr>
                <w:t>P</w:t>
              </w:r>
            </w:ins>
          </w:p>
        </w:tc>
        <w:tc>
          <w:tcPr>
            <w:tcW w:w="294" w:type="pct"/>
          </w:tcPr>
          <w:p w14:paraId="786D5FA9" w14:textId="36B0D925" w:rsidR="006356FC" w:rsidRPr="006863D7" w:rsidRDefault="00D9268C">
            <w:pPr>
              <w:rPr>
                <w:color w:val="EE0000"/>
                <w:rPrChange w:id="275" w:author="Adrian Hayes-Santos" w:date="2025-08-19T21:38:00Z" w16du:dateUtc="2025-08-20T01:38:00Z">
                  <w:rPr/>
                </w:rPrChange>
              </w:rPr>
            </w:pPr>
            <w:ins w:id="276" w:author="Adrian Hayes-Santos" w:date="2025-07-30T17:11:00Z" w16du:dateUtc="2025-07-30T21:11:00Z">
              <w:r w:rsidRPr="006863D7">
                <w:rPr>
                  <w:color w:val="EE0000"/>
                  <w:sz w:val="22"/>
                  <w:rPrChange w:id="277" w:author="Adrian Hayes-Santos" w:date="2025-08-19T21:38:00Z" w16du:dateUtc="2025-08-20T01:38:00Z">
                    <w:rPr>
                      <w:sz w:val="22"/>
                    </w:rPr>
                  </w:rPrChange>
                </w:rPr>
                <w:t>P</w:t>
              </w:r>
            </w:ins>
            <w:del w:id="278" w:author="Adrian Hayes-Santos" w:date="2025-07-30T17:11:00Z" w16du:dateUtc="2025-07-30T21:11:00Z">
              <w:r w:rsidR="000C2EBB" w:rsidRPr="006863D7" w:rsidDel="00D9268C">
                <w:rPr>
                  <w:color w:val="EE0000"/>
                  <w:sz w:val="22"/>
                  <w:rPrChange w:id="279" w:author="Adrian Hayes-Santos" w:date="2025-08-19T21:38:00Z" w16du:dateUtc="2025-08-20T01:38:00Z">
                    <w:rPr>
                      <w:sz w:val="22"/>
                    </w:rPr>
                  </w:rPrChange>
                </w:rPr>
                <w:delText xml:space="preserve">A </w:delText>
              </w:r>
            </w:del>
          </w:p>
        </w:tc>
        <w:tc>
          <w:tcPr>
            <w:tcW w:w="294" w:type="pct"/>
          </w:tcPr>
          <w:p w14:paraId="16FBDCAB" w14:textId="15958923" w:rsidR="006356FC" w:rsidRDefault="00D9268C">
            <w:ins w:id="280" w:author="Adrian Hayes-Santos" w:date="2025-07-30T17:11:00Z" w16du:dateUtc="2025-07-30T21:11:00Z">
              <w:r>
                <w:rPr>
                  <w:sz w:val="22"/>
                </w:rPr>
                <w:t>P</w:t>
              </w:r>
            </w:ins>
            <w:del w:id="281" w:author="Adrian Hayes-Santos" w:date="2025-07-30T17:11:00Z" w16du:dateUtc="2025-07-30T21:11:00Z">
              <w:r w:rsidR="000C2EBB" w:rsidDel="00D9268C">
                <w:rPr>
                  <w:sz w:val="22"/>
                </w:rPr>
                <w:delText xml:space="preserve">A </w:delText>
              </w:r>
            </w:del>
          </w:p>
        </w:tc>
      </w:tr>
      <w:tr w:rsidR="006356FC" w14:paraId="709D40B0" w14:textId="77777777">
        <w:tc>
          <w:tcPr>
            <w:tcW w:w="882" w:type="pct"/>
          </w:tcPr>
          <w:p w14:paraId="4C6D8125" w14:textId="77777777" w:rsidR="006356FC" w:rsidRDefault="000C2EBB">
            <w:r>
              <w:rPr>
                <w:sz w:val="22"/>
              </w:rPr>
              <w:t xml:space="preserve">Industrial </w:t>
            </w:r>
          </w:p>
        </w:tc>
        <w:tc>
          <w:tcPr>
            <w:tcW w:w="588" w:type="pct"/>
          </w:tcPr>
          <w:p w14:paraId="20005504" w14:textId="77777777" w:rsidR="006356FC" w:rsidRDefault="000C2EBB">
            <w:r>
              <w:rPr>
                <w:sz w:val="22"/>
              </w:rPr>
              <w:t>30-5.15</w:t>
            </w:r>
          </w:p>
        </w:tc>
        <w:tc>
          <w:tcPr>
            <w:tcW w:w="294" w:type="pct"/>
          </w:tcPr>
          <w:p w14:paraId="47CA357F" w14:textId="77777777" w:rsidR="006356FC" w:rsidRPr="006863D7" w:rsidRDefault="000C2EBB">
            <w:pPr>
              <w:rPr>
                <w:color w:val="EE0000"/>
                <w:rPrChange w:id="282" w:author="Adrian Hayes-Santos" w:date="2025-08-19T21:38:00Z" w16du:dateUtc="2025-08-20T01:38:00Z">
                  <w:rPr/>
                </w:rPrChange>
              </w:rPr>
            </w:pPr>
            <w:r w:rsidRPr="006863D7">
              <w:rPr>
                <w:color w:val="EE0000"/>
                <w:sz w:val="22"/>
                <w:rPrChange w:id="283" w:author="Adrian Hayes-Santos" w:date="2025-08-19T21:38:00Z" w16du:dateUtc="2025-08-20T01:38:00Z">
                  <w:rPr>
                    <w:sz w:val="22"/>
                  </w:rPr>
                </w:rPrChange>
              </w:rPr>
              <w:t xml:space="preserve">- </w:t>
            </w:r>
          </w:p>
        </w:tc>
        <w:tc>
          <w:tcPr>
            <w:tcW w:w="294" w:type="pct"/>
          </w:tcPr>
          <w:p w14:paraId="33732812" w14:textId="77777777" w:rsidR="006356FC" w:rsidRPr="006863D7" w:rsidRDefault="000C2EBB">
            <w:pPr>
              <w:rPr>
                <w:color w:val="EE0000"/>
                <w:rPrChange w:id="284" w:author="Adrian Hayes-Santos" w:date="2025-08-19T21:38:00Z" w16du:dateUtc="2025-08-20T01:38:00Z">
                  <w:rPr/>
                </w:rPrChange>
              </w:rPr>
            </w:pPr>
            <w:r w:rsidRPr="006863D7">
              <w:rPr>
                <w:color w:val="EE0000"/>
                <w:sz w:val="22"/>
                <w:rPrChange w:id="285" w:author="Adrian Hayes-Santos" w:date="2025-08-19T21:38:00Z" w16du:dateUtc="2025-08-20T01:38:00Z">
                  <w:rPr>
                    <w:sz w:val="22"/>
                  </w:rPr>
                </w:rPrChange>
              </w:rPr>
              <w:t xml:space="preserve">- </w:t>
            </w:r>
          </w:p>
        </w:tc>
        <w:tc>
          <w:tcPr>
            <w:tcW w:w="294" w:type="pct"/>
          </w:tcPr>
          <w:p w14:paraId="63D519B2" w14:textId="77777777" w:rsidR="006356FC" w:rsidRPr="006863D7" w:rsidRDefault="000C2EBB">
            <w:pPr>
              <w:rPr>
                <w:color w:val="EE0000"/>
                <w:rPrChange w:id="286" w:author="Adrian Hayes-Santos" w:date="2025-08-19T21:38:00Z" w16du:dateUtc="2025-08-20T01:38:00Z">
                  <w:rPr/>
                </w:rPrChange>
              </w:rPr>
            </w:pPr>
            <w:r w:rsidRPr="006863D7">
              <w:rPr>
                <w:color w:val="EE0000"/>
                <w:sz w:val="22"/>
                <w:rPrChange w:id="287" w:author="Adrian Hayes-Santos" w:date="2025-08-19T21:38:00Z" w16du:dateUtc="2025-08-20T01:38:00Z">
                  <w:rPr>
                    <w:sz w:val="22"/>
                  </w:rPr>
                </w:rPrChange>
              </w:rPr>
              <w:t xml:space="preserve">- </w:t>
            </w:r>
          </w:p>
        </w:tc>
        <w:tc>
          <w:tcPr>
            <w:tcW w:w="294" w:type="pct"/>
          </w:tcPr>
          <w:p w14:paraId="0147B5BB" w14:textId="77777777" w:rsidR="006356FC" w:rsidRPr="006863D7" w:rsidRDefault="000C2EBB">
            <w:pPr>
              <w:rPr>
                <w:color w:val="EE0000"/>
                <w:rPrChange w:id="288" w:author="Adrian Hayes-Santos" w:date="2025-08-19T21:38:00Z" w16du:dateUtc="2025-08-20T01:38:00Z">
                  <w:rPr/>
                </w:rPrChange>
              </w:rPr>
            </w:pPr>
            <w:r w:rsidRPr="006863D7">
              <w:rPr>
                <w:color w:val="EE0000"/>
                <w:sz w:val="22"/>
                <w:rPrChange w:id="289" w:author="Adrian Hayes-Santos" w:date="2025-08-19T21:38:00Z" w16du:dateUtc="2025-08-20T01:38:00Z">
                  <w:rPr>
                    <w:sz w:val="22"/>
                  </w:rPr>
                </w:rPrChange>
              </w:rPr>
              <w:t xml:space="preserve">- </w:t>
            </w:r>
          </w:p>
        </w:tc>
        <w:tc>
          <w:tcPr>
            <w:tcW w:w="294" w:type="pct"/>
          </w:tcPr>
          <w:p w14:paraId="37138846" w14:textId="77777777" w:rsidR="006356FC" w:rsidRPr="006863D7" w:rsidRDefault="000C2EBB">
            <w:pPr>
              <w:rPr>
                <w:color w:val="EE0000"/>
                <w:rPrChange w:id="290" w:author="Adrian Hayes-Santos" w:date="2025-08-19T21:38:00Z" w16du:dateUtc="2025-08-20T01:38:00Z">
                  <w:rPr/>
                </w:rPrChange>
              </w:rPr>
            </w:pPr>
            <w:r w:rsidRPr="006863D7">
              <w:rPr>
                <w:color w:val="EE0000"/>
                <w:sz w:val="22"/>
                <w:rPrChange w:id="291" w:author="Adrian Hayes-Santos" w:date="2025-08-19T21:38:00Z" w16du:dateUtc="2025-08-20T01:38:00Z">
                  <w:rPr>
                    <w:sz w:val="22"/>
                  </w:rPr>
                </w:rPrChange>
              </w:rPr>
              <w:t xml:space="preserve">- </w:t>
            </w:r>
          </w:p>
        </w:tc>
        <w:tc>
          <w:tcPr>
            <w:tcW w:w="294" w:type="pct"/>
          </w:tcPr>
          <w:p w14:paraId="035FA7E5" w14:textId="77777777" w:rsidR="006356FC" w:rsidRPr="006863D7" w:rsidRDefault="000C2EBB">
            <w:pPr>
              <w:rPr>
                <w:color w:val="EE0000"/>
                <w:rPrChange w:id="292" w:author="Adrian Hayes-Santos" w:date="2025-08-19T21:38:00Z" w16du:dateUtc="2025-08-20T01:38:00Z">
                  <w:rPr/>
                </w:rPrChange>
              </w:rPr>
            </w:pPr>
            <w:r w:rsidRPr="006863D7">
              <w:rPr>
                <w:color w:val="EE0000"/>
                <w:sz w:val="22"/>
                <w:rPrChange w:id="293" w:author="Adrian Hayes-Santos" w:date="2025-08-19T21:38:00Z" w16du:dateUtc="2025-08-20T01:38:00Z">
                  <w:rPr>
                    <w:sz w:val="22"/>
                  </w:rPr>
                </w:rPrChange>
              </w:rPr>
              <w:t xml:space="preserve">- </w:t>
            </w:r>
          </w:p>
        </w:tc>
        <w:tc>
          <w:tcPr>
            <w:tcW w:w="294" w:type="pct"/>
          </w:tcPr>
          <w:p w14:paraId="07B8BF8E" w14:textId="42A81F23" w:rsidR="006356FC" w:rsidRPr="006863D7" w:rsidRDefault="00D9268C">
            <w:pPr>
              <w:rPr>
                <w:color w:val="EE0000"/>
                <w:rPrChange w:id="294" w:author="Adrian Hayes-Santos" w:date="2025-08-19T21:38:00Z" w16du:dateUtc="2025-08-20T01:38:00Z">
                  <w:rPr/>
                </w:rPrChange>
              </w:rPr>
            </w:pPr>
            <w:ins w:id="295" w:author="Adrian Hayes-Santos" w:date="2025-07-30T17:12:00Z" w16du:dateUtc="2025-07-30T21:12:00Z">
              <w:r w:rsidRPr="006863D7">
                <w:rPr>
                  <w:color w:val="EE0000"/>
                  <w:sz w:val="22"/>
                  <w:rPrChange w:id="296" w:author="Adrian Hayes-Santos" w:date="2025-08-19T21:38:00Z" w16du:dateUtc="2025-08-20T01:38:00Z">
                    <w:rPr>
                      <w:sz w:val="22"/>
                    </w:rPr>
                  </w:rPrChange>
                </w:rPr>
                <w:t>P</w:t>
              </w:r>
            </w:ins>
            <w:del w:id="297" w:author="Adrian Hayes-Santos" w:date="2025-07-30T17:12:00Z" w16du:dateUtc="2025-07-30T21:12:00Z">
              <w:r w:rsidR="000C2EBB" w:rsidRPr="006863D7" w:rsidDel="00D9268C">
                <w:rPr>
                  <w:color w:val="EE0000"/>
                  <w:sz w:val="22"/>
                  <w:rPrChange w:id="298" w:author="Adrian Hayes-Santos" w:date="2025-08-19T21:38:00Z" w16du:dateUtc="2025-08-20T01:38:00Z">
                    <w:rPr>
                      <w:sz w:val="22"/>
                    </w:rPr>
                  </w:rPrChange>
                </w:rPr>
                <w:delText>-</w:delText>
              </w:r>
            </w:del>
            <w:r w:rsidR="000C2EBB" w:rsidRPr="006863D7">
              <w:rPr>
                <w:color w:val="EE0000"/>
                <w:sz w:val="22"/>
                <w:rPrChange w:id="299" w:author="Adrian Hayes-Santos" w:date="2025-08-19T21:38:00Z" w16du:dateUtc="2025-08-20T01:38:00Z">
                  <w:rPr>
                    <w:sz w:val="22"/>
                  </w:rPr>
                </w:rPrChange>
              </w:rPr>
              <w:t xml:space="preserve"> </w:t>
            </w:r>
          </w:p>
        </w:tc>
        <w:tc>
          <w:tcPr>
            <w:tcW w:w="294" w:type="pct"/>
          </w:tcPr>
          <w:p w14:paraId="55996960" w14:textId="77777777" w:rsidR="006356FC" w:rsidRPr="006863D7" w:rsidRDefault="000C2EBB">
            <w:pPr>
              <w:rPr>
                <w:color w:val="EE0000"/>
                <w:rPrChange w:id="300" w:author="Adrian Hayes-Santos" w:date="2025-08-19T21:38:00Z" w16du:dateUtc="2025-08-20T01:38:00Z">
                  <w:rPr/>
                </w:rPrChange>
              </w:rPr>
            </w:pPr>
            <w:r w:rsidRPr="006863D7">
              <w:rPr>
                <w:color w:val="EE0000"/>
                <w:sz w:val="22"/>
                <w:rPrChange w:id="301" w:author="Adrian Hayes-Santos" w:date="2025-08-19T21:38:00Z" w16du:dateUtc="2025-08-20T01:38:00Z">
                  <w:rPr>
                    <w:sz w:val="22"/>
                  </w:rPr>
                </w:rPrChange>
              </w:rPr>
              <w:t xml:space="preserve">- </w:t>
            </w:r>
          </w:p>
        </w:tc>
        <w:tc>
          <w:tcPr>
            <w:tcW w:w="294" w:type="pct"/>
          </w:tcPr>
          <w:p w14:paraId="796C69F4" w14:textId="77777777" w:rsidR="006356FC" w:rsidRPr="006863D7" w:rsidRDefault="000C2EBB">
            <w:pPr>
              <w:rPr>
                <w:color w:val="EE0000"/>
                <w:rPrChange w:id="302" w:author="Adrian Hayes-Santos" w:date="2025-08-19T21:38:00Z" w16du:dateUtc="2025-08-20T01:38:00Z">
                  <w:rPr/>
                </w:rPrChange>
              </w:rPr>
            </w:pPr>
            <w:ins w:id="303" w:author="Ney,Joshua A" w:date="2023-05-08T16:03:00Z">
              <w:r w:rsidRPr="006863D7">
                <w:rPr>
                  <w:color w:val="EE0000"/>
                  <w:sz w:val="22"/>
                  <w:rPrChange w:id="304" w:author="Adrian Hayes-Santos" w:date="2025-08-19T21:38:00Z" w16du:dateUtc="2025-08-20T01:38:00Z">
                    <w:rPr>
                      <w:sz w:val="22"/>
                    </w:rPr>
                  </w:rPrChange>
                </w:rPr>
                <w:t>P</w:t>
              </w:r>
            </w:ins>
            <w:del w:id="305" w:author="Ney,Joshua A" w:date="2023-05-08T16:03:00Z">
              <w:r w:rsidRPr="006863D7" w:rsidDel="000C2EBB">
                <w:rPr>
                  <w:color w:val="EE0000"/>
                  <w:sz w:val="22"/>
                  <w:rPrChange w:id="306" w:author="Adrian Hayes-Santos" w:date="2025-08-19T21:38:00Z" w16du:dateUtc="2025-08-20T01:38:00Z">
                    <w:rPr>
                      <w:sz w:val="22"/>
                    </w:rPr>
                  </w:rPrChange>
                </w:rPr>
                <w:delText xml:space="preserve">- </w:delText>
              </w:r>
            </w:del>
          </w:p>
        </w:tc>
        <w:tc>
          <w:tcPr>
            <w:tcW w:w="294" w:type="pct"/>
          </w:tcPr>
          <w:p w14:paraId="4F29ACED" w14:textId="77777777" w:rsidR="006356FC" w:rsidRPr="006863D7" w:rsidRDefault="000C2EBB">
            <w:pPr>
              <w:rPr>
                <w:color w:val="EE0000"/>
                <w:rPrChange w:id="307" w:author="Adrian Hayes-Santos" w:date="2025-08-19T21:38:00Z" w16du:dateUtc="2025-08-20T01:38:00Z">
                  <w:rPr/>
                </w:rPrChange>
              </w:rPr>
            </w:pPr>
            <w:r w:rsidRPr="006863D7">
              <w:rPr>
                <w:color w:val="EE0000"/>
                <w:sz w:val="22"/>
                <w:rPrChange w:id="308" w:author="Adrian Hayes-Santos" w:date="2025-08-19T21:38:00Z" w16du:dateUtc="2025-08-20T01:38:00Z">
                  <w:rPr>
                    <w:sz w:val="22"/>
                  </w:rPr>
                </w:rPrChange>
              </w:rPr>
              <w:t xml:space="preserve">- </w:t>
            </w:r>
          </w:p>
        </w:tc>
        <w:tc>
          <w:tcPr>
            <w:tcW w:w="294" w:type="pct"/>
          </w:tcPr>
          <w:p w14:paraId="0CDBE089" w14:textId="77777777" w:rsidR="006356FC" w:rsidRPr="006863D7" w:rsidRDefault="000C2EBB">
            <w:pPr>
              <w:rPr>
                <w:color w:val="EE0000"/>
                <w:rPrChange w:id="309" w:author="Adrian Hayes-Santos" w:date="2025-08-19T21:38:00Z" w16du:dateUtc="2025-08-20T01:38:00Z">
                  <w:rPr/>
                </w:rPrChange>
              </w:rPr>
            </w:pPr>
            <w:r w:rsidRPr="006863D7">
              <w:rPr>
                <w:color w:val="EE0000"/>
                <w:sz w:val="22"/>
                <w:rPrChange w:id="310" w:author="Adrian Hayes-Santos" w:date="2025-08-19T21:38:00Z" w16du:dateUtc="2025-08-20T01:38:00Z">
                  <w:rPr>
                    <w:sz w:val="22"/>
                  </w:rPr>
                </w:rPrChange>
              </w:rPr>
              <w:t xml:space="preserve">P </w:t>
            </w:r>
          </w:p>
        </w:tc>
        <w:tc>
          <w:tcPr>
            <w:tcW w:w="294" w:type="pct"/>
          </w:tcPr>
          <w:p w14:paraId="6A41927A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4BCFDB6A" w14:textId="77777777">
        <w:tc>
          <w:tcPr>
            <w:tcW w:w="882" w:type="pct"/>
          </w:tcPr>
          <w:p w14:paraId="5BC78F21" w14:textId="77777777" w:rsidR="006356FC" w:rsidRDefault="000C2EBB">
            <w:r>
              <w:rPr>
                <w:sz w:val="22"/>
              </w:rPr>
              <w:t xml:space="preserve">Job training and vocational rehabilitation services </w:t>
            </w:r>
          </w:p>
        </w:tc>
        <w:tc>
          <w:tcPr>
            <w:tcW w:w="588" w:type="pct"/>
          </w:tcPr>
          <w:p w14:paraId="11CAD41C" w14:textId="77777777" w:rsidR="006356FC" w:rsidRDefault="006356FC"/>
        </w:tc>
        <w:tc>
          <w:tcPr>
            <w:tcW w:w="294" w:type="pct"/>
          </w:tcPr>
          <w:p w14:paraId="2D37F7F6" w14:textId="77777777" w:rsidR="006356FC" w:rsidRPr="006863D7" w:rsidRDefault="000C2EBB">
            <w:pPr>
              <w:rPr>
                <w:color w:val="EE0000"/>
                <w:rPrChange w:id="311" w:author="Adrian Hayes-Santos" w:date="2025-08-19T21:38:00Z" w16du:dateUtc="2025-08-20T01:38:00Z">
                  <w:rPr/>
                </w:rPrChange>
              </w:rPr>
            </w:pPr>
            <w:del w:id="312" w:author="Ney,Joshua A" w:date="2023-05-08T16:03:00Z">
              <w:r w:rsidRPr="006863D7" w:rsidDel="000C2EBB">
                <w:rPr>
                  <w:color w:val="EE0000"/>
                  <w:sz w:val="22"/>
                  <w:rPrChange w:id="313" w:author="Adrian Hayes-Santos" w:date="2025-08-19T21:38:00Z" w16du:dateUtc="2025-08-20T01:38:00Z">
                    <w:rPr>
                      <w:sz w:val="22"/>
                    </w:rPr>
                  </w:rPrChange>
                </w:rPr>
                <w:delText xml:space="preserve">- </w:delText>
              </w:r>
            </w:del>
            <w:ins w:id="314" w:author="Ney,Joshua A" w:date="2023-05-08T16:03:00Z">
              <w:r w:rsidRPr="006863D7">
                <w:rPr>
                  <w:color w:val="EE0000"/>
                  <w:sz w:val="22"/>
                  <w:rPrChange w:id="315" w:author="Adrian Hayes-Santos" w:date="2025-08-19T21:38:00Z" w16du:dateUtc="2025-08-20T01:38:00Z">
                    <w:rPr>
                      <w:sz w:val="22"/>
                    </w:rPr>
                  </w:rPrChange>
                </w:rPr>
                <w:t>P</w:t>
              </w:r>
            </w:ins>
          </w:p>
        </w:tc>
        <w:tc>
          <w:tcPr>
            <w:tcW w:w="294" w:type="pct"/>
          </w:tcPr>
          <w:p w14:paraId="57305E46" w14:textId="77777777" w:rsidR="006356FC" w:rsidRPr="006863D7" w:rsidRDefault="000C2EBB">
            <w:pPr>
              <w:rPr>
                <w:color w:val="EE0000"/>
                <w:rPrChange w:id="316" w:author="Adrian Hayes-Santos" w:date="2025-08-19T21:38:00Z" w16du:dateUtc="2025-08-20T01:38:00Z">
                  <w:rPr/>
                </w:rPrChange>
              </w:rPr>
            </w:pPr>
            <w:r w:rsidRPr="006863D7">
              <w:rPr>
                <w:color w:val="EE0000"/>
                <w:sz w:val="22"/>
                <w:rPrChange w:id="317" w:author="Adrian Hayes-Santos" w:date="2025-08-19T21:38:00Z" w16du:dateUtc="2025-08-20T01:38:00Z">
                  <w:rPr>
                    <w:sz w:val="22"/>
                  </w:rPr>
                </w:rPrChange>
              </w:rPr>
              <w:t xml:space="preserve">P </w:t>
            </w:r>
          </w:p>
        </w:tc>
        <w:tc>
          <w:tcPr>
            <w:tcW w:w="294" w:type="pct"/>
          </w:tcPr>
          <w:p w14:paraId="759D8F53" w14:textId="77777777" w:rsidR="006356FC" w:rsidRPr="006863D7" w:rsidRDefault="000C2EBB">
            <w:pPr>
              <w:rPr>
                <w:color w:val="EE0000"/>
                <w:rPrChange w:id="318" w:author="Adrian Hayes-Santos" w:date="2025-08-19T21:38:00Z" w16du:dateUtc="2025-08-20T01:38:00Z">
                  <w:rPr/>
                </w:rPrChange>
              </w:rPr>
            </w:pPr>
            <w:del w:id="319" w:author="Ney,Joshua A" w:date="2023-05-08T16:03:00Z">
              <w:r w:rsidRPr="006863D7" w:rsidDel="000C2EBB">
                <w:rPr>
                  <w:color w:val="EE0000"/>
                  <w:sz w:val="22"/>
                  <w:rPrChange w:id="320" w:author="Adrian Hayes-Santos" w:date="2025-08-19T21:38:00Z" w16du:dateUtc="2025-08-20T01:38:00Z">
                    <w:rPr>
                      <w:sz w:val="22"/>
                    </w:rPr>
                  </w:rPrChange>
                </w:rPr>
                <w:delText xml:space="preserve">- </w:delText>
              </w:r>
            </w:del>
            <w:ins w:id="321" w:author="Ney,Joshua A" w:date="2023-05-08T16:03:00Z">
              <w:r w:rsidRPr="006863D7">
                <w:rPr>
                  <w:color w:val="EE0000"/>
                  <w:sz w:val="22"/>
                  <w:rPrChange w:id="322" w:author="Adrian Hayes-Santos" w:date="2025-08-19T21:38:00Z" w16du:dateUtc="2025-08-20T01:38:00Z">
                    <w:rPr>
                      <w:sz w:val="22"/>
                    </w:rPr>
                  </w:rPrChange>
                </w:rPr>
                <w:t>P</w:t>
              </w:r>
            </w:ins>
          </w:p>
        </w:tc>
        <w:tc>
          <w:tcPr>
            <w:tcW w:w="294" w:type="pct"/>
          </w:tcPr>
          <w:p w14:paraId="38905292" w14:textId="77777777" w:rsidR="006356FC" w:rsidRPr="006863D7" w:rsidRDefault="000C2EBB">
            <w:pPr>
              <w:rPr>
                <w:color w:val="EE0000"/>
                <w:rPrChange w:id="323" w:author="Adrian Hayes-Santos" w:date="2025-08-19T21:38:00Z" w16du:dateUtc="2025-08-20T01:38:00Z">
                  <w:rPr/>
                </w:rPrChange>
              </w:rPr>
            </w:pPr>
            <w:del w:id="324" w:author="Ney,Joshua A" w:date="2023-05-08T16:03:00Z">
              <w:r w:rsidRPr="006863D7" w:rsidDel="000C2EBB">
                <w:rPr>
                  <w:color w:val="EE0000"/>
                  <w:sz w:val="22"/>
                  <w:rPrChange w:id="325" w:author="Adrian Hayes-Santos" w:date="2025-08-19T21:38:00Z" w16du:dateUtc="2025-08-20T01:38:00Z">
                    <w:rPr>
                      <w:sz w:val="22"/>
                    </w:rPr>
                  </w:rPrChange>
                </w:rPr>
                <w:delText xml:space="preserve">- </w:delText>
              </w:r>
            </w:del>
            <w:ins w:id="326" w:author="Ney,Joshua A" w:date="2023-05-08T16:03:00Z">
              <w:r w:rsidRPr="006863D7">
                <w:rPr>
                  <w:color w:val="EE0000"/>
                  <w:sz w:val="22"/>
                  <w:rPrChange w:id="327" w:author="Adrian Hayes-Santos" w:date="2025-08-19T21:38:00Z" w16du:dateUtc="2025-08-20T01:38:00Z">
                    <w:rPr>
                      <w:sz w:val="22"/>
                    </w:rPr>
                  </w:rPrChange>
                </w:rPr>
                <w:t>P</w:t>
              </w:r>
            </w:ins>
          </w:p>
        </w:tc>
        <w:tc>
          <w:tcPr>
            <w:tcW w:w="294" w:type="pct"/>
          </w:tcPr>
          <w:p w14:paraId="13BC88C7" w14:textId="77777777" w:rsidR="006356FC" w:rsidRPr="006863D7" w:rsidRDefault="000C2EBB">
            <w:pPr>
              <w:rPr>
                <w:color w:val="EE0000"/>
                <w:rPrChange w:id="328" w:author="Adrian Hayes-Santos" w:date="2025-08-19T21:38:00Z" w16du:dateUtc="2025-08-20T01:38:00Z">
                  <w:rPr/>
                </w:rPrChange>
              </w:rPr>
            </w:pPr>
            <w:del w:id="329" w:author="Ney,Joshua A" w:date="2023-05-08T16:03:00Z">
              <w:r w:rsidRPr="006863D7" w:rsidDel="000C2EBB">
                <w:rPr>
                  <w:color w:val="EE0000"/>
                  <w:sz w:val="22"/>
                  <w:rPrChange w:id="330" w:author="Adrian Hayes-Santos" w:date="2025-08-19T21:38:00Z" w16du:dateUtc="2025-08-20T01:38:00Z">
                    <w:rPr>
                      <w:sz w:val="22"/>
                    </w:rPr>
                  </w:rPrChange>
                </w:rPr>
                <w:delText xml:space="preserve">- </w:delText>
              </w:r>
            </w:del>
            <w:ins w:id="331" w:author="Ney,Joshua A" w:date="2023-05-08T16:03:00Z">
              <w:r w:rsidRPr="006863D7">
                <w:rPr>
                  <w:color w:val="EE0000"/>
                  <w:sz w:val="22"/>
                  <w:rPrChange w:id="332" w:author="Adrian Hayes-Santos" w:date="2025-08-19T21:38:00Z" w16du:dateUtc="2025-08-20T01:38:00Z">
                    <w:rPr>
                      <w:sz w:val="22"/>
                    </w:rPr>
                  </w:rPrChange>
                </w:rPr>
                <w:t>P</w:t>
              </w:r>
            </w:ins>
          </w:p>
        </w:tc>
        <w:tc>
          <w:tcPr>
            <w:tcW w:w="294" w:type="pct"/>
          </w:tcPr>
          <w:p w14:paraId="42D7F6AF" w14:textId="77777777" w:rsidR="006356FC" w:rsidRPr="006863D7" w:rsidRDefault="000C2EBB">
            <w:pPr>
              <w:rPr>
                <w:color w:val="EE0000"/>
                <w:rPrChange w:id="333" w:author="Adrian Hayes-Santos" w:date="2025-08-19T21:38:00Z" w16du:dateUtc="2025-08-20T01:38:00Z">
                  <w:rPr/>
                </w:rPrChange>
              </w:rPr>
            </w:pPr>
            <w:r w:rsidRPr="006863D7">
              <w:rPr>
                <w:color w:val="EE0000"/>
                <w:sz w:val="22"/>
                <w:rPrChange w:id="334" w:author="Adrian Hayes-Santos" w:date="2025-08-19T21:38:00Z" w16du:dateUtc="2025-08-20T01:38:00Z">
                  <w:rPr>
                    <w:sz w:val="22"/>
                  </w:rPr>
                </w:rPrChange>
              </w:rPr>
              <w:t xml:space="preserve">P </w:t>
            </w:r>
          </w:p>
        </w:tc>
        <w:tc>
          <w:tcPr>
            <w:tcW w:w="294" w:type="pct"/>
          </w:tcPr>
          <w:p w14:paraId="721F80D9" w14:textId="77777777" w:rsidR="006356FC" w:rsidRPr="006863D7" w:rsidRDefault="000C2EBB">
            <w:pPr>
              <w:rPr>
                <w:color w:val="EE0000"/>
                <w:rPrChange w:id="335" w:author="Adrian Hayes-Santos" w:date="2025-08-19T21:38:00Z" w16du:dateUtc="2025-08-20T01:38:00Z">
                  <w:rPr/>
                </w:rPrChange>
              </w:rPr>
            </w:pPr>
            <w:del w:id="336" w:author="Ney,Joshua A" w:date="2023-05-08T16:03:00Z">
              <w:r w:rsidRPr="006863D7" w:rsidDel="000C2EBB">
                <w:rPr>
                  <w:color w:val="EE0000"/>
                  <w:sz w:val="22"/>
                  <w:rPrChange w:id="337" w:author="Adrian Hayes-Santos" w:date="2025-08-19T21:38:00Z" w16du:dateUtc="2025-08-20T01:38:00Z">
                    <w:rPr>
                      <w:sz w:val="22"/>
                    </w:rPr>
                  </w:rPrChange>
                </w:rPr>
                <w:delText xml:space="preserve">- </w:delText>
              </w:r>
            </w:del>
            <w:ins w:id="338" w:author="Ney,Joshua A" w:date="2023-05-08T16:03:00Z">
              <w:r w:rsidRPr="006863D7">
                <w:rPr>
                  <w:color w:val="EE0000"/>
                  <w:sz w:val="22"/>
                  <w:rPrChange w:id="339" w:author="Adrian Hayes-Santos" w:date="2025-08-19T21:38:00Z" w16du:dateUtc="2025-08-20T01:38:00Z">
                    <w:rPr>
                      <w:sz w:val="22"/>
                    </w:rPr>
                  </w:rPrChange>
                </w:rPr>
                <w:t>P</w:t>
              </w:r>
            </w:ins>
          </w:p>
        </w:tc>
        <w:tc>
          <w:tcPr>
            <w:tcW w:w="294" w:type="pct"/>
          </w:tcPr>
          <w:p w14:paraId="3D9EE68A" w14:textId="77777777" w:rsidR="006356FC" w:rsidRPr="006863D7" w:rsidRDefault="000C2EBB">
            <w:pPr>
              <w:rPr>
                <w:color w:val="EE0000"/>
                <w:rPrChange w:id="340" w:author="Adrian Hayes-Santos" w:date="2025-08-19T21:38:00Z" w16du:dateUtc="2025-08-20T01:38:00Z">
                  <w:rPr/>
                </w:rPrChange>
              </w:rPr>
            </w:pPr>
            <w:del w:id="341" w:author="Ney,Joshua A" w:date="2023-05-08T16:03:00Z">
              <w:r w:rsidRPr="006863D7" w:rsidDel="000C2EBB">
                <w:rPr>
                  <w:color w:val="EE0000"/>
                  <w:sz w:val="22"/>
                  <w:rPrChange w:id="342" w:author="Adrian Hayes-Santos" w:date="2025-08-19T21:38:00Z" w16du:dateUtc="2025-08-20T01:38:00Z">
                    <w:rPr>
                      <w:sz w:val="22"/>
                    </w:rPr>
                  </w:rPrChange>
                </w:rPr>
                <w:delText xml:space="preserve">- </w:delText>
              </w:r>
            </w:del>
            <w:ins w:id="343" w:author="Ney,Joshua A" w:date="2023-05-08T16:03:00Z">
              <w:r w:rsidRPr="006863D7">
                <w:rPr>
                  <w:color w:val="EE0000"/>
                  <w:sz w:val="22"/>
                  <w:rPrChange w:id="344" w:author="Adrian Hayes-Santos" w:date="2025-08-19T21:38:00Z" w16du:dateUtc="2025-08-20T01:38:00Z">
                    <w:rPr>
                      <w:sz w:val="22"/>
                    </w:rPr>
                  </w:rPrChange>
                </w:rPr>
                <w:t>P</w:t>
              </w:r>
            </w:ins>
          </w:p>
        </w:tc>
        <w:tc>
          <w:tcPr>
            <w:tcW w:w="294" w:type="pct"/>
          </w:tcPr>
          <w:p w14:paraId="13FF1094" w14:textId="77777777" w:rsidR="006356FC" w:rsidRPr="006863D7" w:rsidRDefault="000C2EBB">
            <w:pPr>
              <w:rPr>
                <w:color w:val="EE0000"/>
                <w:rPrChange w:id="345" w:author="Adrian Hayes-Santos" w:date="2025-08-19T21:38:00Z" w16du:dateUtc="2025-08-20T01:38:00Z">
                  <w:rPr/>
                </w:rPrChange>
              </w:rPr>
            </w:pPr>
            <w:r w:rsidRPr="006863D7">
              <w:rPr>
                <w:color w:val="EE0000"/>
                <w:sz w:val="22"/>
                <w:rPrChange w:id="346" w:author="Adrian Hayes-Santos" w:date="2025-08-19T21:38:00Z" w16du:dateUtc="2025-08-20T01:38:00Z">
                  <w:rPr>
                    <w:sz w:val="22"/>
                  </w:rPr>
                </w:rPrChange>
              </w:rPr>
              <w:t xml:space="preserve">P </w:t>
            </w:r>
          </w:p>
        </w:tc>
        <w:tc>
          <w:tcPr>
            <w:tcW w:w="294" w:type="pct"/>
          </w:tcPr>
          <w:p w14:paraId="3B2BCC71" w14:textId="77777777" w:rsidR="006356FC" w:rsidRPr="006863D7" w:rsidRDefault="000C2EBB">
            <w:pPr>
              <w:rPr>
                <w:color w:val="EE0000"/>
                <w:rPrChange w:id="347" w:author="Adrian Hayes-Santos" w:date="2025-08-19T21:38:00Z" w16du:dateUtc="2025-08-20T01:38:00Z">
                  <w:rPr/>
                </w:rPrChange>
              </w:rPr>
            </w:pPr>
            <w:r w:rsidRPr="006863D7">
              <w:rPr>
                <w:color w:val="EE0000"/>
                <w:sz w:val="22"/>
                <w:rPrChange w:id="348" w:author="Adrian Hayes-Santos" w:date="2025-08-19T21:38:00Z" w16du:dateUtc="2025-08-20T01:38:00Z">
                  <w:rPr>
                    <w:sz w:val="22"/>
                  </w:rPr>
                </w:rPrChange>
              </w:rPr>
              <w:t xml:space="preserve">P </w:t>
            </w:r>
          </w:p>
        </w:tc>
        <w:tc>
          <w:tcPr>
            <w:tcW w:w="294" w:type="pct"/>
          </w:tcPr>
          <w:p w14:paraId="1A4EDA41" w14:textId="77777777" w:rsidR="006356FC" w:rsidRPr="006863D7" w:rsidRDefault="000C2EBB">
            <w:pPr>
              <w:rPr>
                <w:color w:val="EE0000"/>
                <w:rPrChange w:id="349" w:author="Adrian Hayes-Santos" w:date="2025-08-19T21:38:00Z" w16du:dateUtc="2025-08-20T01:38:00Z">
                  <w:rPr/>
                </w:rPrChange>
              </w:rPr>
            </w:pPr>
            <w:r w:rsidRPr="006863D7">
              <w:rPr>
                <w:color w:val="EE0000"/>
                <w:sz w:val="22"/>
                <w:rPrChange w:id="350" w:author="Adrian Hayes-Santos" w:date="2025-08-19T21:38:00Z" w16du:dateUtc="2025-08-20T01:38:00Z">
                  <w:rPr>
                    <w:sz w:val="22"/>
                  </w:rPr>
                </w:rPrChange>
              </w:rPr>
              <w:t xml:space="preserve">P </w:t>
            </w:r>
          </w:p>
        </w:tc>
        <w:tc>
          <w:tcPr>
            <w:tcW w:w="294" w:type="pct"/>
          </w:tcPr>
          <w:p w14:paraId="5E17A2DD" w14:textId="77777777" w:rsidR="006356FC" w:rsidRDefault="000C2EBB">
            <w:del w:id="351" w:author="Ney,Joshua A" w:date="2023-05-08T16:03:00Z">
              <w:r w:rsidDel="000C2EBB">
                <w:rPr>
                  <w:sz w:val="22"/>
                </w:rPr>
                <w:delText xml:space="preserve">- </w:delText>
              </w:r>
            </w:del>
            <w:ins w:id="352" w:author="Ney,Joshua A" w:date="2023-05-08T16:03:00Z">
              <w:r>
                <w:rPr>
                  <w:sz w:val="22"/>
                </w:rPr>
                <w:t>P</w:t>
              </w:r>
            </w:ins>
          </w:p>
        </w:tc>
      </w:tr>
      <w:tr w:rsidR="006356FC" w14:paraId="58B4FF1A" w14:textId="77777777">
        <w:tc>
          <w:tcPr>
            <w:tcW w:w="882" w:type="pct"/>
          </w:tcPr>
          <w:p w14:paraId="00215744" w14:textId="77777777" w:rsidR="006356FC" w:rsidRDefault="000C2EBB">
            <w:r>
              <w:rPr>
                <w:sz w:val="22"/>
              </w:rPr>
              <w:t xml:space="preserve">Junkyard or salvage yard </w:t>
            </w:r>
          </w:p>
        </w:tc>
        <w:tc>
          <w:tcPr>
            <w:tcW w:w="588" w:type="pct"/>
          </w:tcPr>
          <w:p w14:paraId="1A1D7272" w14:textId="77777777" w:rsidR="006356FC" w:rsidRDefault="000C2EBB">
            <w:r>
              <w:rPr>
                <w:sz w:val="22"/>
              </w:rPr>
              <w:t>30-5.16</w:t>
            </w:r>
          </w:p>
        </w:tc>
        <w:tc>
          <w:tcPr>
            <w:tcW w:w="294" w:type="pct"/>
          </w:tcPr>
          <w:p w14:paraId="76BC2F5E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C721AF3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0809440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FC42906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366B9DA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6F49E8A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7172CC67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C187511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14FEB83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20ACE5D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39BB474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1766AAD9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770EE856" w14:textId="77777777">
        <w:tc>
          <w:tcPr>
            <w:tcW w:w="882" w:type="pct"/>
          </w:tcPr>
          <w:p w14:paraId="32AB7218" w14:textId="77777777" w:rsidR="006356FC" w:rsidRDefault="000C2EBB">
            <w:r>
              <w:rPr>
                <w:sz w:val="22"/>
              </w:rPr>
              <w:t xml:space="preserve">Laboratory, medical or dental </w:t>
            </w:r>
          </w:p>
        </w:tc>
        <w:tc>
          <w:tcPr>
            <w:tcW w:w="588" w:type="pct"/>
          </w:tcPr>
          <w:p w14:paraId="7644E0E7" w14:textId="77777777" w:rsidR="006356FC" w:rsidRDefault="006356FC"/>
        </w:tc>
        <w:tc>
          <w:tcPr>
            <w:tcW w:w="294" w:type="pct"/>
          </w:tcPr>
          <w:p w14:paraId="4B74E41F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E6049CF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EFC6E2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51AB3D9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C7251F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8BF4B2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DB393AC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D3532A1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CE4422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BCA88C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3EE972F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32AABD5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1585B56B" w14:textId="77777777">
        <w:tc>
          <w:tcPr>
            <w:tcW w:w="882" w:type="pct"/>
          </w:tcPr>
          <w:p w14:paraId="11F422E8" w14:textId="77777777" w:rsidR="006356FC" w:rsidRDefault="000C2EBB">
            <w:r>
              <w:rPr>
                <w:sz w:val="22"/>
              </w:rPr>
              <w:t xml:space="preserve">Large-scale retail </w:t>
            </w:r>
          </w:p>
        </w:tc>
        <w:tc>
          <w:tcPr>
            <w:tcW w:w="588" w:type="pct"/>
          </w:tcPr>
          <w:p w14:paraId="5DEBD4E7" w14:textId="77777777" w:rsidR="006356FC" w:rsidRDefault="006356FC"/>
        </w:tc>
        <w:tc>
          <w:tcPr>
            <w:tcW w:w="294" w:type="pct"/>
          </w:tcPr>
          <w:p w14:paraId="3B538BB8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F23D79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D130CE7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EE2F195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35A97C1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57C8A8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5DC08F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5516324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E5553B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A7A5693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25801DF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754C91E3" w14:textId="77777777" w:rsidR="006356FC" w:rsidRDefault="000C2EBB">
            <w:r>
              <w:rPr>
                <w:sz w:val="22"/>
              </w:rPr>
              <w:t xml:space="preserve">- </w:t>
            </w:r>
          </w:p>
        </w:tc>
      </w:tr>
      <w:tr w:rsidR="006356FC" w14:paraId="26EB7476" w14:textId="77777777">
        <w:tc>
          <w:tcPr>
            <w:tcW w:w="882" w:type="pct"/>
          </w:tcPr>
          <w:p w14:paraId="458D7867" w14:textId="77777777" w:rsidR="006356FC" w:rsidRDefault="000C2EBB">
            <w:r>
              <w:rPr>
                <w:sz w:val="22"/>
              </w:rPr>
              <w:t xml:space="preserve">Library </w:t>
            </w:r>
          </w:p>
        </w:tc>
        <w:tc>
          <w:tcPr>
            <w:tcW w:w="588" w:type="pct"/>
          </w:tcPr>
          <w:p w14:paraId="5F50D98A" w14:textId="77777777" w:rsidR="006356FC" w:rsidRDefault="006356FC"/>
        </w:tc>
        <w:tc>
          <w:tcPr>
            <w:tcW w:w="294" w:type="pct"/>
          </w:tcPr>
          <w:p w14:paraId="3BB65FF8" w14:textId="77777777" w:rsidR="006356FC" w:rsidRDefault="000C2EBB">
            <w:del w:id="353" w:author="Ney,Joshua A" w:date="2023-05-08T16:03:00Z">
              <w:r w:rsidDel="000C2EBB">
                <w:rPr>
                  <w:sz w:val="22"/>
                </w:rPr>
                <w:delText xml:space="preserve">- </w:delText>
              </w:r>
            </w:del>
            <w:ins w:id="354" w:author="Ney,Joshua A" w:date="2023-05-08T16:04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5E8C88F4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06EED01" w14:textId="77777777" w:rsidR="006356FC" w:rsidRDefault="000C2EBB">
            <w:del w:id="355" w:author="Ney,Joshua A" w:date="2023-05-08T16:04:00Z">
              <w:r w:rsidDel="000C2EBB">
                <w:rPr>
                  <w:sz w:val="22"/>
                </w:rPr>
                <w:delText xml:space="preserve">- </w:delText>
              </w:r>
            </w:del>
            <w:ins w:id="356" w:author="Ney,Joshua A" w:date="2023-05-08T16:04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A871C93" w14:textId="77777777" w:rsidR="006356FC" w:rsidRDefault="000C2EBB">
            <w:del w:id="357" w:author="Ney,Joshua A" w:date="2023-05-08T16:04:00Z">
              <w:r w:rsidDel="000C2EBB">
                <w:rPr>
                  <w:sz w:val="22"/>
                </w:rPr>
                <w:delText xml:space="preserve">- </w:delText>
              </w:r>
            </w:del>
            <w:ins w:id="358" w:author="Ney,Joshua A" w:date="2023-05-08T16:04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C600BB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BAF57C8" w14:textId="77777777" w:rsidR="006356FC" w:rsidRDefault="000C2EBB">
            <w:del w:id="359" w:author="Ney,Joshua A" w:date="2023-05-08T16:04:00Z">
              <w:r w:rsidDel="000C2EBB">
                <w:rPr>
                  <w:sz w:val="22"/>
                </w:rPr>
                <w:delText xml:space="preserve">- </w:delText>
              </w:r>
            </w:del>
            <w:ins w:id="360" w:author="Ney,Joshua A" w:date="2023-05-08T16:04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0C772BE" w14:textId="77777777" w:rsidR="006356FC" w:rsidRDefault="000C2EBB">
            <w:del w:id="361" w:author="Ney,Joshua A" w:date="2023-05-08T16:04:00Z">
              <w:r w:rsidDel="000C2EBB">
                <w:rPr>
                  <w:sz w:val="22"/>
                </w:rPr>
                <w:delText xml:space="preserve">- </w:delText>
              </w:r>
            </w:del>
            <w:ins w:id="362" w:author="Ney,Joshua A" w:date="2023-05-08T16:04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1E89A9C2" w14:textId="77777777" w:rsidR="006356FC" w:rsidRDefault="000C2EBB">
            <w:del w:id="363" w:author="Ney,Joshua A" w:date="2023-05-08T16:04:00Z">
              <w:r w:rsidDel="000C2EBB">
                <w:rPr>
                  <w:sz w:val="22"/>
                </w:rPr>
                <w:delText xml:space="preserve">- </w:delText>
              </w:r>
            </w:del>
            <w:ins w:id="364" w:author="Ney,Joshua A" w:date="2023-05-08T16:04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2423CF0" w14:textId="77777777" w:rsidR="006356FC" w:rsidRDefault="000C2EBB">
            <w:del w:id="365" w:author="Ney,Joshua A" w:date="2023-05-08T16:04:00Z">
              <w:r w:rsidDel="000C2EBB">
                <w:rPr>
                  <w:sz w:val="22"/>
                </w:rPr>
                <w:delText xml:space="preserve">- </w:delText>
              </w:r>
            </w:del>
            <w:ins w:id="366" w:author="Ney,Joshua A" w:date="2023-05-08T16:04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6228854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78DB036" w14:textId="77777777" w:rsidR="006356FC" w:rsidRDefault="000C2EBB">
            <w:del w:id="367" w:author="Ney,Joshua A" w:date="2023-05-08T16:04:00Z">
              <w:r w:rsidDel="000C2EBB">
                <w:rPr>
                  <w:sz w:val="22"/>
                </w:rPr>
                <w:delText xml:space="preserve">- </w:delText>
              </w:r>
            </w:del>
            <w:ins w:id="368" w:author="Ney,Joshua A" w:date="2023-05-08T16:04:00Z">
              <w:r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1ADE308" w14:textId="77777777" w:rsidR="006356FC" w:rsidRDefault="000C2EBB">
            <w:del w:id="369" w:author="Ney,Joshua A" w:date="2023-05-08T16:04:00Z">
              <w:r w:rsidDel="000C2EBB">
                <w:rPr>
                  <w:sz w:val="22"/>
                </w:rPr>
                <w:delText xml:space="preserve">- </w:delText>
              </w:r>
            </w:del>
            <w:ins w:id="370" w:author="Ney,Joshua A" w:date="2023-05-08T16:04:00Z">
              <w:r>
                <w:rPr>
                  <w:sz w:val="22"/>
                </w:rPr>
                <w:t>P</w:t>
              </w:r>
            </w:ins>
          </w:p>
        </w:tc>
      </w:tr>
      <w:tr w:rsidR="006356FC" w14:paraId="7955A257" w14:textId="77777777">
        <w:tc>
          <w:tcPr>
            <w:tcW w:w="882" w:type="pct"/>
          </w:tcPr>
          <w:p w14:paraId="31DFA271" w14:textId="77777777" w:rsidR="006356FC" w:rsidRDefault="000C2EBB">
            <w:r>
              <w:rPr>
                <w:sz w:val="22"/>
              </w:rPr>
              <w:t xml:space="preserve">Light assembly, fabrication and processing </w:t>
            </w:r>
          </w:p>
        </w:tc>
        <w:tc>
          <w:tcPr>
            <w:tcW w:w="588" w:type="pct"/>
          </w:tcPr>
          <w:p w14:paraId="6B679F24" w14:textId="77777777" w:rsidR="006356FC" w:rsidRDefault="000C2EBB">
            <w:r>
              <w:rPr>
                <w:sz w:val="22"/>
              </w:rPr>
              <w:t>30-5.17</w:t>
            </w:r>
          </w:p>
        </w:tc>
        <w:tc>
          <w:tcPr>
            <w:tcW w:w="294" w:type="pct"/>
          </w:tcPr>
          <w:p w14:paraId="01511CF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FD1175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379DFEB" w14:textId="77777777" w:rsidR="006356FC" w:rsidRDefault="000C2EBB">
            <w:del w:id="371" w:author="Ney,Joshua A" w:date="2023-05-08T16:04:00Z">
              <w:r w:rsidDel="009D57FC">
                <w:rPr>
                  <w:sz w:val="22"/>
                </w:rPr>
                <w:delText xml:space="preserve">- </w:delText>
              </w:r>
            </w:del>
            <w:ins w:id="372" w:author="Ney,Joshua A" w:date="2023-05-08T16:04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659001E3" w14:textId="77777777" w:rsidR="006356FC" w:rsidRDefault="000C2EBB">
            <w:del w:id="373" w:author="Ney,Joshua A" w:date="2023-05-08T16:04:00Z">
              <w:r w:rsidDel="009D57FC">
                <w:rPr>
                  <w:sz w:val="22"/>
                </w:rPr>
                <w:delText xml:space="preserve">S </w:delText>
              </w:r>
            </w:del>
            <w:ins w:id="374" w:author="Ney,Joshua A" w:date="2023-05-08T16:04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60A55CE8" w14:textId="77777777" w:rsidR="006356FC" w:rsidRDefault="000C2EBB">
            <w:del w:id="375" w:author="Ney,Joshua A" w:date="2023-05-08T16:04:00Z">
              <w:r w:rsidDel="009D57FC">
                <w:rPr>
                  <w:sz w:val="22"/>
                </w:rPr>
                <w:delText xml:space="preserve">S </w:delText>
              </w:r>
            </w:del>
            <w:ins w:id="376" w:author="Ney,Joshua A" w:date="2023-05-08T16:04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2EA26F8" w14:textId="77777777" w:rsidR="006356FC" w:rsidRDefault="000C2EBB">
            <w:del w:id="377" w:author="Ney,Joshua A" w:date="2023-05-08T16:04:00Z">
              <w:r w:rsidDel="009D57FC">
                <w:rPr>
                  <w:sz w:val="22"/>
                </w:rPr>
                <w:delText xml:space="preserve">S </w:delText>
              </w:r>
            </w:del>
            <w:ins w:id="378" w:author="Ney,Joshua A" w:date="2023-05-08T16:04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BE5C72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915A21F" w14:textId="77777777" w:rsidR="006356FC" w:rsidRDefault="000C2EBB">
            <w:del w:id="379" w:author="Ney,Joshua A" w:date="2023-05-08T16:04:00Z">
              <w:r w:rsidDel="009D57FC">
                <w:rPr>
                  <w:sz w:val="22"/>
                </w:rPr>
                <w:delText xml:space="preserve">- </w:delText>
              </w:r>
            </w:del>
            <w:ins w:id="380" w:author="Ney,Joshua A" w:date="2023-05-08T16:04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DF9444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EBCF012" w14:textId="46D7F53E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152B6AF" w14:textId="03D69695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D3730BD" w14:textId="68B3374D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265E3478" w14:textId="77777777">
        <w:tc>
          <w:tcPr>
            <w:tcW w:w="882" w:type="pct"/>
          </w:tcPr>
          <w:p w14:paraId="6541E228" w14:textId="77777777" w:rsidR="006356FC" w:rsidRDefault="000C2EBB">
            <w:r>
              <w:rPr>
                <w:sz w:val="22"/>
              </w:rPr>
              <w:t xml:space="preserve">Liquor stores </w:t>
            </w:r>
          </w:p>
        </w:tc>
        <w:tc>
          <w:tcPr>
            <w:tcW w:w="588" w:type="pct"/>
          </w:tcPr>
          <w:p w14:paraId="2B8E10CB" w14:textId="77777777" w:rsidR="006356FC" w:rsidRDefault="006356FC"/>
        </w:tc>
        <w:tc>
          <w:tcPr>
            <w:tcW w:w="294" w:type="pct"/>
          </w:tcPr>
          <w:p w14:paraId="042703A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7C4EC1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8A161C8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230F712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B8336F9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3E0A23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BBC9EF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E2BCC1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1415E14" w14:textId="77777777" w:rsidR="006356FC" w:rsidRDefault="000C2EBB">
            <w:del w:id="381" w:author="Ney,Joshua A" w:date="2023-05-08T16:05:00Z">
              <w:r w:rsidDel="009D57FC">
                <w:rPr>
                  <w:sz w:val="22"/>
                </w:rPr>
                <w:delText xml:space="preserve">- </w:delText>
              </w:r>
            </w:del>
            <w:ins w:id="382" w:author="Ney,Joshua A" w:date="2023-05-08T16:05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73C3094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C486EF8" w14:textId="77777777" w:rsidR="006356FC" w:rsidRDefault="000C2EBB">
            <w:del w:id="383" w:author="Ney,Joshua A" w:date="2023-05-08T16:05:00Z">
              <w:r w:rsidDel="009D57FC">
                <w:rPr>
                  <w:sz w:val="22"/>
                </w:rPr>
                <w:delText xml:space="preserve">- </w:delText>
              </w:r>
            </w:del>
            <w:ins w:id="384" w:author="Ney,Joshua A" w:date="2023-05-08T16:05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1D5E927" w14:textId="77777777" w:rsidR="006356FC" w:rsidRDefault="000C2EBB">
            <w:del w:id="385" w:author="Ney,Joshua A" w:date="2023-05-08T16:05:00Z">
              <w:r w:rsidDel="009D57FC">
                <w:rPr>
                  <w:sz w:val="22"/>
                </w:rPr>
                <w:delText xml:space="preserve">- </w:delText>
              </w:r>
            </w:del>
            <w:ins w:id="386" w:author="Ney,Joshua A" w:date="2023-05-08T16:05:00Z">
              <w:r w:rsidR="009D57FC">
                <w:rPr>
                  <w:sz w:val="22"/>
                </w:rPr>
                <w:t>P</w:t>
              </w:r>
            </w:ins>
          </w:p>
        </w:tc>
      </w:tr>
      <w:tr w:rsidR="006356FC" w14:paraId="39B33024" w14:textId="77777777">
        <w:tc>
          <w:tcPr>
            <w:tcW w:w="882" w:type="pct"/>
          </w:tcPr>
          <w:p w14:paraId="070F9505" w14:textId="77777777" w:rsidR="006356FC" w:rsidRDefault="000C2EBB">
            <w:r>
              <w:rPr>
                <w:sz w:val="22"/>
              </w:rPr>
              <w:t xml:space="preserve">Medical marijuana dispensing facility </w:t>
            </w:r>
          </w:p>
        </w:tc>
        <w:tc>
          <w:tcPr>
            <w:tcW w:w="588" w:type="pct"/>
          </w:tcPr>
          <w:p w14:paraId="7BD4A7D8" w14:textId="77777777" w:rsidR="006356FC" w:rsidRDefault="006356FC"/>
        </w:tc>
        <w:tc>
          <w:tcPr>
            <w:tcW w:w="294" w:type="pct"/>
          </w:tcPr>
          <w:p w14:paraId="2838112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9F7504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FD05DDB" w14:textId="77777777" w:rsidR="006356FC" w:rsidRDefault="000C2EBB">
            <w:del w:id="387" w:author="Ney,Joshua A" w:date="2023-05-08T16:05:00Z">
              <w:r w:rsidDel="009D57FC">
                <w:rPr>
                  <w:sz w:val="22"/>
                </w:rPr>
                <w:delText>A</w:delText>
              </w:r>
              <w:r w:rsidDel="009D57FC">
                <w:rPr>
                  <w:sz w:val="22"/>
                  <w:vertAlign w:val="superscript"/>
                </w:rPr>
                <w:delText xml:space="preserve">1 </w:delText>
              </w:r>
            </w:del>
            <w:ins w:id="388" w:author="Ney,Joshua A" w:date="2023-05-08T16:05:00Z">
              <w:r w:rsidR="009D57FC">
                <w:rPr>
                  <w:sz w:val="22"/>
                </w:rPr>
                <w:t>P</w:t>
              </w:r>
              <w:r w:rsidR="009D57FC">
                <w:rPr>
                  <w:sz w:val="22"/>
                  <w:vertAlign w:val="superscript"/>
                </w:rPr>
                <w:t xml:space="preserve"> </w:t>
              </w:r>
            </w:ins>
          </w:p>
        </w:tc>
        <w:tc>
          <w:tcPr>
            <w:tcW w:w="294" w:type="pct"/>
          </w:tcPr>
          <w:p w14:paraId="27AD8A21" w14:textId="77777777" w:rsidR="006356FC" w:rsidRDefault="000C2EBB">
            <w:del w:id="389" w:author="Ney,Joshua A" w:date="2023-05-08T16:05:00Z">
              <w:r w:rsidDel="009D57FC">
                <w:rPr>
                  <w:sz w:val="22"/>
                </w:rPr>
                <w:delText>A</w:delText>
              </w:r>
              <w:r w:rsidDel="009D57FC">
                <w:rPr>
                  <w:sz w:val="22"/>
                  <w:vertAlign w:val="superscript"/>
                </w:rPr>
                <w:delText xml:space="preserve">1 </w:delText>
              </w:r>
            </w:del>
            <w:ins w:id="390" w:author="Ney,Joshua A" w:date="2023-05-08T16:05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798D94C" w14:textId="77777777" w:rsidR="006356FC" w:rsidRDefault="000C2EBB">
            <w:del w:id="391" w:author="Ney,Joshua A" w:date="2023-05-08T16:05:00Z">
              <w:r w:rsidDel="009D57FC">
                <w:rPr>
                  <w:sz w:val="22"/>
                </w:rPr>
                <w:delText xml:space="preserve">S </w:delText>
              </w:r>
            </w:del>
            <w:ins w:id="392" w:author="Ney,Joshua A" w:date="2023-05-08T16:05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DD5131F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24B764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405A92F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83841A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13C4CE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15F4FED" w14:textId="77777777" w:rsidR="006356FC" w:rsidRDefault="000C2EBB">
            <w:del w:id="393" w:author="Ney,Joshua A" w:date="2023-05-08T16:05:00Z">
              <w:r w:rsidDel="009D57FC">
                <w:rPr>
                  <w:sz w:val="22"/>
                </w:rPr>
                <w:delText xml:space="preserve">S </w:delText>
              </w:r>
            </w:del>
            <w:ins w:id="394" w:author="Ney,Joshua A" w:date="2023-05-08T16:05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08A0373" w14:textId="77777777" w:rsidR="006356FC" w:rsidRDefault="000C2EBB">
            <w:del w:id="395" w:author="Ney,Joshua A" w:date="2023-05-08T16:05:00Z">
              <w:r w:rsidDel="009D57FC">
                <w:rPr>
                  <w:sz w:val="22"/>
                </w:rPr>
                <w:delText xml:space="preserve">S </w:delText>
              </w:r>
            </w:del>
            <w:ins w:id="396" w:author="Ney,Joshua A" w:date="2023-05-08T16:05:00Z">
              <w:r w:rsidR="009D57FC">
                <w:rPr>
                  <w:sz w:val="22"/>
                </w:rPr>
                <w:t>P</w:t>
              </w:r>
            </w:ins>
          </w:p>
        </w:tc>
      </w:tr>
      <w:tr w:rsidR="006356FC" w14:paraId="308E1933" w14:textId="77777777">
        <w:tc>
          <w:tcPr>
            <w:tcW w:w="882" w:type="pct"/>
          </w:tcPr>
          <w:p w14:paraId="2A4A94FE" w14:textId="77777777" w:rsidR="006356FC" w:rsidRDefault="000C2EBB">
            <w:r>
              <w:rPr>
                <w:sz w:val="22"/>
              </w:rPr>
              <w:t>Microbrewery, microwinery, or microdistillery</w:t>
            </w:r>
            <w:r>
              <w:rPr>
                <w:sz w:val="22"/>
                <w:vertAlign w:val="superscript"/>
              </w:rPr>
              <w:t xml:space="preserve">3 </w:t>
            </w:r>
          </w:p>
        </w:tc>
        <w:tc>
          <w:tcPr>
            <w:tcW w:w="588" w:type="pct"/>
          </w:tcPr>
          <w:p w14:paraId="0A42ABCB" w14:textId="77777777" w:rsidR="006356FC" w:rsidRDefault="000C2EBB">
            <w:r>
              <w:rPr>
                <w:sz w:val="22"/>
              </w:rPr>
              <w:t>30-5.18</w:t>
            </w:r>
          </w:p>
        </w:tc>
        <w:tc>
          <w:tcPr>
            <w:tcW w:w="294" w:type="pct"/>
          </w:tcPr>
          <w:p w14:paraId="3AC54437" w14:textId="77777777" w:rsidR="006356FC" w:rsidRDefault="000C2EBB">
            <w:del w:id="397" w:author="Ney,Joshua A" w:date="2023-05-08T16:04:00Z">
              <w:r w:rsidDel="009D57FC">
                <w:rPr>
                  <w:sz w:val="22"/>
                </w:rPr>
                <w:delText xml:space="preserve">S </w:delText>
              </w:r>
            </w:del>
            <w:ins w:id="398" w:author="Ney,Joshua A" w:date="2023-05-08T16:04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CD6D809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92A93E2" w14:textId="77777777" w:rsidR="006356FC" w:rsidRDefault="000C2EBB">
            <w:del w:id="399" w:author="Ney,Joshua A" w:date="2023-05-08T16:05:00Z">
              <w:r w:rsidDel="009D57FC">
                <w:rPr>
                  <w:sz w:val="22"/>
                </w:rPr>
                <w:delText xml:space="preserve">- </w:delText>
              </w:r>
            </w:del>
            <w:ins w:id="400" w:author="Ney,Joshua A" w:date="2023-05-08T16:05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11780AF0" w14:textId="77777777" w:rsidR="006356FC" w:rsidRDefault="000C2EBB">
            <w:del w:id="401" w:author="Ney,Joshua A" w:date="2023-05-08T16:05:00Z">
              <w:r w:rsidDel="009D57FC">
                <w:rPr>
                  <w:sz w:val="22"/>
                </w:rPr>
                <w:delText xml:space="preserve">- </w:delText>
              </w:r>
            </w:del>
            <w:ins w:id="402" w:author="Ney,Joshua A" w:date="2023-05-08T16:05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54857C1" w14:textId="77777777" w:rsidR="006356FC" w:rsidRDefault="000C2EBB">
            <w:del w:id="403" w:author="Ney,Joshua A" w:date="2023-05-08T16:05:00Z">
              <w:r w:rsidDel="009D57FC">
                <w:rPr>
                  <w:sz w:val="22"/>
                </w:rPr>
                <w:delText xml:space="preserve">- </w:delText>
              </w:r>
            </w:del>
            <w:ins w:id="404" w:author="Ney,Joshua A" w:date="2023-05-08T16:05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035B544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1BD782B" w14:textId="77777777" w:rsidR="006356FC" w:rsidRDefault="000C2EBB">
            <w:del w:id="405" w:author="Ney,Joshua A" w:date="2023-05-08T16:04:00Z">
              <w:r w:rsidDel="009D57FC">
                <w:rPr>
                  <w:sz w:val="22"/>
                </w:rPr>
                <w:delText xml:space="preserve">- </w:delText>
              </w:r>
            </w:del>
            <w:ins w:id="406" w:author="Ney,Joshua A" w:date="2023-05-08T16:04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CB7E8E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66FCE1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A42748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27DBBD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C9CA5B6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3DAC7ED8" w14:textId="77777777">
        <w:tc>
          <w:tcPr>
            <w:tcW w:w="882" w:type="pct"/>
          </w:tcPr>
          <w:p w14:paraId="56698A73" w14:textId="77777777" w:rsidR="006356FC" w:rsidRDefault="000C2EBB">
            <w:r>
              <w:rPr>
                <w:sz w:val="22"/>
              </w:rPr>
              <w:lastRenderedPageBreak/>
              <w:t xml:space="preserve">Mini-warehouses, self-storage facility </w:t>
            </w:r>
          </w:p>
        </w:tc>
        <w:tc>
          <w:tcPr>
            <w:tcW w:w="588" w:type="pct"/>
          </w:tcPr>
          <w:p w14:paraId="29F13E36" w14:textId="77777777" w:rsidR="006356FC" w:rsidRDefault="000C2EBB">
            <w:r>
              <w:rPr>
                <w:sz w:val="22"/>
              </w:rPr>
              <w:t>30-5.19</w:t>
            </w:r>
          </w:p>
        </w:tc>
        <w:tc>
          <w:tcPr>
            <w:tcW w:w="294" w:type="pct"/>
          </w:tcPr>
          <w:p w14:paraId="26EC6EB1" w14:textId="77777777" w:rsidR="006356FC" w:rsidRDefault="000C2EBB">
            <w:del w:id="407" w:author="Ney,Joshua A" w:date="2023-05-08T16:05:00Z">
              <w:r w:rsidDel="009D57FC">
                <w:rPr>
                  <w:sz w:val="22"/>
                </w:rPr>
                <w:delText xml:space="preserve">- </w:delText>
              </w:r>
            </w:del>
            <w:ins w:id="408" w:author="Ney,Joshua A" w:date="2023-05-08T16:05:00Z">
              <w:r w:rsidR="009D57FC">
                <w:rPr>
                  <w:sz w:val="22"/>
                </w:rPr>
                <w:t xml:space="preserve">p </w:t>
              </w:r>
            </w:ins>
          </w:p>
        </w:tc>
        <w:tc>
          <w:tcPr>
            <w:tcW w:w="294" w:type="pct"/>
          </w:tcPr>
          <w:p w14:paraId="575F444E" w14:textId="77777777" w:rsidR="006356FC" w:rsidRDefault="000C2EBB">
            <w:del w:id="409" w:author="Ney,Joshua A" w:date="2023-05-08T16:05:00Z">
              <w:r w:rsidDel="009D57FC">
                <w:rPr>
                  <w:sz w:val="22"/>
                </w:rPr>
                <w:delText xml:space="preserve">- </w:delText>
              </w:r>
            </w:del>
            <w:ins w:id="410" w:author="Ney,Joshua A" w:date="2023-05-08T16:05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7CCC5387" w14:textId="77777777" w:rsidR="006356FC" w:rsidRDefault="000C2EBB">
            <w:del w:id="411" w:author="Ney,Joshua A" w:date="2023-05-08T16:05:00Z">
              <w:r w:rsidDel="009D57FC">
                <w:rPr>
                  <w:sz w:val="22"/>
                </w:rPr>
                <w:delText xml:space="preserve">- </w:delText>
              </w:r>
            </w:del>
            <w:ins w:id="412" w:author="Ney,Joshua A" w:date="2023-05-08T16:05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5AD5129" w14:textId="77777777" w:rsidR="006356FC" w:rsidRDefault="000C2EBB">
            <w:del w:id="413" w:author="Ney,Joshua A" w:date="2023-05-08T16:05:00Z">
              <w:r w:rsidDel="009D57FC">
                <w:rPr>
                  <w:sz w:val="22"/>
                </w:rPr>
                <w:delText xml:space="preserve">- </w:delText>
              </w:r>
            </w:del>
            <w:ins w:id="414" w:author="Ney,Joshua A" w:date="2023-05-08T16:05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50F7A1F" w14:textId="77777777" w:rsidR="006356FC" w:rsidRDefault="000C2EBB">
            <w:del w:id="415" w:author="Ney,Joshua A" w:date="2023-05-08T16:05:00Z">
              <w:r w:rsidDel="009D57FC">
                <w:rPr>
                  <w:sz w:val="22"/>
                </w:rPr>
                <w:delText xml:space="preserve">- </w:delText>
              </w:r>
            </w:del>
            <w:ins w:id="416" w:author="Ney,Joshua A" w:date="2023-05-08T16:05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5DCCC423" w14:textId="77777777" w:rsidR="006356FC" w:rsidRDefault="000C2EBB">
            <w:del w:id="417" w:author="Ney,Joshua A" w:date="2023-05-08T16:05:00Z">
              <w:r w:rsidDel="009D57FC">
                <w:rPr>
                  <w:sz w:val="22"/>
                </w:rPr>
                <w:delText xml:space="preserve">- </w:delText>
              </w:r>
            </w:del>
            <w:ins w:id="418" w:author="Ney,Joshua A" w:date="2023-05-08T16:05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138D5A7E" w14:textId="77777777" w:rsidR="006356FC" w:rsidRDefault="000C2EBB">
            <w:del w:id="419" w:author="Ney,Joshua A" w:date="2023-05-08T16:05:00Z">
              <w:r w:rsidDel="009D57FC">
                <w:rPr>
                  <w:sz w:val="22"/>
                </w:rPr>
                <w:delText xml:space="preserve">P </w:delText>
              </w:r>
            </w:del>
            <w:ins w:id="420" w:author="Ney,Joshua A" w:date="2023-05-08T16:05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0D55D34" w14:textId="77777777" w:rsidR="006356FC" w:rsidRDefault="000C2EBB">
            <w:del w:id="421" w:author="Ney,Joshua A" w:date="2023-05-08T16:05:00Z">
              <w:r w:rsidDel="009D57FC">
                <w:rPr>
                  <w:sz w:val="22"/>
                </w:rPr>
                <w:delText xml:space="preserve">- </w:delText>
              </w:r>
            </w:del>
            <w:ins w:id="422" w:author="Ney,Joshua A" w:date="2023-05-08T16:05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04656E09" w14:textId="77777777" w:rsidR="006356FC" w:rsidRDefault="000C2EBB">
            <w:del w:id="423" w:author="Ney,Joshua A" w:date="2023-05-08T16:05:00Z">
              <w:r w:rsidDel="009D57FC">
                <w:rPr>
                  <w:sz w:val="22"/>
                </w:rPr>
                <w:delText xml:space="preserve">P </w:delText>
              </w:r>
            </w:del>
            <w:ins w:id="424" w:author="Ney,Joshua A" w:date="2023-05-08T16:05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23AF01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A196B4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C34B910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4CC8CFB0" w14:textId="77777777">
        <w:tc>
          <w:tcPr>
            <w:tcW w:w="882" w:type="pct"/>
          </w:tcPr>
          <w:p w14:paraId="1D8AEAD4" w14:textId="77777777" w:rsidR="006356FC" w:rsidRDefault="000C2EBB">
            <w:r>
              <w:rPr>
                <w:sz w:val="22"/>
              </w:rPr>
              <w:t xml:space="preserve">Museum or art gallery </w:t>
            </w:r>
          </w:p>
        </w:tc>
        <w:tc>
          <w:tcPr>
            <w:tcW w:w="588" w:type="pct"/>
          </w:tcPr>
          <w:p w14:paraId="755F8FFE" w14:textId="77777777" w:rsidR="006356FC" w:rsidRDefault="006356FC"/>
        </w:tc>
        <w:tc>
          <w:tcPr>
            <w:tcW w:w="294" w:type="pct"/>
          </w:tcPr>
          <w:p w14:paraId="6E240054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62D767F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927DA3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8EABE4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0937FC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5995C5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7786327" w14:textId="77777777" w:rsidR="006356FC" w:rsidRDefault="000C2EBB">
            <w:del w:id="425" w:author="Ney,Joshua A" w:date="2023-05-08T16:08:00Z">
              <w:r w:rsidDel="009D57FC">
                <w:rPr>
                  <w:sz w:val="22"/>
                </w:rPr>
                <w:delText xml:space="preserve">- </w:delText>
              </w:r>
            </w:del>
            <w:ins w:id="426" w:author="Ney,Joshua A" w:date="2023-05-08T16:08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080A38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20EACD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809876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09D39D7" w14:textId="77777777" w:rsidR="006356FC" w:rsidRDefault="000C2EBB">
            <w:del w:id="427" w:author="Ney,Joshua A" w:date="2023-05-08T16:08:00Z">
              <w:r w:rsidDel="009D57FC">
                <w:rPr>
                  <w:sz w:val="22"/>
                </w:rPr>
                <w:delText xml:space="preserve">- </w:delText>
              </w:r>
            </w:del>
            <w:ins w:id="428" w:author="Ney,Joshua A" w:date="2023-05-08T16:08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7AC0AD64" w14:textId="77777777" w:rsidR="006356FC" w:rsidRDefault="000C2EBB">
            <w:del w:id="429" w:author="Ney,Joshua A" w:date="2023-05-08T16:08:00Z">
              <w:r w:rsidDel="009D57FC">
                <w:rPr>
                  <w:sz w:val="22"/>
                </w:rPr>
                <w:delText xml:space="preserve">- </w:delText>
              </w:r>
            </w:del>
            <w:ins w:id="430" w:author="Ney,Joshua A" w:date="2023-05-08T16:08:00Z">
              <w:r w:rsidR="009D57FC">
                <w:rPr>
                  <w:sz w:val="22"/>
                </w:rPr>
                <w:t>P</w:t>
              </w:r>
            </w:ins>
          </w:p>
        </w:tc>
      </w:tr>
      <w:tr w:rsidR="006356FC" w14:paraId="5FF27695" w14:textId="77777777">
        <w:tc>
          <w:tcPr>
            <w:tcW w:w="882" w:type="pct"/>
          </w:tcPr>
          <w:p w14:paraId="4ED45E3D" w14:textId="77777777" w:rsidR="006356FC" w:rsidRDefault="000C2EBB">
            <w:r>
              <w:rPr>
                <w:sz w:val="22"/>
              </w:rPr>
              <w:t xml:space="preserve">Office </w:t>
            </w:r>
          </w:p>
        </w:tc>
        <w:tc>
          <w:tcPr>
            <w:tcW w:w="588" w:type="pct"/>
          </w:tcPr>
          <w:p w14:paraId="4430390E" w14:textId="77777777" w:rsidR="006356FC" w:rsidRDefault="006356FC"/>
        </w:tc>
        <w:tc>
          <w:tcPr>
            <w:tcW w:w="294" w:type="pct"/>
          </w:tcPr>
          <w:p w14:paraId="0909A15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17F0C2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201F89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0AA196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89CB9B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F8D77B9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136D0A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EF00F8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A8FAA7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48B98E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A76CC7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A8F8BC9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58311B42" w14:textId="77777777">
        <w:tc>
          <w:tcPr>
            <w:tcW w:w="882" w:type="pct"/>
          </w:tcPr>
          <w:p w14:paraId="73BC26CA" w14:textId="77777777" w:rsidR="006356FC" w:rsidRDefault="000C2EBB">
            <w:r>
              <w:rPr>
                <w:sz w:val="22"/>
              </w:rPr>
              <w:t xml:space="preserve">Office (medical, dental, or other health-related service) </w:t>
            </w:r>
          </w:p>
        </w:tc>
        <w:tc>
          <w:tcPr>
            <w:tcW w:w="588" w:type="pct"/>
          </w:tcPr>
          <w:p w14:paraId="14290C78" w14:textId="77777777" w:rsidR="006356FC" w:rsidRDefault="006356FC"/>
        </w:tc>
        <w:tc>
          <w:tcPr>
            <w:tcW w:w="294" w:type="pct"/>
          </w:tcPr>
          <w:p w14:paraId="05D01F74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C536009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5980A44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4CEBA1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9C66AC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BFA834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48BC6E3" w14:textId="77777777" w:rsidR="006356FC" w:rsidRDefault="000C2EBB">
            <w:del w:id="431" w:author="Ney,Joshua A" w:date="2023-05-08T16:08:00Z">
              <w:r w:rsidDel="009D57FC">
                <w:rPr>
                  <w:sz w:val="22"/>
                </w:rPr>
                <w:delText xml:space="preserve">- </w:delText>
              </w:r>
            </w:del>
            <w:ins w:id="432" w:author="Ney,Joshua A" w:date="2023-05-08T16:08:00Z">
              <w:r w:rsidR="009D57FC">
                <w:rPr>
                  <w:sz w:val="22"/>
                </w:rPr>
                <w:t xml:space="preserve">P </w:t>
              </w:r>
            </w:ins>
          </w:p>
        </w:tc>
        <w:tc>
          <w:tcPr>
            <w:tcW w:w="294" w:type="pct"/>
          </w:tcPr>
          <w:p w14:paraId="2159C8D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C7B63F6" w14:textId="77777777" w:rsidR="006356FC" w:rsidRDefault="000C2EBB">
            <w:del w:id="433" w:author="Ney,Joshua A" w:date="2023-05-08T16:08:00Z">
              <w:r w:rsidDel="009D57FC">
                <w:rPr>
                  <w:sz w:val="22"/>
                </w:rPr>
                <w:delText xml:space="preserve">- </w:delText>
              </w:r>
            </w:del>
            <w:ins w:id="434" w:author="Ney,Joshua A" w:date="2023-05-08T16:08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74B68525" w14:textId="77777777" w:rsidR="006356FC" w:rsidRDefault="000C2EBB">
            <w:del w:id="435" w:author="Ney,Joshua A" w:date="2023-05-08T16:08:00Z">
              <w:r w:rsidDel="009D57FC">
                <w:rPr>
                  <w:sz w:val="22"/>
                </w:rPr>
                <w:delText xml:space="preserve">P </w:delText>
              </w:r>
            </w:del>
            <w:ins w:id="436" w:author="Ney,Joshua A" w:date="2023-05-08T16:08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191EBFCD" w14:textId="77777777" w:rsidR="006356FC" w:rsidRDefault="000C2EBB">
            <w:del w:id="437" w:author="Ney,Joshua A" w:date="2023-05-08T16:08:00Z">
              <w:r w:rsidDel="009D57FC">
                <w:rPr>
                  <w:sz w:val="22"/>
                </w:rPr>
                <w:delText xml:space="preserve">- </w:delText>
              </w:r>
            </w:del>
            <w:ins w:id="438" w:author="Ney,Joshua A" w:date="2023-05-08T16:08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BB0C98E" w14:textId="77777777" w:rsidR="006356FC" w:rsidRDefault="000C2EBB">
            <w:del w:id="439" w:author="Ney,Joshua A" w:date="2023-05-08T16:08:00Z">
              <w:r w:rsidDel="009D57FC">
                <w:rPr>
                  <w:sz w:val="22"/>
                </w:rPr>
                <w:delText xml:space="preserve">- </w:delText>
              </w:r>
            </w:del>
            <w:ins w:id="440" w:author="Ney,Joshua A" w:date="2023-05-08T16:08:00Z">
              <w:r w:rsidR="009D57FC">
                <w:rPr>
                  <w:sz w:val="22"/>
                </w:rPr>
                <w:t>P</w:t>
              </w:r>
            </w:ins>
          </w:p>
        </w:tc>
      </w:tr>
      <w:tr w:rsidR="006356FC" w14:paraId="374A0E74" w14:textId="77777777">
        <w:tc>
          <w:tcPr>
            <w:tcW w:w="882" w:type="pct"/>
          </w:tcPr>
          <w:p w14:paraId="6EEFA889" w14:textId="77777777" w:rsidR="006356FC" w:rsidRDefault="000C2EBB">
            <w:r>
              <w:rPr>
                <w:sz w:val="22"/>
              </w:rPr>
              <w:t xml:space="preserve">Outdoor storage (principal use) </w:t>
            </w:r>
          </w:p>
        </w:tc>
        <w:tc>
          <w:tcPr>
            <w:tcW w:w="588" w:type="pct"/>
          </w:tcPr>
          <w:p w14:paraId="7B218FBE" w14:textId="77777777" w:rsidR="006356FC" w:rsidRDefault="000C2EBB">
            <w:r>
              <w:rPr>
                <w:sz w:val="22"/>
              </w:rPr>
              <w:t>30-5.21</w:t>
            </w:r>
          </w:p>
        </w:tc>
        <w:tc>
          <w:tcPr>
            <w:tcW w:w="294" w:type="pct"/>
          </w:tcPr>
          <w:p w14:paraId="51947584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76D2EC8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2A882BA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5ABEBC4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F80A202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4D3FE78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3D60FF9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62F76C9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5ECC0C1" w14:textId="77777777" w:rsidR="006356FC" w:rsidRDefault="000C2EBB">
            <w:del w:id="441" w:author="Ney,Joshua A" w:date="2023-05-08T16:08:00Z">
              <w:r w:rsidDel="009D57FC">
                <w:rPr>
                  <w:sz w:val="22"/>
                </w:rPr>
                <w:delText xml:space="preserve">S </w:delText>
              </w:r>
            </w:del>
            <w:ins w:id="442" w:author="Ney,Joshua A" w:date="2023-05-08T16:08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56AB8DB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E69A5D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60CE216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67D29DD0" w14:textId="77777777">
        <w:tc>
          <w:tcPr>
            <w:tcW w:w="882" w:type="pct"/>
          </w:tcPr>
          <w:p w14:paraId="2F195547" w14:textId="77777777" w:rsidR="006356FC" w:rsidRDefault="000C2EBB">
            <w:r>
              <w:rPr>
                <w:sz w:val="22"/>
              </w:rPr>
              <w:t xml:space="preserve">Parking, surface (principal use) </w:t>
            </w:r>
          </w:p>
        </w:tc>
        <w:tc>
          <w:tcPr>
            <w:tcW w:w="588" w:type="pct"/>
          </w:tcPr>
          <w:p w14:paraId="79E95629" w14:textId="77777777" w:rsidR="006356FC" w:rsidRDefault="000C2EBB">
            <w:r>
              <w:rPr>
                <w:sz w:val="22"/>
              </w:rPr>
              <w:t>30-5.22</w:t>
            </w:r>
          </w:p>
        </w:tc>
        <w:tc>
          <w:tcPr>
            <w:tcW w:w="294" w:type="pct"/>
          </w:tcPr>
          <w:p w14:paraId="079B6D24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70B6B67F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2C841DB9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3751826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E2C50C2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522EBFC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47C3DD4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00D494F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8C224F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B117D6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9040E63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BA8DA7D" w14:textId="77777777" w:rsidR="006356FC" w:rsidRDefault="000C2EBB">
            <w:r>
              <w:rPr>
                <w:sz w:val="22"/>
              </w:rPr>
              <w:t xml:space="preserve">- </w:t>
            </w:r>
          </w:p>
        </w:tc>
      </w:tr>
      <w:tr w:rsidR="006356FC" w14:paraId="418A8308" w14:textId="77777777">
        <w:tc>
          <w:tcPr>
            <w:tcW w:w="882" w:type="pct"/>
          </w:tcPr>
          <w:p w14:paraId="15FD1B71" w14:textId="77777777" w:rsidR="006356FC" w:rsidRDefault="000C2EBB">
            <w:r>
              <w:rPr>
                <w:sz w:val="22"/>
              </w:rPr>
              <w:t xml:space="preserve">Passenger transit or rail station </w:t>
            </w:r>
          </w:p>
        </w:tc>
        <w:tc>
          <w:tcPr>
            <w:tcW w:w="588" w:type="pct"/>
          </w:tcPr>
          <w:p w14:paraId="2A128097" w14:textId="77777777" w:rsidR="006356FC" w:rsidRDefault="006356FC"/>
        </w:tc>
        <w:tc>
          <w:tcPr>
            <w:tcW w:w="294" w:type="pct"/>
          </w:tcPr>
          <w:p w14:paraId="22DBDFB9" w14:textId="77777777" w:rsidR="006356FC" w:rsidRDefault="000C2EBB">
            <w:del w:id="443" w:author="Ney,Joshua A" w:date="2023-05-08T16:09:00Z">
              <w:r w:rsidDel="009D57FC">
                <w:rPr>
                  <w:sz w:val="22"/>
                </w:rPr>
                <w:delText xml:space="preserve">S </w:delText>
              </w:r>
            </w:del>
            <w:ins w:id="444" w:author="Ney,Joshua A" w:date="2023-05-08T16:09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68227EE4" w14:textId="77777777" w:rsidR="006356FC" w:rsidRDefault="000C2EBB">
            <w:del w:id="445" w:author="Ney,Joshua A" w:date="2023-05-08T16:09:00Z">
              <w:r w:rsidDel="009D57FC">
                <w:rPr>
                  <w:sz w:val="22"/>
                </w:rPr>
                <w:delText xml:space="preserve">S </w:delText>
              </w:r>
            </w:del>
            <w:ins w:id="446" w:author="Ney,Joshua A" w:date="2023-05-08T16:09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0E6AE3FF" w14:textId="77777777" w:rsidR="006356FC" w:rsidRDefault="000C2EBB">
            <w:del w:id="447" w:author="Ney,Joshua A" w:date="2023-05-08T16:09:00Z">
              <w:r w:rsidDel="009D57FC">
                <w:rPr>
                  <w:sz w:val="22"/>
                </w:rPr>
                <w:delText xml:space="preserve">- </w:delText>
              </w:r>
            </w:del>
            <w:ins w:id="448" w:author="Ney,Joshua A" w:date="2023-05-08T16:09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5B96815" w14:textId="77777777" w:rsidR="006356FC" w:rsidRDefault="000C2EBB">
            <w:del w:id="449" w:author="Ney,Joshua A" w:date="2023-05-08T16:09:00Z">
              <w:r w:rsidDel="009D57FC">
                <w:rPr>
                  <w:sz w:val="22"/>
                </w:rPr>
                <w:delText xml:space="preserve">- </w:delText>
              </w:r>
            </w:del>
            <w:ins w:id="450" w:author="Ney,Joshua A" w:date="2023-05-08T16:09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4DABB2F" w14:textId="77777777" w:rsidR="006356FC" w:rsidRDefault="000C2EBB">
            <w:del w:id="451" w:author="Ney,Joshua A" w:date="2023-05-08T16:09:00Z">
              <w:r w:rsidDel="009D57FC">
                <w:rPr>
                  <w:sz w:val="22"/>
                </w:rPr>
                <w:delText xml:space="preserve">P </w:delText>
              </w:r>
            </w:del>
            <w:ins w:id="452" w:author="Ney,Joshua A" w:date="2023-05-08T16:09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764BAD79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04AEC0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54D7FC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92B570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EB64C5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29B39D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806A23B" w14:textId="77777777" w:rsidR="006356FC" w:rsidRDefault="000C2EBB">
            <w:del w:id="453" w:author="Ney,Joshua A" w:date="2023-05-08T16:09:00Z">
              <w:r w:rsidDel="009D57FC">
                <w:rPr>
                  <w:sz w:val="22"/>
                </w:rPr>
                <w:delText xml:space="preserve">- </w:delText>
              </w:r>
            </w:del>
            <w:ins w:id="454" w:author="Ney,Joshua A" w:date="2023-05-08T16:09:00Z">
              <w:r w:rsidR="009D57FC">
                <w:rPr>
                  <w:sz w:val="22"/>
                </w:rPr>
                <w:t>P</w:t>
              </w:r>
            </w:ins>
          </w:p>
        </w:tc>
      </w:tr>
      <w:tr w:rsidR="006356FC" w14:paraId="4F1DBAB6" w14:textId="77777777" w:rsidTr="009D57FC">
        <w:trPr>
          <w:trHeight w:val="313"/>
        </w:trPr>
        <w:tc>
          <w:tcPr>
            <w:tcW w:w="882" w:type="pct"/>
            <w:tcPrChange w:id="455" w:author="Ney,Joshua A" w:date="2023-05-08T16:09:00Z">
              <w:tcPr>
                <w:tcW w:w="882" w:type="pct"/>
              </w:tcPr>
            </w:tcPrChange>
          </w:tcPr>
          <w:p w14:paraId="79D19C53" w14:textId="77777777" w:rsidR="006356FC" w:rsidRDefault="000C2EBB">
            <w:r>
              <w:rPr>
                <w:sz w:val="22"/>
              </w:rPr>
              <w:t xml:space="preserve">Personal services </w:t>
            </w:r>
          </w:p>
        </w:tc>
        <w:tc>
          <w:tcPr>
            <w:tcW w:w="588" w:type="pct"/>
            <w:tcPrChange w:id="456" w:author="Ney,Joshua A" w:date="2023-05-08T16:09:00Z">
              <w:tcPr>
                <w:tcW w:w="588" w:type="pct"/>
              </w:tcPr>
            </w:tcPrChange>
          </w:tcPr>
          <w:p w14:paraId="796714DC" w14:textId="77777777" w:rsidR="006356FC" w:rsidRDefault="006356FC"/>
        </w:tc>
        <w:tc>
          <w:tcPr>
            <w:tcW w:w="294" w:type="pct"/>
            <w:tcPrChange w:id="457" w:author="Ney,Joshua A" w:date="2023-05-08T16:09:00Z">
              <w:tcPr>
                <w:tcW w:w="294" w:type="pct"/>
              </w:tcPr>
            </w:tcPrChange>
          </w:tcPr>
          <w:p w14:paraId="02982DB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  <w:tcPrChange w:id="458" w:author="Ney,Joshua A" w:date="2023-05-08T16:09:00Z">
              <w:tcPr>
                <w:tcW w:w="294" w:type="pct"/>
              </w:tcPr>
            </w:tcPrChange>
          </w:tcPr>
          <w:p w14:paraId="231F8234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  <w:tcPrChange w:id="459" w:author="Ney,Joshua A" w:date="2023-05-08T16:09:00Z">
              <w:tcPr>
                <w:tcW w:w="294" w:type="pct"/>
              </w:tcPr>
            </w:tcPrChange>
          </w:tcPr>
          <w:p w14:paraId="0AD2D6D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  <w:tcPrChange w:id="460" w:author="Ney,Joshua A" w:date="2023-05-08T16:09:00Z">
              <w:tcPr>
                <w:tcW w:w="294" w:type="pct"/>
              </w:tcPr>
            </w:tcPrChange>
          </w:tcPr>
          <w:p w14:paraId="5589C23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  <w:tcPrChange w:id="461" w:author="Ney,Joshua A" w:date="2023-05-08T16:09:00Z">
              <w:tcPr>
                <w:tcW w:w="294" w:type="pct"/>
              </w:tcPr>
            </w:tcPrChange>
          </w:tcPr>
          <w:p w14:paraId="20EB867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  <w:tcPrChange w:id="462" w:author="Ney,Joshua A" w:date="2023-05-08T16:09:00Z">
              <w:tcPr>
                <w:tcW w:w="294" w:type="pct"/>
              </w:tcPr>
            </w:tcPrChange>
          </w:tcPr>
          <w:p w14:paraId="0692C46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  <w:tcPrChange w:id="463" w:author="Ney,Joshua A" w:date="2023-05-08T16:09:00Z">
              <w:tcPr>
                <w:tcW w:w="294" w:type="pct"/>
              </w:tcPr>
            </w:tcPrChange>
          </w:tcPr>
          <w:p w14:paraId="47853ADF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  <w:tcPrChange w:id="464" w:author="Ney,Joshua A" w:date="2023-05-08T16:09:00Z">
              <w:tcPr>
                <w:tcW w:w="294" w:type="pct"/>
              </w:tcPr>
            </w:tcPrChange>
          </w:tcPr>
          <w:p w14:paraId="5D30513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  <w:tcPrChange w:id="465" w:author="Ney,Joshua A" w:date="2023-05-08T16:09:00Z">
              <w:tcPr>
                <w:tcW w:w="294" w:type="pct"/>
              </w:tcPr>
            </w:tcPrChange>
          </w:tcPr>
          <w:p w14:paraId="21A9249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  <w:tcPrChange w:id="466" w:author="Ney,Joshua A" w:date="2023-05-08T16:09:00Z">
              <w:tcPr>
                <w:tcW w:w="294" w:type="pct"/>
              </w:tcPr>
            </w:tcPrChange>
          </w:tcPr>
          <w:p w14:paraId="70ECAA3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  <w:tcPrChange w:id="467" w:author="Ney,Joshua A" w:date="2023-05-08T16:09:00Z">
              <w:tcPr>
                <w:tcW w:w="294" w:type="pct"/>
              </w:tcPr>
            </w:tcPrChange>
          </w:tcPr>
          <w:p w14:paraId="424BBEA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  <w:tcPrChange w:id="468" w:author="Ney,Joshua A" w:date="2023-05-08T16:09:00Z">
              <w:tcPr>
                <w:tcW w:w="294" w:type="pct"/>
              </w:tcPr>
            </w:tcPrChange>
          </w:tcPr>
          <w:p w14:paraId="6EDDD412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75F2747E" w14:textId="77777777">
        <w:tc>
          <w:tcPr>
            <w:tcW w:w="882" w:type="pct"/>
          </w:tcPr>
          <w:p w14:paraId="4290C1D7" w14:textId="77777777" w:rsidR="006356FC" w:rsidRDefault="000C2EBB">
            <w:r>
              <w:rPr>
                <w:sz w:val="22"/>
              </w:rPr>
              <w:t xml:space="preserve">Place of religious assembly </w:t>
            </w:r>
          </w:p>
        </w:tc>
        <w:tc>
          <w:tcPr>
            <w:tcW w:w="588" w:type="pct"/>
          </w:tcPr>
          <w:p w14:paraId="46693A42" w14:textId="77777777" w:rsidR="006356FC" w:rsidRDefault="000C2EBB">
            <w:r>
              <w:rPr>
                <w:sz w:val="22"/>
              </w:rPr>
              <w:t>30-5.23</w:t>
            </w:r>
          </w:p>
        </w:tc>
        <w:tc>
          <w:tcPr>
            <w:tcW w:w="294" w:type="pct"/>
          </w:tcPr>
          <w:p w14:paraId="4DECD80F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229886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E6184F1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E3608F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A0399E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734953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74CB4A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4BB061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5E58CA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250C21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F33091B" w14:textId="77777777" w:rsidR="006356FC" w:rsidRDefault="000C2EBB">
            <w:del w:id="469" w:author="Ney,Joshua A" w:date="2023-05-08T16:09:00Z">
              <w:r w:rsidDel="009D57FC">
                <w:rPr>
                  <w:sz w:val="22"/>
                </w:rPr>
                <w:delText xml:space="preserve">- </w:delText>
              </w:r>
            </w:del>
            <w:ins w:id="470" w:author="Ney,Joshua A" w:date="2023-05-08T16:09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3F12A5A" w14:textId="77777777" w:rsidR="006356FC" w:rsidRDefault="000C2EBB">
            <w:del w:id="471" w:author="Ney,Joshua A" w:date="2023-05-08T16:09:00Z">
              <w:r w:rsidDel="009D57FC">
                <w:rPr>
                  <w:sz w:val="22"/>
                </w:rPr>
                <w:delText xml:space="preserve">- </w:delText>
              </w:r>
            </w:del>
            <w:ins w:id="472" w:author="Ney,Joshua A" w:date="2023-05-08T16:09:00Z">
              <w:r w:rsidR="009D57FC">
                <w:rPr>
                  <w:sz w:val="22"/>
                </w:rPr>
                <w:t>P</w:t>
              </w:r>
            </w:ins>
          </w:p>
        </w:tc>
      </w:tr>
      <w:tr w:rsidR="006356FC" w14:paraId="0D183007" w14:textId="77777777">
        <w:tc>
          <w:tcPr>
            <w:tcW w:w="882" w:type="pct"/>
          </w:tcPr>
          <w:p w14:paraId="716BEFA5" w14:textId="77777777" w:rsidR="006356FC" w:rsidRDefault="000C2EBB">
            <w:r>
              <w:rPr>
                <w:sz w:val="22"/>
              </w:rPr>
              <w:t xml:space="preserve">Public administration building </w:t>
            </w:r>
          </w:p>
        </w:tc>
        <w:tc>
          <w:tcPr>
            <w:tcW w:w="588" w:type="pct"/>
          </w:tcPr>
          <w:p w14:paraId="54D5801B" w14:textId="77777777" w:rsidR="006356FC" w:rsidRDefault="006356FC"/>
        </w:tc>
        <w:tc>
          <w:tcPr>
            <w:tcW w:w="294" w:type="pct"/>
          </w:tcPr>
          <w:p w14:paraId="1DA06CB1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E7696D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684CBEF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F905AE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FFC29E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7E088F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BF343D9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E7EA6B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BCD730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3C272C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5BA7F6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EB69253" w14:textId="77777777" w:rsidR="006356FC" w:rsidRDefault="000C2EBB">
            <w:del w:id="473" w:author="Ney,Joshua A" w:date="2023-05-08T16:09:00Z">
              <w:r w:rsidDel="009D57FC">
                <w:rPr>
                  <w:sz w:val="22"/>
                </w:rPr>
                <w:delText xml:space="preserve">- </w:delText>
              </w:r>
            </w:del>
            <w:ins w:id="474" w:author="Ney,Joshua A" w:date="2023-05-08T16:09:00Z">
              <w:r w:rsidR="009D57FC">
                <w:rPr>
                  <w:sz w:val="22"/>
                </w:rPr>
                <w:t>P</w:t>
              </w:r>
            </w:ins>
          </w:p>
        </w:tc>
      </w:tr>
      <w:tr w:rsidR="006356FC" w14:paraId="53952B78" w14:textId="77777777">
        <w:tc>
          <w:tcPr>
            <w:tcW w:w="882" w:type="pct"/>
          </w:tcPr>
          <w:p w14:paraId="73F74705" w14:textId="77777777" w:rsidR="006356FC" w:rsidRDefault="000C2EBB">
            <w:r>
              <w:rPr>
                <w:sz w:val="22"/>
              </w:rPr>
              <w:t xml:space="preserve">Public maintenance or storage facility </w:t>
            </w:r>
          </w:p>
        </w:tc>
        <w:tc>
          <w:tcPr>
            <w:tcW w:w="588" w:type="pct"/>
          </w:tcPr>
          <w:p w14:paraId="706C79C8" w14:textId="77777777" w:rsidR="006356FC" w:rsidRDefault="006356FC"/>
        </w:tc>
        <w:tc>
          <w:tcPr>
            <w:tcW w:w="294" w:type="pct"/>
          </w:tcPr>
          <w:p w14:paraId="0C88EE50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7C2B21E4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DC015D3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D120C00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8635FB9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75C22A2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4A9864E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69235ED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22BABE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06E787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911166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F95095E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04C26457" w14:textId="77777777">
        <w:tc>
          <w:tcPr>
            <w:tcW w:w="882" w:type="pct"/>
          </w:tcPr>
          <w:p w14:paraId="1CB19002" w14:textId="77777777" w:rsidR="006356FC" w:rsidRDefault="000C2EBB">
            <w:r>
              <w:rPr>
                <w:sz w:val="22"/>
              </w:rPr>
              <w:t xml:space="preserve">Public park </w:t>
            </w:r>
          </w:p>
        </w:tc>
        <w:tc>
          <w:tcPr>
            <w:tcW w:w="588" w:type="pct"/>
          </w:tcPr>
          <w:p w14:paraId="62EE6867" w14:textId="77777777" w:rsidR="006356FC" w:rsidRDefault="006356FC"/>
        </w:tc>
        <w:tc>
          <w:tcPr>
            <w:tcW w:w="294" w:type="pct"/>
          </w:tcPr>
          <w:p w14:paraId="6F2822CA" w14:textId="77777777" w:rsidR="006356FC" w:rsidRDefault="000C2EBB">
            <w:del w:id="475" w:author="Ney,Joshua A" w:date="2023-05-08T16:09:00Z">
              <w:r w:rsidDel="009D57FC">
                <w:rPr>
                  <w:sz w:val="22"/>
                </w:rPr>
                <w:delText xml:space="preserve">S </w:delText>
              </w:r>
            </w:del>
            <w:ins w:id="476" w:author="Ney,Joshua A" w:date="2023-05-08T16:09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71CB8462" w14:textId="77777777" w:rsidR="006356FC" w:rsidRDefault="000C2EBB">
            <w:del w:id="477" w:author="Ney,Joshua A" w:date="2023-05-08T16:09:00Z">
              <w:r w:rsidDel="009D57FC">
                <w:rPr>
                  <w:sz w:val="22"/>
                </w:rPr>
                <w:delText xml:space="preserve">S </w:delText>
              </w:r>
            </w:del>
            <w:ins w:id="478" w:author="Ney,Joshua A" w:date="2023-05-08T16:09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7A29E1C" w14:textId="77777777" w:rsidR="006356FC" w:rsidRDefault="000C2EBB">
            <w:del w:id="479" w:author="Ney,Joshua A" w:date="2023-05-08T16:09:00Z">
              <w:r w:rsidDel="009D57FC">
                <w:rPr>
                  <w:sz w:val="22"/>
                </w:rPr>
                <w:delText xml:space="preserve">S </w:delText>
              </w:r>
            </w:del>
            <w:ins w:id="480" w:author="Ney,Joshua A" w:date="2023-05-08T16:09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498716A" w14:textId="77777777" w:rsidR="006356FC" w:rsidRDefault="000C2EBB">
            <w:del w:id="481" w:author="Ney,Joshua A" w:date="2023-05-08T16:09:00Z">
              <w:r w:rsidDel="009D57FC">
                <w:rPr>
                  <w:sz w:val="22"/>
                </w:rPr>
                <w:delText xml:space="preserve">S </w:delText>
              </w:r>
            </w:del>
            <w:ins w:id="482" w:author="Ney,Joshua A" w:date="2023-05-08T16:09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0743AFCD" w14:textId="77777777" w:rsidR="006356FC" w:rsidRDefault="000C2EBB">
            <w:del w:id="483" w:author="Ney,Joshua A" w:date="2023-05-08T16:09:00Z">
              <w:r w:rsidDel="009D57FC">
                <w:rPr>
                  <w:sz w:val="22"/>
                </w:rPr>
                <w:delText xml:space="preserve">P </w:delText>
              </w:r>
            </w:del>
            <w:ins w:id="484" w:author="Ney,Joshua A" w:date="2023-05-08T16:09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ABBF91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8504C0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B81DD3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00F9E8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241994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9A30D4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F40D1EE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588D6133" w14:textId="77777777">
        <w:tc>
          <w:tcPr>
            <w:tcW w:w="882" w:type="pct"/>
          </w:tcPr>
          <w:p w14:paraId="30901F05" w14:textId="77777777" w:rsidR="006356FC" w:rsidRDefault="000C2EBB">
            <w:r>
              <w:rPr>
                <w:sz w:val="22"/>
              </w:rPr>
              <w:t xml:space="preserve">Recreation, indoor </w:t>
            </w:r>
          </w:p>
        </w:tc>
        <w:tc>
          <w:tcPr>
            <w:tcW w:w="588" w:type="pct"/>
          </w:tcPr>
          <w:p w14:paraId="2402CC40" w14:textId="77777777" w:rsidR="006356FC" w:rsidRDefault="006356FC"/>
        </w:tc>
        <w:tc>
          <w:tcPr>
            <w:tcW w:w="294" w:type="pct"/>
          </w:tcPr>
          <w:p w14:paraId="1A62670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C173EB9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2CE2E7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AD9CE0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0C2600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BEAB2D4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5DB310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4F4BFD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C6FB2CF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42B68A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05B4E2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9D2D6F5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547E0AF4" w14:textId="77777777">
        <w:tc>
          <w:tcPr>
            <w:tcW w:w="882" w:type="pct"/>
          </w:tcPr>
          <w:p w14:paraId="42D6C675" w14:textId="77777777" w:rsidR="006356FC" w:rsidRDefault="000C2EBB">
            <w:r>
              <w:rPr>
                <w:sz w:val="22"/>
              </w:rPr>
              <w:t xml:space="preserve">Recreation, outdoor </w:t>
            </w:r>
          </w:p>
        </w:tc>
        <w:tc>
          <w:tcPr>
            <w:tcW w:w="588" w:type="pct"/>
          </w:tcPr>
          <w:p w14:paraId="448843AE" w14:textId="77777777" w:rsidR="006356FC" w:rsidRDefault="006356FC"/>
        </w:tc>
        <w:tc>
          <w:tcPr>
            <w:tcW w:w="294" w:type="pct"/>
          </w:tcPr>
          <w:p w14:paraId="3A99477F" w14:textId="77777777" w:rsidR="006356FC" w:rsidRDefault="000C2EBB">
            <w:del w:id="485" w:author="Ney,Joshua A" w:date="2023-05-08T16:09:00Z">
              <w:r w:rsidDel="009D57FC">
                <w:rPr>
                  <w:sz w:val="22"/>
                </w:rPr>
                <w:delText xml:space="preserve">- </w:delText>
              </w:r>
            </w:del>
            <w:ins w:id="486" w:author="Ney,Joshua A" w:date="2023-05-08T16:09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558B273" w14:textId="77777777" w:rsidR="006356FC" w:rsidRDefault="000C2EBB">
            <w:del w:id="487" w:author="Ney,Joshua A" w:date="2023-05-08T16:09:00Z">
              <w:r w:rsidDel="009D57FC">
                <w:rPr>
                  <w:sz w:val="22"/>
                </w:rPr>
                <w:delText xml:space="preserve">- </w:delText>
              </w:r>
            </w:del>
            <w:ins w:id="488" w:author="Ney,Joshua A" w:date="2023-05-08T16:09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56C29B0D" w14:textId="77777777" w:rsidR="006356FC" w:rsidRDefault="000C2EBB">
            <w:del w:id="489" w:author="Ney,Joshua A" w:date="2023-05-08T16:09:00Z">
              <w:r w:rsidDel="009D57FC">
                <w:rPr>
                  <w:sz w:val="22"/>
                </w:rPr>
                <w:delText xml:space="preserve">- </w:delText>
              </w:r>
            </w:del>
            <w:ins w:id="490" w:author="Ney,Joshua A" w:date="2023-05-08T16:09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02C3212F" w14:textId="77777777" w:rsidR="006356FC" w:rsidRDefault="000C2EBB">
            <w:del w:id="491" w:author="Ney,Joshua A" w:date="2023-05-08T16:09:00Z">
              <w:r w:rsidDel="009D57FC">
                <w:rPr>
                  <w:sz w:val="22"/>
                </w:rPr>
                <w:delText xml:space="preserve">- </w:delText>
              </w:r>
            </w:del>
            <w:ins w:id="492" w:author="Ney,Joshua A" w:date="2023-05-08T16:09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12DCCB4A" w14:textId="77777777" w:rsidR="006356FC" w:rsidRDefault="000C2EBB">
            <w:del w:id="493" w:author="Ney,Joshua A" w:date="2023-05-08T16:09:00Z">
              <w:r w:rsidDel="009D57FC">
                <w:rPr>
                  <w:sz w:val="22"/>
                </w:rPr>
                <w:delText xml:space="preserve">- </w:delText>
              </w:r>
            </w:del>
            <w:ins w:id="494" w:author="Ney,Joshua A" w:date="2023-05-08T16:09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B6F86BD" w14:textId="77777777" w:rsidR="006356FC" w:rsidRDefault="000C2EBB">
            <w:del w:id="495" w:author="Ney,Joshua A" w:date="2023-05-08T16:09:00Z">
              <w:r w:rsidDel="009D57FC">
                <w:rPr>
                  <w:sz w:val="22"/>
                </w:rPr>
                <w:delText xml:space="preserve">S </w:delText>
              </w:r>
            </w:del>
            <w:ins w:id="496" w:author="Ney,Joshua A" w:date="2023-05-08T16:09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090DBA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046503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480CFBB" w14:textId="77777777" w:rsidR="006356FC" w:rsidRDefault="000C2EBB">
            <w:del w:id="497" w:author="Ney,Joshua A" w:date="2023-05-08T16:09:00Z">
              <w:r w:rsidDel="009D57FC">
                <w:rPr>
                  <w:sz w:val="22"/>
                </w:rPr>
                <w:delText xml:space="preserve">S </w:delText>
              </w:r>
            </w:del>
            <w:ins w:id="498" w:author="Ney,Joshua A" w:date="2023-05-08T16:09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0CAE3325" w14:textId="77777777" w:rsidR="006356FC" w:rsidRDefault="000C2EBB">
            <w:del w:id="499" w:author="Ney,Joshua A" w:date="2023-05-08T16:09:00Z">
              <w:r w:rsidDel="009D57FC">
                <w:rPr>
                  <w:sz w:val="22"/>
                </w:rPr>
                <w:delText xml:space="preserve">- </w:delText>
              </w:r>
            </w:del>
            <w:ins w:id="500" w:author="Ney,Joshua A" w:date="2023-05-08T16:09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11ECCFD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4ED08F9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66820806" w14:textId="77777777">
        <w:tc>
          <w:tcPr>
            <w:tcW w:w="882" w:type="pct"/>
          </w:tcPr>
          <w:p w14:paraId="02770BF6" w14:textId="77777777" w:rsidR="006356FC" w:rsidRDefault="000C2EBB">
            <w:r>
              <w:rPr>
                <w:sz w:val="22"/>
              </w:rPr>
              <w:t xml:space="preserve">Recreational vehicle park </w:t>
            </w:r>
          </w:p>
        </w:tc>
        <w:tc>
          <w:tcPr>
            <w:tcW w:w="588" w:type="pct"/>
          </w:tcPr>
          <w:p w14:paraId="2C127D43" w14:textId="77777777" w:rsidR="006356FC" w:rsidRDefault="000C2EBB">
            <w:r>
              <w:rPr>
                <w:sz w:val="22"/>
              </w:rPr>
              <w:t>30-5.24</w:t>
            </w:r>
          </w:p>
        </w:tc>
        <w:tc>
          <w:tcPr>
            <w:tcW w:w="294" w:type="pct"/>
          </w:tcPr>
          <w:p w14:paraId="5C5C4337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A8B7796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37790D5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CFBFEF8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A711D6D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082B451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14C5979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9114CD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7BD1AA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CB3ACEB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3FD74B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D732C95" w14:textId="77777777" w:rsidR="006356FC" w:rsidRDefault="000C2EBB">
            <w:r>
              <w:rPr>
                <w:sz w:val="22"/>
              </w:rPr>
              <w:t xml:space="preserve">- </w:t>
            </w:r>
          </w:p>
        </w:tc>
      </w:tr>
      <w:tr w:rsidR="006356FC" w14:paraId="6311FA31" w14:textId="77777777">
        <w:tc>
          <w:tcPr>
            <w:tcW w:w="882" w:type="pct"/>
          </w:tcPr>
          <w:p w14:paraId="257ABB5A" w14:textId="77777777" w:rsidR="006356FC" w:rsidRDefault="000C2EBB">
            <w:r>
              <w:rPr>
                <w:sz w:val="22"/>
              </w:rPr>
              <w:t xml:space="preserve">Recycling center </w:t>
            </w:r>
          </w:p>
        </w:tc>
        <w:tc>
          <w:tcPr>
            <w:tcW w:w="588" w:type="pct"/>
          </w:tcPr>
          <w:p w14:paraId="7072381F" w14:textId="77777777" w:rsidR="006356FC" w:rsidRDefault="006356FC"/>
        </w:tc>
        <w:tc>
          <w:tcPr>
            <w:tcW w:w="294" w:type="pct"/>
          </w:tcPr>
          <w:p w14:paraId="68DFE197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FDE4015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3C4D6ADA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109058A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2263887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F537221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5F4E2E2F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54EA4E1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518237B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A15F40F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4740BD23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19A4D1D1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23C6FB33" w14:textId="77777777">
        <w:tc>
          <w:tcPr>
            <w:tcW w:w="882" w:type="pct"/>
          </w:tcPr>
          <w:p w14:paraId="43B81DA4" w14:textId="77777777" w:rsidR="006356FC" w:rsidRDefault="000C2EBB">
            <w:r>
              <w:rPr>
                <w:sz w:val="22"/>
              </w:rPr>
              <w:t xml:space="preserve">Rehabilitation center </w:t>
            </w:r>
          </w:p>
        </w:tc>
        <w:tc>
          <w:tcPr>
            <w:tcW w:w="588" w:type="pct"/>
          </w:tcPr>
          <w:p w14:paraId="0955EF61" w14:textId="77777777" w:rsidR="006356FC" w:rsidRDefault="006356FC"/>
        </w:tc>
        <w:tc>
          <w:tcPr>
            <w:tcW w:w="294" w:type="pct"/>
          </w:tcPr>
          <w:p w14:paraId="40CD04B3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143A242B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158A30A2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7178745D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351518DC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5677A2E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6DC6EA69" w14:textId="77777777" w:rsidR="006356FC" w:rsidRDefault="006356FC"/>
        </w:tc>
        <w:tc>
          <w:tcPr>
            <w:tcW w:w="294" w:type="pct"/>
          </w:tcPr>
          <w:p w14:paraId="031BA4BA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68B1A4F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317D1F05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81BD6E3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4F0F94A9" w14:textId="77777777" w:rsidR="006356FC" w:rsidRDefault="006356FC"/>
        </w:tc>
      </w:tr>
      <w:tr w:rsidR="006356FC" w14:paraId="2E12ABB3" w14:textId="77777777">
        <w:tc>
          <w:tcPr>
            <w:tcW w:w="882" w:type="pct"/>
          </w:tcPr>
          <w:p w14:paraId="239FAB45" w14:textId="77777777" w:rsidR="006356FC" w:rsidRDefault="000C2EBB">
            <w:r>
              <w:rPr>
                <w:sz w:val="22"/>
              </w:rPr>
              <w:t xml:space="preserve">Research development or testing facility </w:t>
            </w:r>
          </w:p>
        </w:tc>
        <w:tc>
          <w:tcPr>
            <w:tcW w:w="588" w:type="pct"/>
          </w:tcPr>
          <w:p w14:paraId="3F7A4471" w14:textId="77777777" w:rsidR="006356FC" w:rsidRDefault="006356FC"/>
        </w:tc>
        <w:tc>
          <w:tcPr>
            <w:tcW w:w="294" w:type="pct"/>
          </w:tcPr>
          <w:p w14:paraId="50A07CBD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7DE48C2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59A1C1B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4352BA5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6D85219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3D27E4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D42FA35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D856E43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2E3E43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BB7170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9FC3E5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CF069AA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790D2D0E" w14:textId="77777777">
        <w:tc>
          <w:tcPr>
            <w:tcW w:w="882" w:type="pct"/>
          </w:tcPr>
          <w:p w14:paraId="1D51BF22" w14:textId="77777777" w:rsidR="006356FC" w:rsidRDefault="000C2EBB">
            <w:r>
              <w:rPr>
                <w:sz w:val="22"/>
              </w:rPr>
              <w:t xml:space="preserve">Residence for destitute people </w:t>
            </w:r>
          </w:p>
        </w:tc>
        <w:tc>
          <w:tcPr>
            <w:tcW w:w="588" w:type="pct"/>
          </w:tcPr>
          <w:p w14:paraId="641E2B4E" w14:textId="77777777" w:rsidR="006356FC" w:rsidRDefault="000C2EBB">
            <w:r>
              <w:rPr>
                <w:sz w:val="22"/>
              </w:rPr>
              <w:t>30-5.25</w:t>
            </w:r>
          </w:p>
        </w:tc>
        <w:tc>
          <w:tcPr>
            <w:tcW w:w="294" w:type="pct"/>
          </w:tcPr>
          <w:p w14:paraId="747032C3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0F586478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4D130C5C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6ECE0B2C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718F8A72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ABF342C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04414019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644B6D4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2526C240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AF6E5EB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CDF4BF3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D71927A" w14:textId="77777777" w:rsidR="006356FC" w:rsidRDefault="000C2EBB">
            <w:r>
              <w:rPr>
                <w:sz w:val="22"/>
              </w:rPr>
              <w:t xml:space="preserve">- </w:t>
            </w:r>
          </w:p>
        </w:tc>
      </w:tr>
      <w:tr w:rsidR="006356FC" w14:paraId="7FBF27FD" w14:textId="77777777">
        <w:tc>
          <w:tcPr>
            <w:tcW w:w="882" w:type="pct"/>
          </w:tcPr>
          <w:p w14:paraId="09867105" w14:textId="77777777" w:rsidR="006356FC" w:rsidRDefault="000C2EBB">
            <w:r>
              <w:rPr>
                <w:sz w:val="22"/>
              </w:rPr>
              <w:t xml:space="preserve">Restaurant </w:t>
            </w:r>
          </w:p>
        </w:tc>
        <w:tc>
          <w:tcPr>
            <w:tcW w:w="588" w:type="pct"/>
          </w:tcPr>
          <w:p w14:paraId="05AA74E8" w14:textId="77777777" w:rsidR="006356FC" w:rsidRDefault="006356FC"/>
        </w:tc>
        <w:tc>
          <w:tcPr>
            <w:tcW w:w="294" w:type="pct"/>
          </w:tcPr>
          <w:p w14:paraId="7753A29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E90C761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33DB651" w14:textId="77777777" w:rsidR="006356FC" w:rsidRDefault="000C2EBB">
            <w:del w:id="501" w:author="Ney,Joshua A" w:date="2023-05-08T16:10:00Z">
              <w:r w:rsidDel="009D57FC">
                <w:rPr>
                  <w:sz w:val="22"/>
                </w:rPr>
                <w:delText xml:space="preserve">- </w:delText>
              </w:r>
            </w:del>
            <w:ins w:id="502" w:author="Ney,Joshua A" w:date="2023-05-08T16:10:00Z">
              <w:r w:rsidR="009D57FC">
                <w:rPr>
                  <w:sz w:val="22"/>
                </w:rPr>
                <w:t xml:space="preserve">p </w:t>
              </w:r>
            </w:ins>
          </w:p>
        </w:tc>
        <w:tc>
          <w:tcPr>
            <w:tcW w:w="294" w:type="pct"/>
          </w:tcPr>
          <w:p w14:paraId="218838B7" w14:textId="77777777" w:rsidR="006356FC" w:rsidRDefault="000C2EBB">
            <w:del w:id="503" w:author="Ney,Joshua A" w:date="2023-05-08T16:10:00Z">
              <w:r w:rsidDel="009D57FC">
                <w:rPr>
                  <w:sz w:val="22"/>
                </w:rPr>
                <w:delText xml:space="preserve">S </w:delText>
              </w:r>
            </w:del>
            <w:ins w:id="504" w:author="Ney,Joshua A" w:date="2023-05-08T16:10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01F47E8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BA7B84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C56039F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AD5A43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10A517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3E4EB0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0190B0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BC85704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0AB505F6" w14:textId="77777777">
        <w:tc>
          <w:tcPr>
            <w:tcW w:w="882" w:type="pct"/>
          </w:tcPr>
          <w:p w14:paraId="636E18B5" w14:textId="77777777" w:rsidR="006356FC" w:rsidRDefault="000C2EBB">
            <w:r>
              <w:rPr>
                <w:sz w:val="22"/>
              </w:rPr>
              <w:t xml:space="preserve">Retail nursery, lawn, or garden supply store </w:t>
            </w:r>
          </w:p>
        </w:tc>
        <w:tc>
          <w:tcPr>
            <w:tcW w:w="588" w:type="pct"/>
          </w:tcPr>
          <w:p w14:paraId="11B6C514" w14:textId="77777777" w:rsidR="006356FC" w:rsidRDefault="006356FC"/>
        </w:tc>
        <w:tc>
          <w:tcPr>
            <w:tcW w:w="294" w:type="pct"/>
          </w:tcPr>
          <w:p w14:paraId="2BB34444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74EC0C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346E84A" w14:textId="77777777" w:rsidR="006356FC" w:rsidRDefault="000C2EBB">
            <w:del w:id="505" w:author="Ney,Joshua A" w:date="2023-05-08T16:10:00Z">
              <w:r w:rsidDel="009D57FC">
                <w:rPr>
                  <w:sz w:val="22"/>
                </w:rPr>
                <w:delText xml:space="preserve">- </w:delText>
              </w:r>
            </w:del>
            <w:ins w:id="506" w:author="Ney,Joshua A" w:date="2023-05-08T16:10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124A2FBC" w14:textId="77777777" w:rsidR="006356FC" w:rsidRDefault="000C2EBB">
            <w:del w:id="507" w:author="Ney,Joshua A" w:date="2023-05-08T16:10:00Z">
              <w:r w:rsidDel="009D57FC">
                <w:rPr>
                  <w:sz w:val="22"/>
                </w:rPr>
                <w:delText xml:space="preserve">- </w:delText>
              </w:r>
            </w:del>
            <w:ins w:id="508" w:author="Ney,Joshua A" w:date="2023-05-08T16:10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315F266" w14:textId="77777777" w:rsidR="006356FC" w:rsidRDefault="000C2EBB">
            <w:del w:id="509" w:author="Ney,Joshua A" w:date="2023-05-08T16:10:00Z">
              <w:r w:rsidDel="009D57FC">
                <w:rPr>
                  <w:sz w:val="22"/>
                </w:rPr>
                <w:delText xml:space="preserve">- </w:delText>
              </w:r>
            </w:del>
            <w:ins w:id="510" w:author="Ney,Joshua A" w:date="2023-05-08T16:10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C01084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EA646E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BFA1875" w14:textId="77777777" w:rsidR="006356FC" w:rsidRDefault="000C2EBB">
            <w:del w:id="511" w:author="Ney,Joshua A" w:date="2023-05-08T16:10:00Z">
              <w:r w:rsidDel="009D57FC">
                <w:rPr>
                  <w:sz w:val="22"/>
                </w:rPr>
                <w:delText xml:space="preserve">- </w:delText>
              </w:r>
            </w:del>
            <w:ins w:id="512" w:author="Ney,Joshua A" w:date="2023-05-08T16:10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6488F78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58BCFC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FAEDCD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259D108" w14:textId="77777777" w:rsidR="006356FC" w:rsidRDefault="000C2EBB">
            <w:del w:id="513" w:author="Ney,Joshua A" w:date="2023-05-08T16:10:00Z">
              <w:r w:rsidDel="009D57FC">
                <w:rPr>
                  <w:sz w:val="22"/>
                </w:rPr>
                <w:delText xml:space="preserve">- </w:delText>
              </w:r>
            </w:del>
            <w:ins w:id="514" w:author="Ney,Joshua A" w:date="2023-05-08T16:10:00Z">
              <w:r w:rsidR="009D57FC">
                <w:rPr>
                  <w:sz w:val="22"/>
                </w:rPr>
                <w:t>P</w:t>
              </w:r>
            </w:ins>
          </w:p>
        </w:tc>
      </w:tr>
      <w:tr w:rsidR="006356FC" w14:paraId="305CB59B" w14:textId="77777777">
        <w:tc>
          <w:tcPr>
            <w:tcW w:w="882" w:type="pct"/>
          </w:tcPr>
          <w:p w14:paraId="5DB270FA" w14:textId="77777777" w:rsidR="006356FC" w:rsidRDefault="000C2EBB">
            <w:r>
              <w:rPr>
                <w:sz w:val="22"/>
              </w:rPr>
              <w:t xml:space="preserve">Retail sales (not elsewhere classified) </w:t>
            </w:r>
          </w:p>
        </w:tc>
        <w:tc>
          <w:tcPr>
            <w:tcW w:w="588" w:type="pct"/>
          </w:tcPr>
          <w:p w14:paraId="21A51305" w14:textId="77777777" w:rsidR="006356FC" w:rsidRDefault="006356FC"/>
        </w:tc>
        <w:tc>
          <w:tcPr>
            <w:tcW w:w="294" w:type="pct"/>
          </w:tcPr>
          <w:p w14:paraId="54D76561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6592DC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63E0895" w14:textId="77777777" w:rsidR="006356FC" w:rsidRDefault="000C2EBB">
            <w:del w:id="515" w:author="Ney,Joshua A" w:date="2023-05-08T16:11:00Z">
              <w:r w:rsidDel="009D57FC">
                <w:rPr>
                  <w:sz w:val="22"/>
                </w:rPr>
                <w:delText xml:space="preserve">- </w:delText>
              </w:r>
            </w:del>
            <w:ins w:id="516" w:author="Ney,Joshua A" w:date="2023-05-08T16:11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14DBF514" w14:textId="77777777" w:rsidR="006356FC" w:rsidRDefault="000C2EBB">
            <w:del w:id="517" w:author="Ney,Joshua A" w:date="2023-05-08T16:11:00Z">
              <w:r w:rsidDel="009D57FC">
                <w:rPr>
                  <w:sz w:val="22"/>
                </w:rPr>
                <w:delText xml:space="preserve">- </w:delText>
              </w:r>
            </w:del>
            <w:ins w:id="518" w:author="Ney,Joshua A" w:date="2023-05-08T16:11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5555B58A" w14:textId="77777777" w:rsidR="006356FC" w:rsidRDefault="000C2EBB">
            <w:del w:id="519" w:author="Ney,Joshua A" w:date="2023-05-08T16:11:00Z">
              <w:r w:rsidDel="009D57FC">
                <w:rPr>
                  <w:sz w:val="22"/>
                </w:rPr>
                <w:delText xml:space="preserve">S </w:delText>
              </w:r>
            </w:del>
            <w:ins w:id="520" w:author="Ney,Joshua A" w:date="2023-05-08T16:11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54224E9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32DE06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207B32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C71AFA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06D29A9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6E3F981" w14:textId="77777777" w:rsidR="006356FC" w:rsidRDefault="000C2EBB">
            <w:del w:id="521" w:author="Ney,Joshua A" w:date="2023-05-08T16:11:00Z">
              <w:r w:rsidDel="009D57FC">
                <w:rPr>
                  <w:sz w:val="22"/>
                </w:rPr>
                <w:delText xml:space="preserve">S </w:delText>
              </w:r>
            </w:del>
            <w:ins w:id="522" w:author="Ney,Joshua A" w:date="2023-05-08T16:11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2E7C426" w14:textId="77777777" w:rsidR="006356FC" w:rsidRDefault="000C2EBB">
            <w:del w:id="523" w:author="Ney,Joshua A" w:date="2023-05-08T16:11:00Z">
              <w:r w:rsidDel="009D57FC">
                <w:rPr>
                  <w:sz w:val="22"/>
                </w:rPr>
                <w:delText xml:space="preserve">S </w:delText>
              </w:r>
            </w:del>
            <w:ins w:id="524" w:author="Ney,Joshua A" w:date="2023-05-08T16:11:00Z">
              <w:r w:rsidR="009D57FC">
                <w:rPr>
                  <w:sz w:val="22"/>
                </w:rPr>
                <w:t>p</w:t>
              </w:r>
            </w:ins>
          </w:p>
        </w:tc>
      </w:tr>
      <w:tr w:rsidR="006356FC" w14:paraId="30595E8E" w14:textId="77777777">
        <w:tc>
          <w:tcPr>
            <w:tcW w:w="882" w:type="pct"/>
          </w:tcPr>
          <w:p w14:paraId="6FAFBFF1" w14:textId="77777777" w:rsidR="006356FC" w:rsidRDefault="000C2EBB">
            <w:r>
              <w:rPr>
                <w:sz w:val="22"/>
              </w:rPr>
              <w:t xml:space="preserve">School (elementary, middle, or high - public or private) </w:t>
            </w:r>
          </w:p>
        </w:tc>
        <w:tc>
          <w:tcPr>
            <w:tcW w:w="588" w:type="pct"/>
          </w:tcPr>
          <w:p w14:paraId="44636913" w14:textId="77777777" w:rsidR="006356FC" w:rsidRDefault="006356FC"/>
        </w:tc>
        <w:tc>
          <w:tcPr>
            <w:tcW w:w="294" w:type="pct"/>
          </w:tcPr>
          <w:p w14:paraId="34C2E6B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41A4BD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FDBF12F" w14:textId="77777777" w:rsidR="006356FC" w:rsidRDefault="000C2EBB">
            <w:del w:id="525" w:author="Ney,Joshua A" w:date="2023-05-08T16:11:00Z">
              <w:r w:rsidDel="009D57FC">
                <w:rPr>
                  <w:sz w:val="22"/>
                </w:rPr>
                <w:delText xml:space="preserve">S </w:delText>
              </w:r>
            </w:del>
            <w:ins w:id="526" w:author="Ney,Joshua A" w:date="2023-05-08T16:11:00Z">
              <w:r w:rsidR="009D57FC">
                <w:rPr>
                  <w:sz w:val="22"/>
                </w:rPr>
                <w:t xml:space="preserve">P </w:t>
              </w:r>
            </w:ins>
          </w:p>
        </w:tc>
        <w:tc>
          <w:tcPr>
            <w:tcW w:w="294" w:type="pct"/>
          </w:tcPr>
          <w:p w14:paraId="63C08ADD" w14:textId="77777777" w:rsidR="006356FC" w:rsidRDefault="000C2EBB">
            <w:del w:id="527" w:author="Ney,Joshua A" w:date="2023-05-08T16:11:00Z">
              <w:r w:rsidDel="009D57FC">
                <w:rPr>
                  <w:sz w:val="22"/>
                </w:rPr>
                <w:delText xml:space="preserve">S </w:delText>
              </w:r>
            </w:del>
            <w:ins w:id="528" w:author="Ney,Joshua A" w:date="2023-05-08T16:11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6C9C249D" w14:textId="77777777" w:rsidR="006356FC" w:rsidRDefault="000C2EBB">
            <w:del w:id="529" w:author="Ney,Joshua A" w:date="2023-05-08T16:11:00Z">
              <w:r w:rsidDel="009D57FC">
                <w:rPr>
                  <w:sz w:val="22"/>
                </w:rPr>
                <w:delText xml:space="preserve">- </w:delText>
              </w:r>
            </w:del>
            <w:ins w:id="530" w:author="Ney,Joshua A" w:date="2023-05-08T16:11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D357D31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81098D7" w14:textId="77777777" w:rsidR="006356FC" w:rsidRDefault="000C2EBB">
            <w:del w:id="531" w:author="Ney,Joshua A" w:date="2023-05-08T16:11:00Z">
              <w:r w:rsidDel="009D57FC">
                <w:rPr>
                  <w:sz w:val="22"/>
                </w:rPr>
                <w:delText xml:space="preserve">- </w:delText>
              </w:r>
            </w:del>
            <w:ins w:id="532" w:author="Ney,Joshua A" w:date="2023-05-08T16:11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FC45A5B" w14:textId="77777777" w:rsidR="006356FC" w:rsidRDefault="000C2EBB">
            <w:del w:id="533" w:author="Ney,Joshua A" w:date="2023-05-08T16:11:00Z">
              <w:r w:rsidDel="009D57FC">
                <w:rPr>
                  <w:sz w:val="22"/>
                </w:rPr>
                <w:delText xml:space="preserve">- </w:delText>
              </w:r>
            </w:del>
            <w:ins w:id="534" w:author="Ney,Joshua A" w:date="2023-05-08T16:11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6ACB1E43" w14:textId="77777777" w:rsidR="006356FC" w:rsidRDefault="000C2EBB">
            <w:del w:id="535" w:author="Ney,Joshua A" w:date="2023-05-08T16:11:00Z">
              <w:r w:rsidDel="009D57FC">
                <w:rPr>
                  <w:sz w:val="22"/>
                </w:rPr>
                <w:delText xml:space="preserve">- </w:delText>
              </w:r>
            </w:del>
            <w:ins w:id="536" w:author="Ney,Joshua A" w:date="2023-05-08T16:11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0D54DBF1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B8659BC" w14:textId="77777777" w:rsidR="006356FC" w:rsidRDefault="000C2EBB">
            <w:del w:id="537" w:author="Ney,Joshua A" w:date="2023-05-08T16:11:00Z">
              <w:r w:rsidDel="009D57FC">
                <w:rPr>
                  <w:sz w:val="22"/>
                </w:rPr>
                <w:delText xml:space="preserve">- </w:delText>
              </w:r>
            </w:del>
            <w:ins w:id="538" w:author="Ney,Joshua A" w:date="2023-05-08T16:11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C2D4914" w14:textId="77777777" w:rsidR="006356FC" w:rsidRDefault="000C2EBB">
            <w:del w:id="539" w:author="Ney,Joshua A" w:date="2023-05-08T16:11:00Z">
              <w:r w:rsidDel="009D57FC">
                <w:rPr>
                  <w:sz w:val="22"/>
                </w:rPr>
                <w:delText xml:space="preserve">- </w:delText>
              </w:r>
            </w:del>
            <w:ins w:id="540" w:author="Ney,Joshua A" w:date="2023-05-08T16:11:00Z">
              <w:r w:rsidR="009D57FC">
                <w:rPr>
                  <w:sz w:val="22"/>
                </w:rPr>
                <w:t>P</w:t>
              </w:r>
            </w:ins>
          </w:p>
        </w:tc>
      </w:tr>
      <w:tr w:rsidR="006356FC" w14:paraId="234007CC" w14:textId="77777777">
        <w:tc>
          <w:tcPr>
            <w:tcW w:w="882" w:type="pct"/>
          </w:tcPr>
          <w:p w14:paraId="6F8D42B4" w14:textId="77777777" w:rsidR="006356FC" w:rsidRDefault="000C2EBB">
            <w:r>
              <w:rPr>
                <w:sz w:val="22"/>
              </w:rPr>
              <w:t xml:space="preserve">School, professional </w:t>
            </w:r>
          </w:p>
        </w:tc>
        <w:tc>
          <w:tcPr>
            <w:tcW w:w="588" w:type="pct"/>
          </w:tcPr>
          <w:p w14:paraId="1944DA6B" w14:textId="77777777" w:rsidR="006356FC" w:rsidRDefault="006356FC"/>
        </w:tc>
        <w:tc>
          <w:tcPr>
            <w:tcW w:w="294" w:type="pct"/>
          </w:tcPr>
          <w:p w14:paraId="017C0B6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ECEEBD4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339E35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ED3058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0875BA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3D4DF5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88961E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97E9FF6" w14:textId="77777777" w:rsidR="006356FC" w:rsidRDefault="000C2EBB">
            <w:del w:id="541" w:author="Ney,Joshua A" w:date="2023-05-08T16:11:00Z">
              <w:r w:rsidDel="009D57FC">
                <w:rPr>
                  <w:sz w:val="22"/>
                </w:rPr>
                <w:delText xml:space="preserve">- </w:delText>
              </w:r>
            </w:del>
            <w:ins w:id="542" w:author="Ney,Joshua A" w:date="2023-05-08T16:11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9CB523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81D19F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F7ABFE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31FBA6E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026A1661" w14:textId="77777777">
        <w:tc>
          <w:tcPr>
            <w:tcW w:w="882" w:type="pct"/>
          </w:tcPr>
          <w:p w14:paraId="6A77DE12" w14:textId="77777777" w:rsidR="006356FC" w:rsidRDefault="000C2EBB">
            <w:r>
              <w:rPr>
                <w:sz w:val="22"/>
              </w:rPr>
              <w:t xml:space="preserve">School, vocational or trade </w:t>
            </w:r>
          </w:p>
        </w:tc>
        <w:tc>
          <w:tcPr>
            <w:tcW w:w="588" w:type="pct"/>
          </w:tcPr>
          <w:p w14:paraId="138F44E3" w14:textId="77777777" w:rsidR="006356FC" w:rsidRDefault="006356FC"/>
        </w:tc>
        <w:tc>
          <w:tcPr>
            <w:tcW w:w="294" w:type="pct"/>
          </w:tcPr>
          <w:p w14:paraId="7A5284F7" w14:textId="77777777" w:rsidR="006356FC" w:rsidRDefault="000C2EBB">
            <w:del w:id="543" w:author="Ney,Joshua A" w:date="2023-05-08T16:11:00Z">
              <w:r w:rsidDel="009D57FC">
                <w:rPr>
                  <w:sz w:val="22"/>
                </w:rPr>
                <w:delText xml:space="preserve">- </w:delText>
              </w:r>
            </w:del>
            <w:ins w:id="544" w:author="Ney,Joshua A" w:date="2023-05-08T16:11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AC3E30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7E96194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F51430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B8562B2" w14:textId="77777777" w:rsidR="006356FC" w:rsidRDefault="000C2EBB">
            <w:del w:id="545" w:author="Ney,Joshua A" w:date="2023-05-08T16:11:00Z">
              <w:r w:rsidDel="009D57FC">
                <w:rPr>
                  <w:sz w:val="22"/>
                </w:rPr>
                <w:delText xml:space="preserve">- </w:delText>
              </w:r>
            </w:del>
            <w:ins w:id="546" w:author="Ney,Joshua A" w:date="2023-05-08T16:11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72829DF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ADB165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1F6037E" w14:textId="77777777" w:rsidR="006356FC" w:rsidRDefault="000C2EBB">
            <w:del w:id="547" w:author="Ney,Joshua A" w:date="2023-05-08T16:11:00Z">
              <w:r w:rsidDel="009D57FC">
                <w:rPr>
                  <w:sz w:val="22"/>
                </w:rPr>
                <w:delText xml:space="preserve">- </w:delText>
              </w:r>
            </w:del>
            <w:ins w:id="548" w:author="Ney,Joshua A" w:date="2023-05-08T16:11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65F0CF7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253E82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7FD73B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14DD826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1716303B" w14:textId="77777777">
        <w:tc>
          <w:tcPr>
            <w:tcW w:w="882" w:type="pct"/>
          </w:tcPr>
          <w:p w14:paraId="3AE94248" w14:textId="77777777" w:rsidR="006356FC" w:rsidRDefault="000C2EBB">
            <w:r>
              <w:rPr>
                <w:sz w:val="22"/>
              </w:rPr>
              <w:t xml:space="preserve">Scooter or electric golf cart sales </w:t>
            </w:r>
          </w:p>
        </w:tc>
        <w:tc>
          <w:tcPr>
            <w:tcW w:w="588" w:type="pct"/>
          </w:tcPr>
          <w:p w14:paraId="21A0A318" w14:textId="77777777" w:rsidR="006356FC" w:rsidRDefault="006356FC"/>
        </w:tc>
        <w:tc>
          <w:tcPr>
            <w:tcW w:w="294" w:type="pct"/>
          </w:tcPr>
          <w:p w14:paraId="2A9D9F8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BFD75F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5A2D3CD" w14:textId="77777777" w:rsidR="006356FC" w:rsidRDefault="000C2EBB">
            <w:del w:id="549" w:author="Ney,Joshua A" w:date="2023-05-08T16:11:00Z">
              <w:r w:rsidDel="009D57FC">
                <w:rPr>
                  <w:sz w:val="22"/>
                </w:rPr>
                <w:delText xml:space="preserve">- </w:delText>
              </w:r>
            </w:del>
            <w:ins w:id="550" w:author="Ney,Joshua A" w:date="2023-05-08T16:11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12A4484D" w14:textId="77777777" w:rsidR="006356FC" w:rsidRDefault="000C2EBB">
            <w:del w:id="551" w:author="Ney,Joshua A" w:date="2023-05-08T16:11:00Z">
              <w:r w:rsidDel="009D57FC">
                <w:rPr>
                  <w:sz w:val="22"/>
                </w:rPr>
                <w:delText xml:space="preserve">- </w:delText>
              </w:r>
            </w:del>
            <w:ins w:id="552" w:author="Ney,Joshua A" w:date="2023-05-08T16:11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37669DF" w14:textId="77777777" w:rsidR="006356FC" w:rsidRDefault="000C2EBB">
            <w:del w:id="553" w:author="Ney,Joshua A" w:date="2023-05-08T16:11:00Z">
              <w:r w:rsidDel="009D57FC">
                <w:rPr>
                  <w:sz w:val="22"/>
                </w:rPr>
                <w:delText xml:space="preserve">- </w:delText>
              </w:r>
            </w:del>
            <w:ins w:id="554" w:author="Ney,Joshua A" w:date="2023-05-08T16:11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0C856D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0B782B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B1E8ACF" w14:textId="77777777" w:rsidR="006356FC" w:rsidRDefault="000C2EBB">
            <w:del w:id="555" w:author="Ney,Joshua A" w:date="2023-05-08T16:11:00Z">
              <w:r w:rsidDel="009D57FC">
                <w:rPr>
                  <w:sz w:val="22"/>
                </w:rPr>
                <w:delText xml:space="preserve">- </w:delText>
              </w:r>
            </w:del>
            <w:ins w:id="556" w:author="Ney,Joshua A" w:date="2023-05-08T16:11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0DC0095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B33C01A" w14:textId="77777777" w:rsidR="006356FC" w:rsidRDefault="000C2EBB">
            <w:del w:id="557" w:author="Ney,Joshua A" w:date="2023-05-08T16:11:00Z">
              <w:r w:rsidDel="009D57FC">
                <w:rPr>
                  <w:sz w:val="22"/>
                </w:rPr>
                <w:delText xml:space="preserve">- </w:delText>
              </w:r>
            </w:del>
            <w:ins w:id="558" w:author="Ney,Joshua A" w:date="2023-05-08T16:11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B5D6955" w14:textId="77777777" w:rsidR="006356FC" w:rsidRDefault="000C2EBB">
            <w:del w:id="559" w:author="Ney,Joshua A" w:date="2023-05-08T16:11:00Z">
              <w:r w:rsidDel="009D57FC">
                <w:rPr>
                  <w:sz w:val="22"/>
                </w:rPr>
                <w:delText xml:space="preserve">P </w:delText>
              </w:r>
            </w:del>
            <w:ins w:id="560" w:author="Ney,Joshua A" w:date="2023-05-08T16:11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99EAB16" w14:textId="77777777" w:rsidR="006356FC" w:rsidRDefault="000C2EBB">
            <w:del w:id="561" w:author="Ney,Joshua A" w:date="2023-05-08T16:11:00Z">
              <w:r w:rsidDel="009D57FC">
                <w:rPr>
                  <w:sz w:val="22"/>
                </w:rPr>
                <w:delText xml:space="preserve">- </w:delText>
              </w:r>
            </w:del>
            <w:ins w:id="562" w:author="Ney,Joshua A" w:date="2023-05-08T16:11:00Z">
              <w:r w:rsidR="009D57FC">
                <w:rPr>
                  <w:sz w:val="22"/>
                </w:rPr>
                <w:t>P</w:t>
              </w:r>
            </w:ins>
          </w:p>
        </w:tc>
      </w:tr>
      <w:tr w:rsidR="006356FC" w14:paraId="51325E53" w14:textId="77777777">
        <w:tc>
          <w:tcPr>
            <w:tcW w:w="882" w:type="pct"/>
          </w:tcPr>
          <w:p w14:paraId="4944F49D" w14:textId="77777777" w:rsidR="006356FC" w:rsidRDefault="000C2EBB">
            <w:r>
              <w:rPr>
                <w:sz w:val="22"/>
              </w:rPr>
              <w:lastRenderedPageBreak/>
              <w:t xml:space="preserve">Sexually-oriented cabaret </w:t>
            </w:r>
          </w:p>
        </w:tc>
        <w:tc>
          <w:tcPr>
            <w:tcW w:w="588" w:type="pct"/>
          </w:tcPr>
          <w:p w14:paraId="7569192D" w14:textId="77777777" w:rsidR="006356FC" w:rsidRDefault="000C2EBB">
            <w:r>
              <w:rPr>
                <w:sz w:val="22"/>
              </w:rPr>
              <w:t>30-5.26</w:t>
            </w:r>
          </w:p>
        </w:tc>
        <w:tc>
          <w:tcPr>
            <w:tcW w:w="294" w:type="pct"/>
          </w:tcPr>
          <w:p w14:paraId="5BF7D400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D8CD931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F751ACC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A91D076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6F71C3B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102C359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720D04D8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787FD8A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BA7D7E2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111E91E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72912F1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DC888BC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5E121026" w14:textId="77777777">
        <w:tc>
          <w:tcPr>
            <w:tcW w:w="882" w:type="pct"/>
          </w:tcPr>
          <w:p w14:paraId="145981AD" w14:textId="77777777" w:rsidR="006356FC" w:rsidRDefault="000C2EBB">
            <w:r>
              <w:rPr>
                <w:sz w:val="22"/>
              </w:rPr>
              <w:t xml:space="preserve">Sexually-oriented motion picture theater </w:t>
            </w:r>
          </w:p>
        </w:tc>
        <w:tc>
          <w:tcPr>
            <w:tcW w:w="588" w:type="pct"/>
          </w:tcPr>
          <w:p w14:paraId="48D0966D" w14:textId="77777777" w:rsidR="006356FC" w:rsidRDefault="000C2EBB">
            <w:r>
              <w:rPr>
                <w:sz w:val="22"/>
              </w:rPr>
              <w:t>30-5.26</w:t>
            </w:r>
          </w:p>
        </w:tc>
        <w:tc>
          <w:tcPr>
            <w:tcW w:w="294" w:type="pct"/>
          </w:tcPr>
          <w:p w14:paraId="05279F81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C1ECB6A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46E7A26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D50D913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1A47C80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7E492917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7BA5B74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35353F9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EC94156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9DC5DD5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60862D6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7AC476E4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37388B98" w14:textId="77777777">
        <w:tc>
          <w:tcPr>
            <w:tcW w:w="882" w:type="pct"/>
          </w:tcPr>
          <w:p w14:paraId="76025D70" w14:textId="77777777" w:rsidR="006356FC" w:rsidRDefault="000C2EBB">
            <w:r>
              <w:rPr>
                <w:sz w:val="22"/>
              </w:rPr>
              <w:t xml:space="preserve">Sexually-oriented retail store </w:t>
            </w:r>
          </w:p>
        </w:tc>
        <w:tc>
          <w:tcPr>
            <w:tcW w:w="588" w:type="pct"/>
          </w:tcPr>
          <w:p w14:paraId="53C79782" w14:textId="77777777" w:rsidR="006356FC" w:rsidRDefault="000C2EBB">
            <w:r>
              <w:rPr>
                <w:sz w:val="22"/>
              </w:rPr>
              <w:t>30-5.26</w:t>
            </w:r>
          </w:p>
        </w:tc>
        <w:tc>
          <w:tcPr>
            <w:tcW w:w="294" w:type="pct"/>
          </w:tcPr>
          <w:p w14:paraId="2B0C3FF4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FFE326F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5E1880B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82CDEEB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C70BDCE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C2E58E9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915AAA7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F40918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B1AA442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81C39C4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DE0DA1D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761C5011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64A8D6F0" w14:textId="77777777">
        <w:tc>
          <w:tcPr>
            <w:tcW w:w="882" w:type="pct"/>
          </w:tcPr>
          <w:p w14:paraId="0F5023F5" w14:textId="77777777" w:rsidR="006356FC" w:rsidRDefault="000C2EBB">
            <w:r>
              <w:rPr>
                <w:sz w:val="22"/>
              </w:rPr>
              <w:t xml:space="preserve">Simulated gambling establishment </w:t>
            </w:r>
          </w:p>
        </w:tc>
        <w:tc>
          <w:tcPr>
            <w:tcW w:w="588" w:type="pct"/>
          </w:tcPr>
          <w:p w14:paraId="10802A66" w14:textId="77777777" w:rsidR="006356FC" w:rsidRDefault="006356FC"/>
        </w:tc>
        <w:tc>
          <w:tcPr>
            <w:tcW w:w="294" w:type="pct"/>
          </w:tcPr>
          <w:p w14:paraId="1FE74DF8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7A6DE71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7B04322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00C3E07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0B461BE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3168FA4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3914359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6D16CB9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B44D94F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B519F50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559A465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B04727C" w14:textId="77777777" w:rsidR="006356FC" w:rsidRDefault="000C2EBB">
            <w:r>
              <w:rPr>
                <w:sz w:val="22"/>
              </w:rPr>
              <w:t xml:space="preserve">- </w:t>
            </w:r>
          </w:p>
        </w:tc>
      </w:tr>
      <w:tr w:rsidR="006356FC" w14:paraId="31CA6F3F" w14:textId="77777777">
        <w:tc>
          <w:tcPr>
            <w:tcW w:w="882" w:type="pct"/>
          </w:tcPr>
          <w:p w14:paraId="3C4A9180" w14:textId="77777777" w:rsidR="006356FC" w:rsidRDefault="000C2EBB">
            <w:r>
              <w:rPr>
                <w:sz w:val="22"/>
              </w:rPr>
              <w:t xml:space="preserve">Skilled nursing facility </w:t>
            </w:r>
          </w:p>
        </w:tc>
        <w:tc>
          <w:tcPr>
            <w:tcW w:w="588" w:type="pct"/>
          </w:tcPr>
          <w:p w14:paraId="13BCACF3" w14:textId="77777777" w:rsidR="006356FC" w:rsidRDefault="006356FC"/>
        </w:tc>
        <w:tc>
          <w:tcPr>
            <w:tcW w:w="294" w:type="pct"/>
          </w:tcPr>
          <w:p w14:paraId="4843AAC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6FAD56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FDAA797" w14:textId="77777777" w:rsidR="006356FC" w:rsidRDefault="009D57FC">
            <w:ins w:id="563" w:author="Ney,Joshua A" w:date="2023-05-08T16:12:00Z">
              <w:r>
                <w:rPr>
                  <w:sz w:val="22"/>
                </w:rPr>
                <w:t>P</w:t>
              </w:r>
            </w:ins>
            <w:del w:id="564" w:author="Ney,Joshua A" w:date="2023-05-08T16:12:00Z">
              <w:r w:rsidR="000C2EBB" w:rsidDel="009D57FC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294" w:type="pct"/>
          </w:tcPr>
          <w:p w14:paraId="425C226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3A0750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DB65C7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8053F27" w14:textId="77777777" w:rsidR="006356FC" w:rsidRDefault="000C2EBB">
            <w:del w:id="565" w:author="Ney,Joshua A" w:date="2023-05-08T16:12:00Z">
              <w:r w:rsidDel="009D57FC">
                <w:rPr>
                  <w:sz w:val="22"/>
                </w:rPr>
                <w:delText xml:space="preserve">- </w:delText>
              </w:r>
            </w:del>
            <w:ins w:id="566" w:author="Ney,Joshua A" w:date="2023-05-08T16:12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7C54AEC7" w14:textId="77777777" w:rsidR="006356FC" w:rsidRDefault="000C2EBB">
            <w:del w:id="567" w:author="Ney,Joshua A" w:date="2023-05-08T16:12:00Z">
              <w:r w:rsidDel="009D57FC">
                <w:rPr>
                  <w:sz w:val="22"/>
                </w:rPr>
                <w:delText xml:space="preserve">- </w:delText>
              </w:r>
            </w:del>
            <w:ins w:id="568" w:author="Ney,Joshua A" w:date="2023-05-08T16:12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57C212FC" w14:textId="77777777" w:rsidR="006356FC" w:rsidRDefault="000C2EBB">
            <w:del w:id="569" w:author="Ney,Joshua A" w:date="2023-05-08T16:12:00Z">
              <w:r w:rsidDel="009D57FC">
                <w:rPr>
                  <w:sz w:val="22"/>
                </w:rPr>
                <w:delText xml:space="preserve">- </w:delText>
              </w:r>
            </w:del>
            <w:ins w:id="570" w:author="Ney,Joshua A" w:date="2023-05-08T16:12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4B5F2FC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DB8C428" w14:textId="77777777" w:rsidR="006356FC" w:rsidRDefault="000C2EBB">
            <w:del w:id="571" w:author="Ney,Joshua A" w:date="2023-05-08T16:12:00Z">
              <w:r w:rsidDel="009D57FC">
                <w:rPr>
                  <w:sz w:val="22"/>
                </w:rPr>
                <w:delText xml:space="preserve">- </w:delText>
              </w:r>
            </w:del>
            <w:ins w:id="572" w:author="Ney,Joshua A" w:date="2023-05-08T16:12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5449E45C" w14:textId="77777777" w:rsidR="006356FC" w:rsidRDefault="000C2EBB">
            <w:del w:id="573" w:author="Ney,Joshua A" w:date="2023-05-08T16:12:00Z">
              <w:r w:rsidDel="009D57FC">
                <w:rPr>
                  <w:sz w:val="22"/>
                </w:rPr>
                <w:delText xml:space="preserve">- </w:delText>
              </w:r>
            </w:del>
            <w:ins w:id="574" w:author="Ney,Joshua A" w:date="2023-05-08T16:12:00Z">
              <w:r w:rsidR="009D57FC">
                <w:rPr>
                  <w:sz w:val="22"/>
                </w:rPr>
                <w:t>P</w:t>
              </w:r>
            </w:ins>
          </w:p>
        </w:tc>
      </w:tr>
      <w:tr w:rsidR="006356FC" w14:paraId="70760567" w14:textId="77777777">
        <w:tc>
          <w:tcPr>
            <w:tcW w:w="882" w:type="pct"/>
          </w:tcPr>
          <w:p w14:paraId="3E1A84DA" w14:textId="77777777" w:rsidR="006356FC" w:rsidRDefault="000C2EBB">
            <w:r>
              <w:rPr>
                <w:sz w:val="22"/>
              </w:rPr>
              <w:t xml:space="preserve">Social service facility </w:t>
            </w:r>
          </w:p>
        </w:tc>
        <w:tc>
          <w:tcPr>
            <w:tcW w:w="588" w:type="pct"/>
          </w:tcPr>
          <w:p w14:paraId="1A67652E" w14:textId="77777777" w:rsidR="006356FC" w:rsidRDefault="000C2EBB">
            <w:r>
              <w:rPr>
                <w:sz w:val="22"/>
              </w:rPr>
              <w:t>30-5.28</w:t>
            </w:r>
          </w:p>
        </w:tc>
        <w:tc>
          <w:tcPr>
            <w:tcW w:w="294" w:type="pct"/>
          </w:tcPr>
          <w:p w14:paraId="0BA16237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49419CEA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752D9B0A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71A1CD42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674C5C47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777D0102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19C952D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F13A51B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FB1DAC4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52288D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8E96345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5C9237DD" w14:textId="77777777" w:rsidR="006356FC" w:rsidRDefault="000C2EBB">
            <w:r>
              <w:rPr>
                <w:sz w:val="22"/>
              </w:rPr>
              <w:t xml:space="preserve">S </w:t>
            </w:r>
          </w:p>
        </w:tc>
      </w:tr>
      <w:tr w:rsidR="006356FC" w14:paraId="6FFC7A5E" w14:textId="77777777">
        <w:tc>
          <w:tcPr>
            <w:tcW w:w="882" w:type="pct"/>
          </w:tcPr>
          <w:p w14:paraId="7ABA44BD" w14:textId="77777777" w:rsidR="006356FC" w:rsidRDefault="000C2EBB">
            <w:r>
              <w:rPr>
                <w:sz w:val="22"/>
              </w:rPr>
              <w:t xml:space="preserve">Solar generation station </w:t>
            </w:r>
          </w:p>
        </w:tc>
        <w:tc>
          <w:tcPr>
            <w:tcW w:w="588" w:type="pct"/>
          </w:tcPr>
          <w:p w14:paraId="56EBFE78" w14:textId="77777777" w:rsidR="006356FC" w:rsidRDefault="000C2EBB">
            <w:r>
              <w:rPr>
                <w:sz w:val="22"/>
              </w:rPr>
              <w:t>30-5.30</w:t>
            </w:r>
          </w:p>
        </w:tc>
        <w:tc>
          <w:tcPr>
            <w:tcW w:w="294" w:type="pct"/>
          </w:tcPr>
          <w:p w14:paraId="368E2C84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74EA583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F305918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CD6EB00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C022D73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A967570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924094D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685B0FC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1E3572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992BE45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D9A2DC4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EDA83BC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3119CEB5" w14:textId="77777777">
        <w:tc>
          <w:tcPr>
            <w:tcW w:w="882" w:type="pct"/>
          </w:tcPr>
          <w:p w14:paraId="43EF5565" w14:textId="77777777" w:rsidR="006356FC" w:rsidRDefault="000C2EBB">
            <w:r>
              <w:rPr>
                <w:sz w:val="22"/>
              </w:rPr>
              <w:t xml:space="preserve">Subsistence garden </w:t>
            </w:r>
          </w:p>
        </w:tc>
        <w:tc>
          <w:tcPr>
            <w:tcW w:w="588" w:type="pct"/>
          </w:tcPr>
          <w:p w14:paraId="4FABD73C" w14:textId="77777777" w:rsidR="006356FC" w:rsidRDefault="000C2EBB">
            <w:r>
              <w:rPr>
                <w:sz w:val="22"/>
              </w:rPr>
              <w:t>30-5.31</w:t>
            </w:r>
          </w:p>
        </w:tc>
        <w:tc>
          <w:tcPr>
            <w:tcW w:w="294" w:type="pct"/>
          </w:tcPr>
          <w:p w14:paraId="0E6D06F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7B025D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BA87E3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9FF37B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F09F7C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C731D8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741940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9D86FF1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F4B2826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1500B1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6C6C15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1F4A2E3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766A79F6" w14:textId="77777777">
        <w:tc>
          <w:tcPr>
            <w:tcW w:w="882" w:type="pct"/>
          </w:tcPr>
          <w:p w14:paraId="461BD357" w14:textId="77777777" w:rsidR="006356FC" w:rsidRDefault="000C2EBB">
            <w:r>
              <w:rPr>
                <w:sz w:val="22"/>
              </w:rPr>
              <w:t xml:space="preserve">Urban market farm, less than 5 acres </w:t>
            </w:r>
          </w:p>
        </w:tc>
        <w:tc>
          <w:tcPr>
            <w:tcW w:w="588" w:type="pct"/>
          </w:tcPr>
          <w:p w14:paraId="3487856D" w14:textId="77777777" w:rsidR="006356FC" w:rsidRDefault="000C2EBB">
            <w:r>
              <w:rPr>
                <w:sz w:val="22"/>
              </w:rPr>
              <w:t>30-5.31</w:t>
            </w:r>
          </w:p>
        </w:tc>
        <w:tc>
          <w:tcPr>
            <w:tcW w:w="294" w:type="pct"/>
          </w:tcPr>
          <w:p w14:paraId="4E1671C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E16B3B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7F9023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6D7D60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13B55D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C57E30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2AD74E9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36AE1B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662FA5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E2B681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24473C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71A48DF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6C3AA29F" w14:textId="77777777">
        <w:tc>
          <w:tcPr>
            <w:tcW w:w="882" w:type="pct"/>
          </w:tcPr>
          <w:p w14:paraId="6DD5C23C" w14:textId="77777777" w:rsidR="006356FC" w:rsidRDefault="000C2EBB">
            <w:r>
              <w:rPr>
                <w:sz w:val="22"/>
              </w:rPr>
              <w:t xml:space="preserve">Urban market farm, 5 acres or greater </w:t>
            </w:r>
          </w:p>
        </w:tc>
        <w:tc>
          <w:tcPr>
            <w:tcW w:w="588" w:type="pct"/>
          </w:tcPr>
          <w:p w14:paraId="3C8958FB" w14:textId="77777777" w:rsidR="006356FC" w:rsidRDefault="000C2EBB">
            <w:r>
              <w:rPr>
                <w:sz w:val="22"/>
              </w:rPr>
              <w:t>30-5.31</w:t>
            </w:r>
          </w:p>
        </w:tc>
        <w:tc>
          <w:tcPr>
            <w:tcW w:w="294" w:type="pct"/>
          </w:tcPr>
          <w:p w14:paraId="7C275F49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0D7F6603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6B79498B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27074C23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5E00B141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5B9D02F2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3186F32E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212BE974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2CA7D465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3D8BE495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3ACD0351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66051670" w14:textId="77777777" w:rsidR="006356FC" w:rsidRDefault="000C2EBB">
            <w:r>
              <w:rPr>
                <w:sz w:val="22"/>
              </w:rPr>
              <w:t xml:space="preserve">S </w:t>
            </w:r>
          </w:p>
        </w:tc>
      </w:tr>
      <w:tr w:rsidR="006356FC" w14:paraId="19CDB8F2" w14:textId="77777777">
        <w:tc>
          <w:tcPr>
            <w:tcW w:w="882" w:type="pct"/>
          </w:tcPr>
          <w:p w14:paraId="207DA919" w14:textId="77777777" w:rsidR="006356FC" w:rsidRDefault="000C2EBB">
            <w:r>
              <w:rPr>
                <w:sz w:val="22"/>
              </w:rPr>
              <w:t xml:space="preserve">Truck or bus terminal or maintenance facility </w:t>
            </w:r>
          </w:p>
        </w:tc>
        <w:tc>
          <w:tcPr>
            <w:tcW w:w="588" w:type="pct"/>
          </w:tcPr>
          <w:p w14:paraId="0FCCD6F6" w14:textId="77777777" w:rsidR="006356FC" w:rsidRDefault="006356FC"/>
        </w:tc>
        <w:tc>
          <w:tcPr>
            <w:tcW w:w="294" w:type="pct"/>
          </w:tcPr>
          <w:p w14:paraId="405F5BA8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54C1007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720FA7C5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DA4187E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7B4C7136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EA023D9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08BFFC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5E0DEE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ED4C4D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3908CC1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B748C6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13A048F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1AFD183D" w14:textId="77777777">
        <w:tc>
          <w:tcPr>
            <w:tcW w:w="882" w:type="pct"/>
          </w:tcPr>
          <w:p w14:paraId="043CCAF9" w14:textId="77777777" w:rsidR="006356FC" w:rsidRDefault="000C2EBB">
            <w:r>
              <w:rPr>
                <w:sz w:val="22"/>
              </w:rPr>
              <w:t xml:space="preserve">Vehicle repair </w:t>
            </w:r>
          </w:p>
        </w:tc>
        <w:tc>
          <w:tcPr>
            <w:tcW w:w="588" w:type="pct"/>
          </w:tcPr>
          <w:p w14:paraId="2B4368A2" w14:textId="77777777" w:rsidR="006356FC" w:rsidRDefault="000C2EBB">
            <w:r>
              <w:rPr>
                <w:sz w:val="22"/>
              </w:rPr>
              <w:t>30-5.31</w:t>
            </w:r>
          </w:p>
        </w:tc>
        <w:tc>
          <w:tcPr>
            <w:tcW w:w="294" w:type="pct"/>
          </w:tcPr>
          <w:p w14:paraId="5411CED7" w14:textId="3CC3610E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A38EC97" w14:textId="4A753421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4D93892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C5BF91B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F703FE7" w14:textId="77777777" w:rsidR="006356FC" w:rsidRDefault="000C2EBB">
            <w:del w:id="575" w:author="Ney,Joshua A" w:date="2023-05-08T16:13:00Z">
              <w:r w:rsidDel="009D57FC">
                <w:rPr>
                  <w:sz w:val="22"/>
                </w:rPr>
                <w:delText xml:space="preserve">- </w:delText>
              </w:r>
            </w:del>
            <w:ins w:id="576" w:author="Ney,Joshua A" w:date="2023-05-08T16:13:00Z">
              <w:r w:rsidR="009D57FC">
                <w:rPr>
                  <w:sz w:val="22"/>
                </w:rPr>
                <w:t>-</w:t>
              </w:r>
            </w:ins>
          </w:p>
        </w:tc>
        <w:tc>
          <w:tcPr>
            <w:tcW w:w="294" w:type="pct"/>
          </w:tcPr>
          <w:p w14:paraId="60503225" w14:textId="77777777" w:rsidR="006356FC" w:rsidRDefault="000C2EBB">
            <w:del w:id="577" w:author="Ney,Joshua A" w:date="2023-05-08T16:13:00Z">
              <w:r w:rsidDel="009D57FC">
                <w:rPr>
                  <w:sz w:val="22"/>
                </w:rPr>
                <w:delText xml:space="preserve">- </w:delText>
              </w:r>
            </w:del>
            <w:ins w:id="578" w:author="Ney,Joshua A" w:date="2023-05-08T16:13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7FA09C3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F96D874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8FAC390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72D5AF4" w14:textId="77777777" w:rsidR="006356FC" w:rsidRDefault="000C2EBB">
            <w:del w:id="579" w:author="Ney,Joshua A" w:date="2023-05-08T16:13:00Z">
              <w:r w:rsidDel="009D57FC">
                <w:rPr>
                  <w:sz w:val="22"/>
                </w:rPr>
                <w:delText xml:space="preserve">- </w:delText>
              </w:r>
            </w:del>
            <w:ins w:id="580" w:author="Ney,Joshua A" w:date="2023-05-08T16:13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207353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99101C2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233F48FE" w14:textId="77777777">
        <w:tc>
          <w:tcPr>
            <w:tcW w:w="882" w:type="pct"/>
          </w:tcPr>
          <w:p w14:paraId="7A97AECE" w14:textId="77777777" w:rsidR="006356FC" w:rsidRDefault="000C2EBB">
            <w:r>
              <w:rPr>
                <w:sz w:val="22"/>
              </w:rPr>
              <w:t xml:space="preserve">Vehicle rental </w:t>
            </w:r>
          </w:p>
        </w:tc>
        <w:tc>
          <w:tcPr>
            <w:tcW w:w="588" w:type="pct"/>
          </w:tcPr>
          <w:p w14:paraId="2819FC17" w14:textId="77777777" w:rsidR="006356FC" w:rsidRDefault="006356FC"/>
        </w:tc>
        <w:tc>
          <w:tcPr>
            <w:tcW w:w="294" w:type="pct"/>
          </w:tcPr>
          <w:p w14:paraId="07E8BD86" w14:textId="77777777" w:rsidR="006356FC" w:rsidRDefault="009D57FC">
            <w:ins w:id="581" w:author="Ney,Joshua A" w:date="2023-05-08T16:13:00Z">
              <w:r>
                <w:rPr>
                  <w:sz w:val="22"/>
                </w:rPr>
                <w:t>P</w:t>
              </w:r>
            </w:ins>
            <w:del w:id="582" w:author="Ney,Joshua A" w:date="2023-05-08T16:13:00Z">
              <w:r w:rsidR="000C2EBB" w:rsidDel="009D57FC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294" w:type="pct"/>
          </w:tcPr>
          <w:p w14:paraId="06BB75E1" w14:textId="77777777" w:rsidR="006356FC" w:rsidRDefault="000C2EBB">
            <w:del w:id="583" w:author="Ney,Joshua A" w:date="2023-05-08T16:13:00Z">
              <w:r w:rsidDel="009D57FC">
                <w:rPr>
                  <w:sz w:val="22"/>
                </w:rPr>
                <w:delText xml:space="preserve">- </w:delText>
              </w:r>
            </w:del>
            <w:ins w:id="584" w:author="Ney,Joshua A" w:date="2023-05-08T16:13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60A5F50E" w14:textId="77777777" w:rsidR="006356FC" w:rsidRDefault="000C2EBB">
            <w:del w:id="585" w:author="Ney,Joshua A" w:date="2023-05-08T16:13:00Z">
              <w:r w:rsidDel="009D57FC">
                <w:rPr>
                  <w:sz w:val="22"/>
                </w:rPr>
                <w:delText xml:space="preserve">- </w:delText>
              </w:r>
            </w:del>
            <w:ins w:id="586" w:author="Ney,Joshua A" w:date="2023-05-08T16:13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59B6FC64" w14:textId="77777777" w:rsidR="006356FC" w:rsidRDefault="000C2EBB">
            <w:del w:id="587" w:author="Ney,Joshua A" w:date="2023-05-08T16:13:00Z">
              <w:r w:rsidDel="009D57FC">
                <w:rPr>
                  <w:sz w:val="22"/>
                </w:rPr>
                <w:delText xml:space="preserve">- </w:delText>
              </w:r>
            </w:del>
            <w:ins w:id="588" w:author="Ney,Joshua A" w:date="2023-05-08T16:13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5BFD6E27" w14:textId="77777777" w:rsidR="006356FC" w:rsidRDefault="000C2EBB">
            <w:del w:id="589" w:author="Ney,Joshua A" w:date="2023-05-08T16:13:00Z">
              <w:r w:rsidDel="009D57FC">
                <w:rPr>
                  <w:sz w:val="22"/>
                </w:rPr>
                <w:delText xml:space="preserve">- </w:delText>
              </w:r>
            </w:del>
            <w:ins w:id="590" w:author="Ney,Joshua A" w:date="2023-05-08T16:13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477C89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2578E2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3F4DEE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4175BD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F2B3BD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8A3A729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95093B4" w14:textId="77777777" w:rsidR="006356FC" w:rsidRDefault="000C2EBB">
            <w:del w:id="591" w:author="Ney,Joshua A" w:date="2023-05-08T16:13:00Z">
              <w:r w:rsidDel="009D57FC">
                <w:rPr>
                  <w:sz w:val="22"/>
                </w:rPr>
                <w:delText xml:space="preserve">- </w:delText>
              </w:r>
            </w:del>
            <w:ins w:id="592" w:author="Ney,Joshua A" w:date="2023-05-08T16:13:00Z">
              <w:r w:rsidR="009D57FC">
                <w:rPr>
                  <w:sz w:val="22"/>
                </w:rPr>
                <w:t>P</w:t>
              </w:r>
            </w:ins>
          </w:p>
        </w:tc>
      </w:tr>
      <w:tr w:rsidR="006356FC" w14:paraId="5B0D4412" w14:textId="77777777">
        <w:tc>
          <w:tcPr>
            <w:tcW w:w="882" w:type="pct"/>
          </w:tcPr>
          <w:p w14:paraId="4DE001A1" w14:textId="77777777" w:rsidR="006356FC" w:rsidRDefault="000C2EBB">
            <w:r>
              <w:rPr>
                <w:sz w:val="22"/>
              </w:rPr>
              <w:t xml:space="preserve">Vehicle sales (no outdoor display) </w:t>
            </w:r>
          </w:p>
        </w:tc>
        <w:tc>
          <w:tcPr>
            <w:tcW w:w="588" w:type="pct"/>
          </w:tcPr>
          <w:p w14:paraId="25AB50A9" w14:textId="77777777" w:rsidR="006356FC" w:rsidRDefault="006356FC"/>
        </w:tc>
        <w:tc>
          <w:tcPr>
            <w:tcW w:w="294" w:type="pct"/>
          </w:tcPr>
          <w:p w14:paraId="38422EB3" w14:textId="77777777" w:rsidR="006356FC" w:rsidRDefault="009D57FC">
            <w:ins w:id="593" w:author="Ney,Joshua A" w:date="2023-05-08T16:13:00Z">
              <w:r>
                <w:rPr>
                  <w:sz w:val="22"/>
                </w:rPr>
                <w:t>P</w:t>
              </w:r>
            </w:ins>
            <w:del w:id="594" w:author="Ney,Joshua A" w:date="2023-05-08T16:13:00Z">
              <w:r w:rsidR="000C2EBB" w:rsidDel="009D57FC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294" w:type="pct"/>
          </w:tcPr>
          <w:p w14:paraId="5E06518E" w14:textId="77777777" w:rsidR="006356FC" w:rsidRDefault="000C2EBB">
            <w:del w:id="595" w:author="Ney,Joshua A" w:date="2023-05-08T16:13:00Z">
              <w:r w:rsidDel="009D57FC">
                <w:rPr>
                  <w:sz w:val="22"/>
                </w:rPr>
                <w:delText xml:space="preserve">- </w:delText>
              </w:r>
            </w:del>
            <w:ins w:id="596" w:author="Ney,Joshua A" w:date="2023-05-08T16:13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373AE32" w14:textId="77777777" w:rsidR="006356FC" w:rsidRDefault="000C2EBB">
            <w:del w:id="597" w:author="Ney,Joshua A" w:date="2023-05-08T16:13:00Z">
              <w:r w:rsidDel="009D57FC">
                <w:rPr>
                  <w:sz w:val="22"/>
                </w:rPr>
                <w:delText xml:space="preserve">- </w:delText>
              </w:r>
            </w:del>
            <w:ins w:id="598" w:author="Ney,Joshua A" w:date="2023-05-08T16:13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77EE866F" w14:textId="77777777" w:rsidR="006356FC" w:rsidRDefault="000C2EBB">
            <w:del w:id="599" w:author="Ney,Joshua A" w:date="2023-05-08T16:13:00Z">
              <w:r w:rsidDel="009D57FC">
                <w:rPr>
                  <w:sz w:val="22"/>
                </w:rPr>
                <w:delText xml:space="preserve">- </w:delText>
              </w:r>
            </w:del>
            <w:ins w:id="600" w:author="Ney,Joshua A" w:date="2023-05-08T16:13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14A83B1A" w14:textId="77777777" w:rsidR="006356FC" w:rsidRDefault="000C2EBB">
            <w:del w:id="601" w:author="Ney,Joshua A" w:date="2023-05-08T16:13:00Z">
              <w:r w:rsidDel="009D57FC">
                <w:rPr>
                  <w:sz w:val="22"/>
                </w:rPr>
                <w:delText xml:space="preserve">- </w:delText>
              </w:r>
            </w:del>
            <w:ins w:id="602" w:author="Ney,Joshua A" w:date="2023-05-08T16:13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14F001C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681050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EAA162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E20129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F75BE1D" w14:textId="77777777" w:rsidR="006356FC" w:rsidRDefault="000C2EBB">
            <w:del w:id="603" w:author="Ney,Joshua A" w:date="2023-05-08T16:13:00Z">
              <w:r w:rsidDel="009D57FC">
                <w:rPr>
                  <w:sz w:val="22"/>
                </w:rPr>
                <w:delText xml:space="preserve">- </w:delText>
              </w:r>
            </w:del>
            <w:ins w:id="604" w:author="Ney,Joshua A" w:date="2023-05-08T16:13:00Z">
              <w:r w:rsidR="009D57FC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230B2C2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EAA01A0" w14:textId="77777777" w:rsidR="006356FC" w:rsidRDefault="000C2EBB">
            <w:del w:id="605" w:author="Ney,Joshua A" w:date="2023-05-08T16:13:00Z">
              <w:r w:rsidDel="009D57FC">
                <w:rPr>
                  <w:sz w:val="22"/>
                </w:rPr>
                <w:delText xml:space="preserve">- </w:delText>
              </w:r>
            </w:del>
            <w:ins w:id="606" w:author="Ney,Joshua A" w:date="2023-05-08T16:13:00Z">
              <w:r w:rsidR="009D57FC">
                <w:rPr>
                  <w:sz w:val="22"/>
                </w:rPr>
                <w:t>P</w:t>
              </w:r>
            </w:ins>
          </w:p>
        </w:tc>
      </w:tr>
      <w:tr w:rsidR="006356FC" w14:paraId="1A6E6394" w14:textId="77777777">
        <w:tc>
          <w:tcPr>
            <w:tcW w:w="882" w:type="pct"/>
          </w:tcPr>
          <w:p w14:paraId="26F94493" w14:textId="77777777" w:rsidR="006356FC" w:rsidRDefault="000C2EBB">
            <w:r>
              <w:rPr>
                <w:sz w:val="22"/>
              </w:rPr>
              <w:t xml:space="preserve">Vehicle sales (with outdoor display) </w:t>
            </w:r>
          </w:p>
        </w:tc>
        <w:tc>
          <w:tcPr>
            <w:tcW w:w="588" w:type="pct"/>
          </w:tcPr>
          <w:p w14:paraId="43C893AB" w14:textId="77777777" w:rsidR="006356FC" w:rsidRDefault="006356FC"/>
        </w:tc>
        <w:tc>
          <w:tcPr>
            <w:tcW w:w="294" w:type="pct"/>
          </w:tcPr>
          <w:p w14:paraId="00D5DFEA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7FBD0DA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288018F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6B07912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B216685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B66CD3D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71DC7D9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2CB014B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0FD626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3B4E030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D0951F3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999C02C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64EABB9F" w14:textId="77777777">
        <w:tc>
          <w:tcPr>
            <w:tcW w:w="882" w:type="pct"/>
          </w:tcPr>
          <w:p w14:paraId="17EEE788" w14:textId="77777777" w:rsidR="006356FC" w:rsidRDefault="000C2EBB">
            <w:r>
              <w:rPr>
                <w:sz w:val="22"/>
              </w:rPr>
              <w:t xml:space="preserve">Vehicle services </w:t>
            </w:r>
          </w:p>
        </w:tc>
        <w:tc>
          <w:tcPr>
            <w:tcW w:w="588" w:type="pct"/>
          </w:tcPr>
          <w:p w14:paraId="4334F9D0" w14:textId="77777777" w:rsidR="006356FC" w:rsidRDefault="000C2EBB">
            <w:r>
              <w:rPr>
                <w:sz w:val="22"/>
              </w:rPr>
              <w:t>30-5.31</w:t>
            </w:r>
          </w:p>
        </w:tc>
        <w:tc>
          <w:tcPr>
            <w:tcW w:w="294" w:type="pct"/>
          </w:tcPr>
          <w:p w14:paraId="62607D3F" w14:textId="77777777" w:rsidR="006356FC" w:rsidRDefault="000C2EBB">
            <w:del w:id="607" w:author="Ney,Joshua A" w:date="2023-05-08T16:14:00Z">
              <w:r w:rsidDel="00CA3DD9">
                <w:rPr>
                  <w:sz w:val="22"/>
                </w:rPr>
                <w:delText xml:space="preserve">S </w:delText>
              </w:r>
            </w:del>
            <w:ins w:id="608" w:author="Ney,Joshua A" w:date="2023-05-08T16:14:00Z">
              <w:r w:rsidR="00CA3DD9">
                <w:rPr>
                  <w:sz w:val="22"/>
                </w:rPr>
                <w:t xml:space="preserve">P </w:t>
              </w:r>
            </w:ins>
          </w:p>
        </w:tc>
        <w:tc>
          <w:tcPr>
            <w:tcW w:w="294" w:type="pct"/>
          </w:tcPr>
          <w:p w14:paraId="2AB1CE2D" w14:textId="77777777" w:rsidR="006356FC" w:rsidRDefault="000C2EBB">
            <w:del w:id="609" w:author="Ney,Joshua A" w:date="2023-05-08T16:14:00Z">
              <w:r w:rsidDel="00CA3DD9">
                <w:rPr>
                  <w:sz w:val="22"/>
                </w:rPr>
                <w:delText xml:space="preserve">S </w:delText>
              </w:r>
            </w:del>
            <w:ins w:id="610" w:author="Ney,Joshua A" w:date="2023-05-08T16:14:00Z">
              <w:r w:rsidR="00CA3DD9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023F6A98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5E8FF51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697A5CF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2C0EFC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1EBCAA79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6E4A85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D1BF1C5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416E151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3CCEB69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613FBAB6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310798A2" w14:textId="77777777">
        <w:tc>
          <w:tcPr>
            <w:tcW w:w="882" w:type="pct"/>
          </w:tcPr>
          <w:p w14:paraId="1C2CA4FF" w14:textId="77777777" w:rsidR="006356FC" w:rsidRDefault="000C2EBB">
            <w:r>
              <w:rPr>
                <w:sz w:val="22"/>
              </w:rPr>
              <w:t xml:space="preserve">Veterinary services </w:t>
            </w:r>
          </w:p>
        </w:tc>
        <w:tc>
          <w:tcPr>
            <w:tcW w:w="588" w:type="pct"/>
          </w:tcPr>
          <w:p w14:paraId="77C28321" w14:textId="77777777" w:rsidR="006356FC" w:rsidRDefault="000C2EBB">
            <w:r>
              <w:rPr>
                <w:sz w:val="22"/>
              </w:rPr>
              <w:t>30-5.32</w:t>
            </w:r>
          </w:p>
        </w:tc>
        <w:tc>
          <w:tcPr>
            <w:tcW w:w="294" w:type="pct"/>
          </w:tcPr>
          <w:p w14:paraId="7C2D878A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9B5B164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A6337B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B5C96EE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A171E8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3FBC4E4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CBD251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F458B8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A0754A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6482A04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2980CBFF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D1EC8BB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23CB8CD6" w14:textId="77777777">
        <w:tc>
          <w:tcPr>
            <w:tcW w:w="882" w:type="pct"/>
          </w:tcPr>
          <w:p w14:paraId="0B774B82" w14:textId="77777777" w:rsidR="006356FC" w:rsidRDefault="000C2EBB">
            <w:r>
              <w:rPr>
                <w:sz w:val="22"/>
              </w:rPr>
              <w:t xml:space="preserve">Warehouse or distribution facility (less than 100,000 sf) </w:t>
            </w:r>
          </w:p>
        </w:tc>
        <w:tc>
          <w:tcPr>
            <w:tcW w:w="588" w:type="pct"/>
          </w:tcPr>
          <w:p w14:paraId="7A9866BB" w14:textId="77777777" w:rsidR="006356FC" w:rsidRDefault="006356FC"/>
        </w:tc>
        <w:tc>
          <w:tcPr>
            <w:tcW w:w="294" w:type="pct"/>
          </w:tcPr>
          <w:p w14:paraId="43AA1017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E381B71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7981BD20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141773B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787B6A0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C75E7B3" w14:textId="77777777" w:rsidR="006356FC" w:rsidRDefault="000C2EBB">
            <w:del w:id="611" w:author="Ney,Joshua A" w:date="2023-05-08T16:14:00Z">
              <w:r w:rsidDel="00CA3DD9">
                <w:rPr>
                  <w:sz w:val="22"/>
                </w:rPr>
                <w:delText xml:space="preserve">- </w:delText>
              </w:r>
            </w:del>
            <w:ins w:id="612" w:author="Ney,Joshua A" w:date="2023-05-08T16:14:00Z">
              <w:r w:rsidR="00CA3DD9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12469F96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A650400" w14:textId="77777777" w:rsidR="006356FC" w:rsidRDefault="000C2EBB">
            <w:del w:id="613" w:author="Ney,Joshua A" w:date="2023-05-08T16:14:00Z">
              <w:r w:rsidDel="00CA3DD9">
                <w:rPr>
                  <w:sz w:val="22"/>
                </w:rPr>
                <w:delText xml:space="preserve">- </w:delText>
              </w:r>
            </w:del>
            <w:ins w:id="614" w:author="Ney,Joshua A" w:date="2023-05-08T16:14:00Z">
              <w:r w:rsidR="00CA3DD9">
                <w:rPr>
                  <w:sz w:val="22"/>
                </w:rPr>
                <w:t xml:space="preserve">P </w:t>
              </w:r>
            </w:ins>
          </w:p>
        </w:tc>
        <w:tc>
          <w:tcPr>
            <w:tcW w:w="294" w:type="pct"/>
          </w:tcPr>
          <w:p w14:paraId="50574AEB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3FE1E7D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88743F2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584680E4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68FF4D11" w14:textId="77777777">
        <w:tc>
          <w:tcPr>
            <w:tcW w:w="882" w:type="pct"/>
          </w:tcPr>
          <w:p w14:paraId="52E6B7B2" w14:textId="77777777" w:rsidR="006356FC" w:rsidRDefault="000C2EBB">
            <w:r>
              <w:rPr>
                <w:sz w:val="22"/>
              </w:rPr>
              <w:t xml:space="preserve">Warehouse or distribution facility (100,000 sf or greater) </w:t>
            </w:r>
          </w:p>
        </w:tc>
        <w:tc>
          <w:tcPr>
            <w:tcW w:w="588" w:type="pct"/>
          </w:tcPr>
          <w:p w14:paraId="78220C37" w14:textId="77777777" w:rsidR="006356FC" w:rsidRDefault="006356FC"/>
        </w:tc>
        <w:tc>
          <w:tcPr>
            <w:tcW w:w="294" w:type="pct"/>
          </w:tcPr>
          <w:p w14:paraId="4D3B910B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1381E9A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0FAB7FC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D7127AD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90BD0B8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552F783" w14:textId="77777777" w:rsidR="006356FC" w:rsidRDefault="000C2EBB">
            <w:del w:id="615" w:author="Ney,Joshua A" w:date="2023-05-08T16:14:00Z">
              <w:r w:rsidDel="00CA3DD9">
                <w:rPr>
                  <w:sz w:val="22"/>
                </w:rPr>
                <w:delText xml:space="preserve">- </w:delText>
              </w:r>
            </w:del>
            <w:ins w:id="616" w:author="Ney,Joshua A" w:date="2023-05-08T16:14:00Z">
              <w:r w:rsidR="00CA3DD9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AEE402C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1209AD2" w14:textId="77777777" w:rsidR="006356FC" w:rsidRDefault="000C2EBB">
            <w:del w:id="617" w:author="Ney,Joshua A" w:date="2023-05-08T16:14:00Z">
              <w:r w:rsidDel="00CA3DD9">
                <w:rPr>
                  <w:sz w:val="22"/>
                </w:rPr>
                <w:delText xml:space="preserve">- </w:delText>
              </w:r>
            </w:del>
            <w:ins w:id="618" w:author="Ney,Joshua A" w:date="2023-05-08T16:14:00Z">
              <w:r w:rsidR="00CA3DD9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3AE04507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8C4F61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7225E79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0C8F1AAE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2EEDA744" w14:textId="77777777">
        <w:tc>
          <w:tcPr>
            <w:tcW w:w="882" w:type="pct"/>
          </w:tcPr>
          <w:p w14:paraId="253C666F" w14:textId="77777777" w:rsidR="006356FC" w:rsidRDefault="000C2EBB">
            <w:r>
              <w:rPr>
                <w:sz w:val="22"/>
              </w:rPr>
              <w:t xml:space="preserve">Waste management facility </w:t>
            </w:r>
          </w:p>
        </w:tc>
        <w:tc>
          <w:tcPr>
            <w:tcW w:w="588" w:type="pct"/>
          </w:tcPr>
          <w:p w14:paraId="19328153" w14:textId="77777777" w:rsidR="006356FC" w:rsidRDefault="006356FC"/>
        </w:tc>
        <w:tc>
          <w:tcPr>
            <w:tcW w:w="294" w:type="pct"/>
          </w:tcPr>
          <w:p w14:paraId="41980E31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1653AC2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38BC67F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444ABB72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0205EA6F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7FF503C" w14:textId="77777777" w:rsidR="006356FC" w:rsidRDefault="000C2EBB">
            <w:del w:id="619" w:author="Ney,Joshua A" w:date="2023-05-08T16:14:00Z">
              <w:r w:rsidDel="00CA3DD9">
                <w:rPr>
                  <w:sz w:val="22"/>
                </w:rPr>
                <w:delText>-</w:delText>
              </w:r>
            </w:del>
            <w:ins w:id="620" w:author="Ney,Joshua A" w:date="2023-05-08T16:15:00Z">
              <w:r w:rsidR="00CA3DD9">
                <w:rPr>
                  <w:sz w:val="22"/>
                </w:rPr>
                <w:t>-</w:t>
              </w:r>
            </w:ins>
            <w:r>
              <w:rPr>
                <w:sz w:val="22"/>
              </w:rPr>
              <w:t xml:space="preserve"> </w:t>
            </w:r>
          </w:p>
        </w:tc>
        <w:tc>
          <w:tcPr>
            <w:tcW w:w="294" w:type="pct"/>
          </w:tcPr>
          <w:p w14:paraId="58B5D235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24E25E0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1B0FEE6D" w14:textId="77777777" w:rsidR="006356FC" w:rsidRDefault="000C2EBB">
            <w:r>
              <w:rPr>
                <w:sz w:val="22"/>
              </w:rPr>
              <w:t xml:space="preserve">S </w:t>
            </w:r>
          </w:p>
        </w:tc>
        <w:tc>
          <w:tcPr>
            <w:tcW w:w="294" w:type="pct"/>
          </w:tcPr>
          <w:p w14:paraId="4D3A7C3A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57BC927D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84CA1F2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3F8D24C9" w14:textId="77777777">
        <w:tc>
          <w:tcPr>
            <w:tcW w:w="882" w:type="pct"/>
          </w:tcPr>
          <w:p w14:paraId="6E36BA56" w14:textId="77777777" w:rsidR="006356FC" w:rsidRDefault="000C2EBB">
            <w:r>
              <w:rPr>
                <w:sz w:val="22"/>
              </w:rPr>
              <w:t xml:space="preserve">Wholesale trade </w:t>
            </w:r>
          </w:p>
        </w:tc>
        <w:tc>
          <w:tcPr>
            <w:tcW w:w="588" w:type="pct"/>
          </w:tcPr>
          <w:p w14:paraId="44975EE4" w14:textId="77777777" w:rsidR="006356FC" w:rsidRDefault="006356FC"/>
        </w:tc>
        <w:tc>
          <w:tcPr>
            <w:tcW w:w="294" w:type="pct"/>
          </w:tcPr>
          <w:p w14:paraId="7E202F29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33BE2C09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1AC1DBA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62FD34D8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6E13F3A" w14:textId="77777777" w:rsidR="006356FC" w:rsidRDefault="000C2EBB">
            <w:r>
              <w:rPr>
                <w:sz w:val="22"/>
              </w:rPr>
              <w:t xml:space="preserve">- </w:t>
            </w:r>
          </w:p>
        </w:tc>
        <w:tc>
          <w:tcPr>
            <w:tcW w:w="294" w:type="pct"/>
          </w:tcPr>
          <w:p w14:paraId="2A43581B" w14:textId="1682ED5A" w:rsidR="006356FC" w:rsidRDefault="00E74B11">
            <w:ins w:id="621" w:author="Adrian Hayes-Santos" w:date="2025-09-09T23:27:00Z" w16du:dateUtc="2025-09-10T03:27:00Z">
              <w:r>
                <w:rPr>
                  <w:sz w:val="22"/>
                </w:rPr>
                <w:t>P</w:t>
              </w:r>
            </w:ins>
            <w:del w:id="622" w:author="Adrian Hayes-Santos" w:date="2025-09-09T23:27:00Z" w16du:dateUtc="2025-09-10T03:27:00Z">
              <w:r w:rsidR="000C2EBB" w:rsidDel="00E74B11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294" w:type="pct"/>
          </w:tcPr>
          <w:p w14:paraId="7497DAF3" w14:textId="77777777" w:rsidR="006356FC" w:rsidRDefault="000C2EBB">
            <w:del w:id="623" w:author="Ney,Joshua A" w:date="2023-05-08T16:15:00Z">
              <w:r w:rsidDel="00CA3DD9">
                <w:rPr>
                  <w:sz w:val="22"/>
                </w:rPr>
                <w:delText xml:space="preserve">S </w:delText>
              </w:r>
            </w:del>
            <w:ins w:id="624" w:author="Ney,Joshua A" w:date="2023-05-08T16:15:00Z">
              <w:r w:rsidR="00CA3DD9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00B77FA3" w14:textId="77777777" w:rsidR="006356FC" w:rsidRDefault="000C2EBB">
            <w:del w:id="625" w:author="Ney,Joshua A" w:date="2023-05-08T16:15:00Z">
              <w:r w:rsidDel="00CA3DD9">
                <w:rPr>
                  <w:sz w:val="22"/>
                </w:rPr>
                <w:delText xml:space="preserve">- </w:delText>
              </w:r>
            </w:del>
            <w:ins w:id="626" w:author="Ney,Joshua A" w:date="2023-05-08T16:15:00Z">
              <w:r w:rsidR="00CA3DD9">
                <w:rPr>
                  <w:sz w:val="22"/>
                </w:rPr>
                <w:t>P</w:t>
              </w:r>
            </w:ins>
          </w:p>
        </w:tc>
        <w:tc>
          <w:tcPr>
            <w:tcW w:w="294" w:type="pct"/>
          </w:tcPr>
          <w:p w14:paraId="1AA83E4C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436AB849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02CA338" w14:textId="77777777" w:rsidR="006356FC" w:rsidRDefault="000C2EBB">
            <w:r>
              <w:rPr>
                <w:sz w:val="22"/>
              </w:rPr>
              <w:t xml:space="preserve">P </w:t>
            </w:r>
          </w:p>
        </w:tc>
        <w:tc>
          <w:tcPr>
            <w:tcW w:w="294" w:type="pct"/>
          </w:tcPr>
          <w:p w14:paraId="7B7E83A4" w14:textId="77777777" w:rsidR="006356FC" w:rsidRDefault="000C2EBB">
            <w:r>
              <w:rPr>
                <w:sz w:val="22"/>
              </w:rPr>
              <w:t xml:space="preserve">P </w:t>
            </w:r>
          </w:p>
        </w:tc>
      </w:tr>
      <w:tr w:rsidR="006356FC" w14:paraId="66A0AB2C" w14:textId="77777777">
        <w:tc>
          <w:tcPr>
            <w:tcW w:w="882" w:type="pct"/>
          </w:tcPr>
          <w:p w14:paraId="24C916C0" w14:textId="77777777" w:rsidR="006356FC" w:rsidRDefault="000C2EBB">
            <w:r>
              <w:rPr>
                <w:sz w:val="22"/>
              </w:rPr>
              <w:t xml:space="preserve">Wireless communication facility or antenna </w:t>
            </w:r>
          </w:p>
        </w:tc>
        <w:tc>
          <w:tcPr>
            <w:tcW w:w="4118" w:type="pct"/>
            <w:gridSpan w:val="13"/>
          </w:tcPr>
          <w:p w14:paraId="517A9486" w14:textId="77777777" w:rsidR="006356FC" w:rsidRDefault="000C2EBB">
            <w:pPr>
              <w:jc w:val="center"/>
            </w:pPr>
            <w:r>
              <w:rPr>
                <w:sz w:val="22"/>
              </w:rPr>
              <w:t>See 30-5.34</w:t>
            </w:r>
          </w:p>
        </w:tc>
      </w:tr>
    </w:tbl>
    <w:p w14:paraId="3CD3B6AA" w14:textId="77777777" w:rsidR="006356FC" w:rsidRDefault="006356FC"/>
    <w:p w14:paraId="21135F04" w14:textId="77777777" w:rsidR="006356FC" w:rsidRDefault="000C2EBB">
      <w:pPr>
        <w:pStyle w:val="Block1"/>
      </w:pPr>
      <w:r>
        <w:rPr>
          <w:b/>
          <w:sz w:val="16"/>
        </w:rPr>
        <w:t>LEGEND:</w:t>
      </w:r>
    </w:p>
    <w:p w14:paraId="7F30EC53" w14:textId="77777777" w:rsidR="006356FC" w:rsidRDefault="000C2EBB">
      <w:pPr>
        <w:pStyle w:val="Block1"/>
      </w:pPr>
      <w:r>
        <w:rPr>
          <w:sz w:val="16"/>
        </w:rPr>
        <w:t xml:space="preserve">P = Permitted by right; S = Special use permit; A = Accessory; Blank = Use not allowed. </w:t>
      </w:r>
    </w:p>
    <w:p w14:paraId="12E71E1F" w14:textId="77777777" w:rsidR="006356FC" w:rsidRDefault="000C2EBB">
      <w:pPr>
        <w:pStyle w:val="Block1"/>
      </w:pPr>
      <w:r>
        <w:rPr>
          <w:sz w:val="16"/>
        </w:rPr>
        <w:t xml:space="preserve">1 = Only when accessory to and in the same building as health services or offices of physicians, dentists, and other health practitioners. </w:t>
      </w:r>
    </w:p>
    <w:p w14:paraId="477B4961" w14:textId="77777777" w:rsidR="006356FC" w:rsidRDefault="000C2EBB">
      <w:pPr>
        <w:pStyle w:val="Block1"/>
      </w:pPr>
      <w:r>
        <w:rPr>
          <w:sz w:val="16"/>
        </w:rPr>
        <w:lastRenderedPageBreak/>
        <w:t xml:space="preserve">2 = Accessory to and in the same building as health services and comprising less than 25 percent of the gross floor area of the building. </w:t>
      </w:r>
    </w:p>
    <w:p w14:paraId="5FBAD7F7" w14:textId="77777777" w:rsidR="006356FC" w:rsidRDefault="000C2EBB">
      <w:pPr>
        <w:pStyle w:val="Block1"/>
      </w:pPr>
      <w:r>
        <w:rPr>
          <w:sz w:val="16"/>
        </w:rPr>
        <w:t xml:space="preserve">3 = Prohibited where adjacent to single-family zoned property. </w:t>
      </w:r>
    </w:p>
    <w:p w14:paraId="1DFC14BF" w14:textId="72646D1D" w:rsidR="006356FC" w:rsidRDefault="000C2EBB">
      <w:pPr>
        <w:pStyle w:val="Hang1"/>
      </w:pPr>
      <w:r>
        <w:rPr>
          <w:sz w:val="16"/>
        </w:rPr>
        <w:t xml:space="preserve">4 = Special use permit required for any proposed food truck park with six or more food truck pads when the food truck park's boundaries would be less than </w:t>
      </w:r>
      <w:ins w:id="627" w:author="Adrian Hayes-Santos" w:date="2025-09-09T23:27:00Z" w16du:dateUtc="2025-09-10T03:27:00Z">
        <w:r w:rsidR="00E74B11">
          <w:rPr>
            <w:sz w:val="16"/>
          </w:rPr>
          <w:t>100</w:t>
        </w:r>
      </w:ins>
      <w:del w:id="628" w:author="Adrian Hayes-Santos" w:date="2025-09-09T23:27:00Z" w16du:dateUtc="2025-09-10T03:27:00Z">
        <w:r w:rsidDel="00E74B11">
          <w:rPr>
            <w:sz w:val="16"/>
          </w:rPr>
          <w:delText>300</w:delText>
        </w:r>
      </w:del>
      <w:r>
        <w:rPr>
          <w:sz w:val="16"/>
        </w:rPr>
        <w:t xml:space="preserve"> feet from the boundary of any single-family zoned property</w:t>
      </w:r>
      <w:del w:id="629" w:author="Adrian Hayes-Santos" w:date="2025-09-09T23:30:00Z" w16du:dateUtc="2025-09-10T03:30:00Z">
        <w:r w:rsidDel="00E25977">
          <w:rPr>
            <w:sz w:val="16"/>
          </w:rPr>
          <w:delText xml:space="preserve"> or property that is developed with a single-family dwelling; otherwise</w:delText>
        </w:r>
      </w:del>
      <w:r>
        <w:rPr>
          <w:sz w:val="16"/>
        </w:rPr>
        <w:t xml:space="preserve">, such food truck park is allowed by right. </w:t>
      </w:r>
    </w:p>
    <w:p w14:paraId="6AB49A15" w14:textId="77777777" w:rsidR="006356FC" w:rsidRDefault="000C2EBB">
      <w:pPr>
        <w:pStyle w:val="HistoryNote"/>
      </w:pPr>
      <w:r>
        <w:t>(Ord. No. 160685 , § 3, 3-15-18; Ord. No. 170975 , § 3, 2-21-19; Ord. No. 190082 , § 1, 10-17-19; Ord. No. 190292 , § 4, 2-20-20; Ord. No. 190714 , § 4, 6-4-20; Ord. No. 190988 , § 4, 9-3-20; Ord. No. 191128 , § 4, 9-17-20; Ord. No. 200727 , § 4, 6-2-22; Ord. No. 211358 , § 12, 10-17-22)</w:t>
      </w:r>
    </w:p>
    <w:p w14:paraId="2D880866" w14:textId="77777777" w:rsidR="006356FC" w:rsidRDefault="006356FC">
      <w:pPr>
        <w:spacing w:before="0" w:after="0"/>
      </w:pPr>
    </w:p>
    <w:sectPr w:rsidR="006356FC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E3AAD" w14:textId="77777777" w:rsidR="001028A3" w:rsidRDefault="001028A3">
      <w:pPr>
        <w:spacing w:before="0" w:after="0"/>
      </w:pPr>
      <w:r>
        <w:separator/>
      </w:r>
    </w:p>
  </w:endnote>
  <w:endnote w:type="continuationSeparator" w:id="0">
    <w:p w14:paraId="7729E29F" w14:textId="77777777" w:rsidR="001028A3" w:rsidRDefault="001028A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AE32" w14:textId="77777777" w:rsidR="000C2EBB" w:rsidRDefault="000C2EBB">
    <w:pPr>
      <w:pStyle w:val="FooterCenter"/>
      <w:pBdr>
        <w:bottom w:val="single" w:sz="4" w:space="0" w:color="auto"/>
      </w:pBdr>
    </w:pPr>
  </w:p>
  <w:p w14:paraId="30DAB5CB" w14:textId="77777777" w:rsidR="000C2EBB" w:rsidRDefault="000C2EBB">
    <w:pPr>
      <w:pStyle w:val="FooterLeft"/>
    </w:pPr>
    <w:r>
      <w:tab/>
    </w:r>
    <w:r>
      <w:rPr>
        <w:rFonts w:ascii="Consolas" w:eastAsia="Consolas" w:hAnsi="Consolas" w:cs="Consolas"/>
        <w:sz w:val="12"/>
      </w:rPr>
      <w:t xml:space="preserve">   Created: 2023-03-20 16:11:55 [EST]</w:t>
    </w:r>
  </w:p>
  <w:p w14:paraId="517CE95D" w14:textId="77777777" w:rsidR="000C2EBB" w:rsidRDefault="000C2EBB">
    <w:pPr>
      <w:pStyle w:val="FooterLeft"/>
    </w:pPr>
    <w:r>
      <w:t>(Supp. No. 58, Update 1)</w:t>
    </w:r>
  </w:p>
  <w:p w14:paraId="40116C9A" w14:textId="77777777" w:rsidR="000C2EBB" w:rsidRDefault="000C2EBB">
    <w:pPr>
      <w:pStyle w:val="FooterCenter"/>
    </w:pPr>
    <w:r>
      <w:cr/>
      <w:t xml:space="preserve">Page </w:t>
    </w:r>
    <w:r>
      <w:fldChar w:fldCharType="begin"/>
    </w:r>
    <w:r>
      <w:instrText>PAGE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NUMPAGES \* MERGEFORMAT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6CF98" w14:textId="77777777" w:rsidR="001028A3" w:rsidRDefault="001028A3">
      <w:pPr>
        <w:spacing w:before="0" w:after="0"/>
      </w:pPr>
      <w:r>
        <w:separator/>
      </w:r>
    </w:p>
  </w:footnote>
  <w:footnote w:type="continuationSeparator" w:id="0">
    <w:p w14:paraId="5C2111F6" w14:textId="77777777" w:rsidR="001028A3" w:rsidRDefault="001028A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87F96" w14:textId="77777777" w:rsidR="000C2EBB" w:rsidRDefault="000C2EBB">
    <w:pPr>
      <w:pStyle w:val="HeaderCenter"/>
    </w:pPr>
  </w:p>
  <w:p w14:paraId="33036A98" w14:textId="77777777" w:rsidR="000C2EBB" w:rsidRDefault="000C2EBB">
    <w:pPr>
      <w:pStyle w:val="HeaderCenter"/>
      <w:pBdr>
        <w:top w:val="single" w:sz="4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multilevel"/>
    <w:tmpl w:val="49D6EF4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E"/>
    <w:multiLevelType w:val="multilevel"/>
    <w:tmpl w:val="090E9F3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F"/>
    <w:multiLevelType w:val="multilevel"/>
    <w:tmpl w:val="D2D6FF7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80"/>
    <w:multiLevelType w:val="multilevel"/>
    <w:tmpl w:val="5D90B9A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1"/>
    <w:multiLevelType w:val="multilevel"/>
    <w:tmpl w:val="51AC97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2"/>
    <w:multiLevelType w:val="multilevel"/>
    <w:tmpl w:val="00ECCC4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3"/>
    <w:multiLevelType w:val="multilevel"/>
    <w:tmpl w:val="00005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8"/>
    <w:multiLevelType w:val="multilevel"/>
    <w:tmpl w:val="250EFD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9"/>
    <w:multiLevelType w:val="multilevel"/>
    <w:tmpl w:val="510E05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18F078"/>
    <w:multiLevelType w:val="multilevel"/>
    <w:tmpl w:val="FD5427C2"/>
    <w:lvl w:ilvl="0">
      <w:start w:val="1"/>
      <w:numFmt w:val="decimal"/>
      <w:pStyle w:val="ListNumber5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num w:numId="1" w16cid:durableId="566888021">
    <w:abstractNumId w:val="8"/>
  </w:num>
  <w:num w:numId="2" w16cid:durableId="178738095">
    <w:abstractNumId w:val="7"/>
  </w:num>
  <w:num w:numId="3" w16cid:durableId="998923808">
    <w:abstractNumId w:val="6"/>
  </w:num>
  <w:num w:numId="4" w16cid:durableId="398796573">
    <w:abstractNumId w:val="5"/>
  </w:num>
  <w:num w:numId="5" w16cid:durableId="523132725">
    <w:abstractNumId w:val="4"/>
  </w:num>
  <w:num w:numId="6" w16cid:durableId="2036730151">
    <w:abstractNumId w:val="3"/>
  </w:num>
  <w:num w:numId="7" w16cid:durableId="1793748829">
    <w:abstractNumId w:val="2"/>
  </w:num>
  <w:num w:numId="8" w16cid:durableId="1545604525">
    <w:abstractNumId w:val="1"/>
  </w:num>
  <w:num w:numId="9" w16cid:durableId="1574314166">
    <w:abstractNumId w:val="0"/>
  </w:num>
  <w:num w:numId="10" w16cid:durableId="4668722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ey,Joshua A">
    <w15:presenceInfo w15:providerId="AD" w15:userId="S-1-5-21-1308237860-4193317556-336787646-70511"/>
  </w15:person>
  <w15:person w15:author="Adrian Hayes-Santos">
    <w15:presenceInfo w15:providerId="Windows Live" w15:userId="08370f6e95b297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6FC"/>
    <w:rsid w:val="00037D41"/>
    <w:rsid w:val="000C2EBB"/>
    <w:rsid w:val="001028A3"/>
    <w:rsid w:val="002C6D22"/>
    <w:rsid w:val="006231BE"/>
    <w:rsid w:val="006356FC"/>
    <w:rsid w:val="00651554"/>
    <w:rsid w:val="006863D7"/>
    <w:rsid w:val="006E722A"/>
    <w:rsid w:val="009D57FC"/>
    <w:rsid w:val="00AB698E"/>
    <w:rsid w:val="00AD0FEA"/>
    <w:rsid w:val="00C319E8"/>
    <w:rsid w:val="00CA3DD9"/>
    <w:rsid w:val="00D5661F"/>
    <w:rsid w:val="00D9268C"/>
    <w:rsid w:val="00E043B9"/>
    <w:rsid w:val="00E25977"/>
    <w:rsid w:val="00E67B87"/>
    <w:rsid w:val="00E74B11"/>
    <w:rsid w:val="00ED460C"/>
    <w:rsid w:val="00F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321C"/>
  <w15:docId w15:val="{5452D470-DD7C-4645-A4DA-1AB70E8D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left"/>
    </w:pPr>
    <w:rPr>
      <w:rFonts w:ascii="Calibri" w:hAnsi="Calibri"/>
      <w:sz w:val="20"/>
    </w:rPr>
  </w:style>
  <w:style w:type="paragraph" w:styleId="Heading1">
    <w:name w:val="heading 1"/>
    <w:basedOn w:val="Normal"/>
    <w:next w:val="Block1"/>
    <w:link w:val="Heading1Char"/>
    <w:uiPriority w:val="9"/>
    <w:qFormat/>
    <w:pPr>
      <w:keepNext/>
      <w:keepLines/>
      <w:spacing w:before="120" w:after="240" w:line="276" w:lineRule="auto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9"/>
    <w:semiHidden/>
    <w:unhideWhenUsed/>
    <w:qFormat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9"/>
    <w:semiHidden/>
    <w:unhideWhenUsed/>
    <w:qFormat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9"/>
    <w:semiHidden/>
    <w:unhideWhenUsed/>
    <w:qFormat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9"/>
    <w:semiHidden/>
    <w:unhideWhenUsed/>
    <w:qFormat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9"/>
    <w:semiHidden/>
    <w:unhideWhenUsed/>
    <w:qFormat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pPr>
      <w:outlineLvl w:val="7"/>
    </w:pPr>
    <w:rPr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Section"/>
    <w:basedOn w:val="Heading1"/>
    <w:next w:val="Block1"/>
    <w:uiPriority w:val="1"/>
    <w:qFormat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Block1">
    <w:name w:val="Block 1"/>
    <w:basedOn w:val="Normal"/>
    <w:uiPriority w:val="3"/>
    <w:qFormat/>
  </w:style>
  <w:style w:type="table" w:customStyle="1" w:styleId="Table1">
    <w:name w:val="Table 1"/>
    <w:basedOn w:val="TableNormal"/>
    <w:uiPriority w:val="99"/>
    <w:pPr>
      <w:spacing w:before="0" w:after="0"/>
      <w:jc w:val="left"/>
    </w:pPr>
    <w:rPr>
      <w:sz w:val="20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paragraph" w:customStyle="1" w:styleId="Hang1">
    <w:name w:val="Hang 1"/>
    <w:basedOn w:val="Normal"/>
    <w:uiPriority w:val="8"/>
    <w:qFormat/>
    <w:pPr>
      <w:ind w:left="475" w:hanging="475"/>
    </w:pPr>
  </w:style>
  <w:style w:type="paragraph" w:customStyle="1" w:styleId="HistoryNote">
    <w:name w:val="History Note"/>
    <w:basedOn w:val="Block1"/>
    <w:next w:val="Section"/>
    <w:uiPriority w:val="2"/>
    <w:qFormat/>
    <w:pPr>
      <w:spacing w:after="240"/>
    </w:pPr>
  </w:style>
  <w:style w:type="paragraph" w:customStyle="1" w:styleId="HeaderCenter">
    <w:name w:val="Header Center"/>
    <w:basedOn w:val="Normal"/>
    <w:qFormat/>
    <w:pPr>
      <w:spacing w:after="40"/>
      <w:jc w:val="center"/>
    </w:pPr>
  </w:style>
  <w:style w:type="paragraph" w:customStyle="1" w:styleId="FooterLeft">
    <w:name w:val="Footer Left"/>
    <w:basedOn w:val="Normal"/>
    <w:qFormat/>
    <w:pPr>
      <w:tabs>
        <w:tab w:val="right" w:pos="9360"/>
      </w:tabs>
      <w:spacing w:after="40"/>
    </w:pPr>
    <w:rPr>
      <w:sz w:val="18"/>
    </w:rPr>
  </w:style>
  <w:style w:type="paragraph" w:customStyle="1" w:styleId="FooterCenter">
    <w:name w:val="Footer Center"/>
    <w:basedOn w:val="FooterLeft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="Calibri" w:hAnsi="Calibri"/>
      <w:b/>
      <w:sz w:val="32"/>
      <w:szCs w:val="32"/>
    </w:rPr>
  </w:style>
  <w:style w:type="paragraph" w:customStyle="1" w:styleId="NoSpacing1">
    <w:name w:val="No Spacing1"/>
    <w:basedOn w:val="Normal"/>
    <w:uiPriority w:val="99"/>
    <w:unhideWhenUsed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b/>
      <w:iCs/>
      <w:sz w:val="26"/>
    </w:rPr>
  </w:style>
  <w:style w:type="paragraph" w:customStyle="1" w:styleId="List1">
    <w:name w:val="List 1"/>
    <w:basedOn w:val="Hang1"/>
    <w:uiPriority w:val="5"/>
    <w:qFormat/>
  </w:style>
  <w:style w:type="paragraph" w:customStyle="1" w:styleId="ListParagraph2">
    <w:name w:val="List Paragraph 2"/>
    <w:basedOn w:val="List1"/>
    <w:uiPriority w:val="98"/>
    <w:semiHidden/>
    <w:unhideWhenUsed/>
    <w:qFormat/>
    <w:pPr>
      <w:ind w:left="950"/>
    </w:pPr>
  </w:style>
  <w:style w:type="paragraph" w:styleId="FootnoteText">
    <w:name w:val="footnote text"/>
    <w:basedOn w:val="Normal"/>
    <w:link w:val="FootnoteTextChar"/>
    <w:uiPriority w:val="99"/>
    <w:unhideWhenUsed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TOC2"/>
    <w:uiPriority w:val="69"/>
    <w:unhideWhenUsed/>
    <w:qFormat/>
    <w:pPr>
      <w:tabs>
        <w:tab w:val="right" w:leader="dot" w:pos="9000"/>
      </w:tabs>
      <w:spacing w:after="60" w:line="276" w:lineRule="auto"/>
      <w:ind w:left="245" w:hanging="245"/>
    </w:pPr>
  </w:style>
  <w:style w:type="paragraph" w:styleId="TOC2">
    <w:name w:val="toc 2"/>
    <w:basedOn w:val="TOC1"/>
    <w:next w:val="TOC3"/>
    <w:uiPriority w:val="69"/>
    <w:unhideWhenUsed/>
    <w:qFormat/>
    <w:pPr>
      <w:ind w:left="720"/>
    </w:pPr>
  </w:style>
  <w:style w:type="paragraph" w:styleId="TOC3">
    <w:name w:val="toc 3"/>
    <w:basedOn w:val="TOC2"/>
    <w:next w:val="TOC4"/>
    <w:uiPriority w:val="69"/>
    <w:unhideWhenUsed/>
    <w:qFormat/>
    <w:pPr>
      <w:ind w:left="1195"/>
    </w:pPr>
  </w:style>
  <w:style w:type="paragraph" w:styleId="TOC4">
    <w:name w:val="toc 4"/>
    <w:basedOn w:val="TOC3"/>
    <w:next w:val="TOC5"/>
    <w:uiPriority w:val="69"/>
    <w:unhideWhenUsed/>
    <w:qFormat/>
    <w:pPr>
      <w:ind w:left="1685"/>
    </w:pPr>
  </w:style>
  <w:style w:type="paragraph" w:styleId="Index1">
    <w:name w:val="index 1"/>
    <w:basedOn w:val="TOC1"/>
    <w:next w:val="Index2"/>
    <w:uiPriority w:val="99"/>
    <w:unhideWhenUsed/>
  </w:style>
  <w:style w:type="paragraph" w:styleId="Index2">
    <w:name w:val="index 2"/>
    <w:basedOn w:val="TOC2"/>
    <w:next w:val="Index3"/>
    <w:uiPriority w:val="99"/>
    <w:unhideWhenUsed/>
  </w:style>
  <w:style w:type="paragraph" w:styleId="Index3">
    <w:name w:val="index 3"/>
    <w:basedOn w:val="TOC3"/>
    <w:next w:val="Index4"/>
    <w:uiPriority w:val="99"/>
    <w:unhideWhenUsed/>
  </w:style>
  <w:style w:type="paragraph" w:styleId="Index4">
    <w:name w:val="index 4"/>
    <w:basedOn w:val="TOC4"/>
    <w:next w:val="Index6"/>
    <w:uiPriority w:val="99"/>
    <w:unhideWhenUsed/>
  </w:style>
  <w:style w:type="paragraph" w:styleId="TOC5">
    <w:name w:val="toc 5"/>
    <w:basedOn w:val="TOC4"/>
    <w:next w:val="TOC6"/>
    <w:uiPriority w:val="69"/>
    <w:unhideWhenUsed/>
    <w:qFormat/>
    <w:pPr>
      <w:ind w:left="2160"/>
    </w:pPr>
  </w:style>
  <w:style w:type="paragraph" w:styleId="Index5">
    <w:name w:val="index 5"/>
    <w:basedOn w:val="TOC5"/>
    <w:next w:val="Index6"/>
    <w:uiPriority w:val="99"/>
    <w:unhideWhenUsed/>
  </w:style>
  <w:style w:type="paragraph" w:styleId="TOC6">
    <w:name w:val="toc 6"/>
    <w:basedOn w:val="TOC5"/>
    <w:uiPriority w:val="69"/>
    <w:unhideWhenUsed/>
    <w:qFormat/>
    <w:pPr>
      <w:ind w:left="2635"/>
    </w:pPr>
  </w:style>
  <w:style w:type="paragraph" w:styleId="Index6">
    <w:name w:val="index 6"/>
    <w:basedOn w:val="TOC6"/>
    <w:next w:val="Index7"/>
    <w:uiPriority w:val="99"/>
    <w:unhideWhenUsed/>
  </w:style>
  <w:style w:type="paragraph" w:styleId="TOC7">
    <w:name w:val="toc 7"/>
    <w:basedOn w:val="TOC6"/>
    <w:next w:val="TOC8"/>
    <w:uiPriority w:val="69"/>
    <w:unhideWhenUsed/>
    <w:qFormat/>
    <w:pPr>
      <w:ind w:left="3125"/>
    </w:pPr>
  </w:style>
  <w:style w:type="paragraph" w:styleId="Index7">
    <w:name w:val="index 7"/>
    <w:basedOn w:val="TOC7"/>
    <w:next w:val="Index8"/>
    <w:uiPriority w:val="99"/>
    <w:unhideWhenUsed/>
  </w:style>
  <w:style w:type="paragraph" w:styleId="TOC8">
    <w:name w:val="toc 8"/>
    <w:basedOn w:val="TOC7"/>
    <w:next w:val="TOC9"/>
    <w:uiPriority w:val="69"/>
    <w:unhideWhenUsed/>
    <w:qFormat/>
    <w:pPr>
      <w:ind w:left="3600"/>
    </w:pPr>
  </w:style>
  <w:style w:type="paragraph" w:styleId="Index8">
    <w:name w:val="index 8"/>
    <w:basedOn w:val="TOC8"/>
    <w:next w:val="Index9"/>
    <w:uiPriority w:val="99"/>
    <w:unhideWhenUsed/>
  </w:style>
  <w:style w:type="paragraph" w:styleId="TOC9">
    <w:name w:val="toc 9"/>
    <w:basedOn w:val="TOC8"/>
    <w:uiPriority w:val="69"/>
    <w:unhideWhenUsed/>
    <w:qFormat/>
    <w:pPr>
      <w:ind w:left="4075"/>
    </w:pPr>
  </w:style>
  <w:style w:type="paragraph" w:styleId="Index9">
    <w:name w:val="index 9"/>
    <w:basedOn w:val="TOC9"/>
    <w:uiPriority w:val="99"/>
    <w:unhideWhenUsed/>
  </w:style>
  <w:style w:type="paragraph" w:customStyle="1" w:styleId="Paragraph1">
    <w:name w:val="Paragraph 1"/>
    <w:basedOn w:val="Normal"/>
    <w:uiPriority w:val="7"/>
    <w:qFormat/>
    <w:pPr>
      <w:ind w:firstLine="475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Verdana" w:eastAsia="Times New Roman" w:hAnsi="Verdana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480" w:lineRule="auto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Pr>
      <w:rFonts w:ascii="Calibri" w:eastAsiaTheme="majorEastAsia" w:hAnsi="Calibri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</w:style>
  <w:style w:type="paragraph" w:styleId="List2">
    <w:name w:val="List 2"/>
    <w:basedOn w:val="List1"/>
    <w:uiPriority w:val="5"/>
    <w:qFormat/>
    <w:pPr>
      <w:ind w:left="950"/>
    </w:pPr>
  </w:style>
  <w:style w:type="paragraph" w:customStyle="1" w:styleId="Block2">
    <w:name w:val="Block 2"/>
    <w:basedOn w:val="Block1"/>
    <w:uiPriority w:val="3"/>
    <w:unhideWhenUsed/>
    <w:qFormat/>
    <w:pPr>
      <w:ind w:left="475"/>
    </w:pPr>
  </w:style>
  <w:style w:type="paragraph" w:customStyle="1" w:styleId="Block3">
    <w:name w:val="Block 3"/>
    <w:basedOn w:val="Block2"/>
    <w:uiPriority w:val="3"/>
    <w:unhideWhenUsed/>
    <w:qFormat/>
    <w:pPr>
      <w:ind w:left="950"/>
    </w:pPr>
  </w:style>
  <w:style w:type="paragraph" w:customStyle="1" w:styleId="Block4">
    <w:name w:val="Block 4"/>
    <w:basedOn w:val="Block3"/>
    <w:uiPriority w:val="3"/>
    <w:unhideWhenUsed/>
    <w:qFormat/>
    <w:pPr>
      <w:ind w:left="1440"/>
    </w:pPr>
  </w:style>
  <w:style w:type="paragraph" w:customStyle="1" w:styleId="Block5">
    <w:name w:val="Block 5"/>
    <w:basedOn w:val="Block4"/>
    <w:uiPriority w:val="3"/>
    <w:unhideWhenUsed/>
    <w:qFormat/>
    <w:pPr>
      <w:ind w:left="1915"/>
    </w:pPr>
  </w:style>
  <w:style w:type="paragraph" w:customStyle="1" w:styleId="Block6">
    <w:name w:val="Block 6"/>
    <w:basedOn w:val="Block5"/>
    <w:uiPriority w:val="3"/>
    <w:unhideWhenUsed/>
    <w:pPr>
      <w:ind w:left="2390"/>
    </w:pPr>
  </w:style>
  <w:style w:type="paragraph" w:customStyle="1" w:styleId="Block7">
    <w:name w:val="Block 7"/>
    <w:basedOn w:val="Block6"/>
    <w:uiPriority w:val="3"/>
    <w:unhideWhenUsed/>
    <w:pPr>
      <w:ind w:left="2880"/>
    </w:pPr>
  </w:style>
  <w:style w:type="paragraph" w:customStyle="1" w:styleId="Block8">
    <w:name w:val="Block 8"/>
    <w:basedOn w:val="Block7"/>
    <w:uiPriority w:val="3"/>
    <w:unhideWhenUsed/>
    <w:pPr>
      <w:ind w:left="3355"/>
    </w:pPr>
  </w:style>
  <w:style w:type="paragraph" w:customStyle="1" w:styleId="Block9">
    <w:name w:val="Block 9"/>
    <w:basedOn w:val="Block8"/>
    <w:uiPriority w:val="3"/>
    <w:unhideWhenUsed/>
    <w:pPr>
      <w:ind w:left="3830"/>
    </w:pPr>
  </w:style>
  <w:style w:type="paragraph" w:styleId="List3">
    <w:name w:val="List 3"/>
    <w:basedOn w:val="List2"/>
    <w:uiPriority w:val="5"/>
    <w:unhideWhenUsed/>
    <w:qFormat/>
    <w:pPr>
      <w:ind w:left="1425"/>
    </w:pPr>
  </w:style>
  <w:style w:type="paragraph" w:styleId="List4">
    <w:name w:val="List 4"/>
    <w:basedOn w:val="List3"/>
    <w:uiPriority w:val="5"/>
    <w:unhideWhenUsed/>
    <w:qFormat/>
    <w:pPr>
      <w:ind w:left="1915"/>
    </w:pPr>
  </w:style>
  <w:style w:type="paragraph" w:styleId="List5">
    <w:name w:val="List 5"/>
    <w:basedOn w:val="List4"/>
    <w:uiPriority w:val="5"/>
    <w:unhideWhenUsed/>
    <w:qFormat/>
    <w:pPr>
      <w:ind w:left="2865"/>
    </w:pPr>
  </w:style>
  <w:style w:type="paragraph" w:customStyle="1" w:styleId="List6">
    <w:name w:val="List 6"/>
    <w:basedOn w:val="List5"/>
    <w:uiPriority w:val="5"/>
    <w:unhideWhenUsed/>
    <w:pPr>
      <w:ind w:left="3355"/>
    </w:pPr>
  </w:style>
  <w:style w:type="paragraph" w:customStyle="1" w:styleId="List7">
    <w:name w:val="List 7"/>
    <w:basedOn w:val="List6"/>
    <w:uiPriority w:val="5"/>
    <w:unhideWhenUsed/>
    <w:pPr>
      <w:ind w:left="3830"/>
    </w:pPr>
  </w:style>
  <w:style w:type="paragraph" w:customStyle="1" w:styleId="List8">
    <w:name w:val="List 8"/>
    <w:basedOn w:val="List7"/>
    <w:uiPriority w:val="5"/>
    <w:unhideWhenUsed/>
    <w:pPr>
      <w:ind w:left="4305"/>
    </w:pPr>
  </w:style>
  <w:style w:type="paragraph" w:customStyle="1" w:styleId="List9">
    <w:name w:val="List 9"/>
    <w:basedOn w:val="List8"/>
    <w:uiPriority w:val="5"/>
    <w:unhideWhenUsed/>
    <w:pPr>
      <w:ind w:left="4795"/>
    </w:pPr>
  </w:style>
  <w:style w:type="paragraph" w:customStyle="1" w:styleId="Hang2">
    <w:name w:val="Hang 2"/>
    <w:basedOn w:val="Hang1"/>
    <w:uiPriority w:val="8"/>
    <w:unhideWhenUsed/>
    <w:qFormat/>
    <w:pPr>
      <w:ind w:left="950"/>
    </w:pPr>
  </w:style>
  <w:style w:type="paragraph" w:customStyle="1" w:styleId="Hang3">
    <w:name w:val="Hang 3"/>
    <w:basedOn w:val="Hang2"/>
    <w:uiPriority w:val="8"/>
    <w:unhideWhenUsed/>
    <w:qFormat/>
    <w:pPr>
      <w:ind w:left="1425"/>
    </w:pPr>
  </w:style>
  <w:style w:type="paragraph" w:customStyle="1" w:styleId="Hang4">
    <w:name w:val="Hang 4"/>
    <w:basedOn w:val="Hang3"/>
    <w:uiPriority w:val="8"/>
    <w:unhideWhenUsed/>
    <w:qFormat/>
    <w:pPr>
      <w:ind w:left="1915"/>
    </w:pPr>
  </w:style>
  <w:style w:type="paragraph" w:customStyle="1" w:styleId="Hang5">
    <w:name w:val="Hang 5"/>
    <w:basedOn w:val="Hang4"/>
    <w:uiPriority w:val="8"/>
    <w:unhideWhenUsed/>
    <w:qFormat/>
    <w:pPr>
      <w:ind w:left="2390"/>
    </w:pPr>
  </w:style>
  <w:style w:type="paragraph" w:customStyle="1" w:styleId="Hang6">
    <w:name w:val="Hang 6"/>
    <w:basedOn w:val="Hang5"/>
    <w:uiPriority w:val="8"/>
    <w:unhideWhenUsed/>
    <w:pPr>
      <w:ind w:left="2865"/>
    </w:pPr>
  </w:style>
  <w:style w:type="paragraph" w:customStyle="1" w:styleId="Hang7">
    <w:name w:val="Hang 7"/>
    <w:basedOn w:val="Hang6"/>
    <w:uiPriority w:val="8"/>
    <w:unhideWhenUsed/>
    <w:pPr>
      <w:ind w:left="3355"/>
    </w:pPr>
  </w:style>
  <w:style w:type="paragraph" w:customStyle="1" w:styleId="Hang8">
    <w:name w:val="Hang 8"/>
    <w:basedOn w:val="Hang7"/>
    <w:uiPriority w:val="8"/>
    <w:unhideWhenUsed/>
    <w:pPr>
      <w:ind w:left="3830"/>
    </w:pPr>
  </w:style>
  <w:style w:type="paragraph" w:customStyle="1" w:styleId="Hang9">
    <w:name w:val="Hang 9"/>
    <w:basedOn w:val="Hang8"/>
    <w:uiPriority w:val="8"/>
    <w:unhideWhenUsed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pPr>
      <w:ind w:left="1915"/>
    </w:pPr>
  </w:style>
  <w:style w:type="paragraph" w:customStyle="1" w:styleId="Paragraph6">
    <w:name w:val="Paragraph 6"/>
    <w:basedOn w:val="Paragraph5"/>
    <w:uiPriority w:val="7"/>
    <w:unhideWhenUsed/>
    <w:pPr>
      <w:ind w:left="2880"/>
    </w:pPr>
  </w:style>
  <w:style w:type="paragraph" w:customStyle="1" w:styleId="Paragraph7">
    <w:name w:val="Paragraph 7"/>
    <w:basedOn w:val="Paragraph6"/>
    <w:uiPriority w:val="7"/>
    <w:unhideWhenUsed/>
    <w:pPr>
      <w:ind w:left="3355"/>
    </w:pPr>
  </w:style>
  <w:style w:type="paragraph" w:customStyle="1" w:styleId="Paragraph8">
    <w:name w:val="Paragraph 8"/>
    <w:basedOn w:val="Paragraph7"/>
    <w:uiPriority w:val="7"/>
    <w:unhideWhenUsed/>
    <w:pPr>
      <w:ind w:left="3830"/>
    </w:pPr>
  </w:style>
  <w:style w:type="paragraph" w:customStyle="1" w:styleId="Paragraph9">
    <w:name w:val="Paragraph 9"/>
    <w:basedOn w:val="Paragraph8"/>
    <w:uiPriority w:val="7"/>
    <w:unhideWhenUsed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Pr>
      <w:rFonts w:ascii="Calibri" w:eastAsiaTheme="majorEastAsia" w:hAnsi="Calibri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Pr>
      <w:rFonts w:ascii="Calibri" w:eastAsiaTheme="majorEastAsia" w:hAnsi="Calibri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pPr>
      <w:outlineLvl w:val="8"/>
    </w:pPr>
    <w:rPr>
      <w:b w:val="0"/>
      <w:i w:val="0"/>
    </w:rPr>
  </w:style>
  <w:style w:type="table" w:customStyle="1" w:styleId="NormalTable73a88ccf-a957-4e25-8e8b-6fe0aa01b2f0">
    <w:name w:val="Normal Table_73a88ccf-a957-4e25-8e8b-6fe0aa01b2f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73a88ccf-a957-4e25-8e8b-6fe0aa01b2f0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CaptionBelowLeft">
    <w:name w:val="Image Caption Below Left"/>
    <w:basedOn w:val="Block1"/>
    <w:next w:val="Block1"/>
    <w:qFormat/>
    <w:pPr>
      <w:widowControl w:val="0"/>
    </w:pPr>
    <w:rPr>
      <w:b/>
    </w:rPr>
  </w:style>
  <w:style w:type="paragraph" w:customStyle="1" w:styleId="ImageCaptionBelowCenter">
    <w:name w:val="Image Caption Below Center"/>
    <w:basedOn w:val="ImageCaptionBelowLeft"/>
    <w:next w:val="Block1"/>
    <w:pPr>
      <w:jc w:val="center"/>
    </w:pPr>
  </w:style>
  <w:style w:type="paragraph" w:customStyle="1" w:styleId="ImageLeft">
    <w:name w:val="Image Left"/>
    <w:next w:val="Block1"/>
    <w:qFormat/>
    <w:pPr>
      <w:jc w:val="left"/>
    </w:pPr>
    <w:rPr>
      <w:rFonts w:ascii="Calibri" w:hAnsi="Calibri"/>
    </w:rPr>
  </w:style>
  <w:style w:type="paragraph" w:customStyle="1" w:styleId="ImageCenter">
    <w:name w:val="Image Center"/>
    <w:basedOn w:val="ImageLeft"/>
    <w:next w:val="Block1"/>
    <w:qFormat/>
    <w:pPr>
      <w:jc w:val="center"/>
    </w:pPr>
  </w:style>
  <w:style w:type="paragraph" w:customStyle="1" w:styleId="ImageCaptionAboveLeft">
    <w:name w:val="Image Caption Above Left"/>
    <w:basedOn w:val="Block1"/>
    <w:next w:val="Block1"/>
    <w:qFormat/>
    <w:pPr>
      <w:keepNext/>
    </w:pPr>
    <w:rPr>
      <w:b/>
    </w:rPr>
  </w:style>
  <w:style w:type="paragraph" w:customStyle="1" w:styleId="ImageCaptionBelowRight">
    <w:name w:val="Image Caption Below Right"/>
    <w:basedOn w:val="ImageCaptionBelowLeft"/>
    <w:next w:val="Block1"/>
    <w:qFormat/>
    <w:pPr>
      <w:jc w:val="right"/>
    </w:pPr>
  </w:style>
  <w:style w:type="paragraph" w:customStyle="1" w:styleId="ImageRight">
    <w:name w:val="Image Right"/>
    <w:basedOn w:val="ImageLeft"/>
    <w:next w:val="Block1"/>
    <w:qFormat/>
    <w:pPr>
      <w:jc w:val="right"/>
    </w:pPr>
  </w:style>
  <w:style w:type="character" w:styleId="Hyperlink">
    <w:name w:val="Hyperlink"/>
    <w:basedOn w:val="DefaultParagraphFont"/>
    <w:uiPriority w:val="99"/>
    <w:unhideWhenUsed/>
    <w:rPr>
      <w:color w:val="4472C4"/>
      <w:u w:val="none"/>
    </w:rPr>
  </w:style>
  <w:style w:type="paragraph" w:customStyle="1" w:styleId="BlockCenter">
    <w:name w:val="Block Center"/>
    <w:basedOn w:val="Block1"/>
    <w:qFormat/>
    <w:pPr>
      <w:jc w:val="center"/>
    </w:pPr>
  </w:style>
  <w:style w:type="paragraph" w:styleId="BodyText">
    <w:name w:val="Body Text"/>
    <w:basedOn w:val="Normal"/>
    <w:link w:val="BodyTextChar"/>
    <w:uiPriority w:val="99"/>
    <w:semiHidden/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hAnsi="Calibri"/>
      <w:sz w:val="20"/>
    </w:rPr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qFormat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ind w:left="360"/>
      <w:contextualSpacing/>
    </w:pPr>
  </w:style>
  <w:style w:type="paragraph" w:customStyle="1" w:styleId="Block1Center">
    <w:name w:val="Block 1 Center"/>
    <w:basedOn w:val="Block1"/>
    <w:qFormat/>
    <w:pPr>
      <w:jc w:val="center"/>
    </w:pPr>
  </w:style>
  <w:style w:type="paragraph" w:customStyle="1" w:styleId="Block2Center">
    <w:name w:val="Block 2 Center"/>
    <w:basedOn w:val="Block2"/>
    <w:qFormat/>
    <w:pPr>
      <w:jc w:val="center"/>
    </w:pPr>
  </w:style>
  <w:style w:type="paragraph" w:customStyle="1" w:styleId="Block3Center">
    <w:name w:val="Block 3 Center"/>
    <w:basedOn w:val="Block3"/>
    <w:qFormat/>
    <w:pPr>
      <w:jc w:val="center"/>
    </w:pPr>
  </w:style>
  <w:style w:type="paragraph" w:customStyle="1" w:styleId="Block4Center">
    <w:name w:val="Block 4 Center"/>
    <w:basedOn w:val="Block4"/>
    <w:qFormat/>
    <w:pPr>
      <w:jc w:val="center"/>
    </w:pPr>
  </w:style>
  <w:style w:type="paragraph" w:customStyle="1" w:styleId="Block5Center">
    <w:name w:val="Block 5 Center"/>
    <w:basedOn w:val="Block5"/>
    <w:qFormat/>
    <w:pPr>
      <w:jc w:val="center"/>
    </w:pPr>
  </w:style>
  <w:style w:type="paragraph" w:customStyle="1" w:styleId="Block6Center">
    <w:name w:val="Block 6 Center"/>
    <w:basedOn w:val="Block6"/>
    <w:qFormat/>
    <w:pPr>
      <w:jc w:val="center"/>
    </w:pPr>
  </w:style>
  <w:style w:type="paragraph" w:customStyle="1" w:styleId="Block7Center">
    <w:name w:val="Block 7 Center"/>
    <w:basedOn w:val="Block7"/>
    <w:qFormat/>
    <w:pPr>
      <w:jc w:val="center"/>
    </w:pPr>
  </w:style>
  <w:style w:type="paragraph" w:customStyle="1" w:styleId="Block8Center">
    <w:name w:val="Block 8 Center"/>
    <w:basedOn w:val="Block8"/>
    <w:qFormat/>
    <w:pPr>
      <w:jc w:val="center"/>
    </w:pPr>
  </w:style>
  <w:style w:type="paragraph" w:customStyle="1" w:styleId="Block9Center">
    <w:name w:val="Block 9 Center"/>
    <w:basedOn w:val="Block9"/>
    <w:qFormat/>
    <w:pPr>
      <w:jc w:val="center"/>
    </w:pPr>
  </w:style>
  <w:style w:type="paragraph" w:styleId="ListNumber">
    <w:name w:val="List Number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</w:pPr>
    <w:rPr>
      <w:rFonts w:eastAsiaTheme="minorEastAsia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87"/>
    <w:semiHidden/>
    <w:rPr>
      <w:rFonts w:ascii="Calibri" w:eastAsiaTheme="minorEastAsia" w:hAnsi="Calibri"/>
      <w:color w:val="5A5A5A"/>
      <w:spacing w:val="15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alibri" w:hAnsi="Calibri"/>
      <w:sz w:val="20"/>
    </w:rPr>
  </w:style>
  <w:style w:type="paragraph" w:styleId="BlockText">
    <w:name w:val="Block Text"/>
    <w:basedOn w:val="Normal"/>
    <w:uiPriority w:val="99"/>
    <w:semiHidden/>
    <w:pPr>
      <w:pBdr>
        <w:top w:val="single" w:sz="2" w:space="10" w:color="4472C4"/>
        <w:left w:val="single" w:sz="2" w:space="10" w:color="4472C4"/>
        <w:bottom w:val="single" w:sz="2" w:space="10" w:color="4472C4"/>
        <w:right w:val="single" w:sz="2" w:space="10" w:color="4472C4"/>
      </w:pBdr>
      <w:ind w:left="1152" w:right="1152"/>
    </w:pPr>
    <w:rPr>
      <w:rFonts w:eastAsiaTheme="minorEastAsia"/>
      <w:i/>
      <w:iCs/>
      <w:color w:val="4472C4"/>
    </w:rPr>
  </w:style>
  <w:style w:type="paragraph" w:styleId="BodyText2">
    <w:name w:val="Body Text 2"/>
    <w:basedOn w:val="Normal"/>
    <w:link w:val="BodyText2Char"/>
    <w:uiPriority w:val="99"/>
    <w:semiHidden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Calibri" w:hAnsi="Calibri"/>
      <w:sz w:val="20"/>
    </w:rPr>
  </w:style>
  <w:style w:type="paragraph" w:styleId="BodyText3">
    <w:name w:val="Body Text 3"/>
    <w:basedOn w:val="Normal"/>
    <w:link w:val="BodyText3Char"/>
    <w:uiPriority w:val="99"/>
    <w:semiHidden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Calibri" w:hAnsi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Calibri" w:hAnsi="Calibri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Calibri" w:hAnsi="Calibri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Calibri" w:hAnsi="Calibri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Calibri" w:hAnsi="Calibri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Calibri" w:hAnsi="Calibri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/>
    </w:pPr>
    <w:rPr>
      <w:i/>
      <w:iCs/>
      <w:color w:val="44546A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Calibri" w:hAnsi="Calibri"/>
      <w:sz w:val="20"/>
    </w:rPr>
  </w:style>
  <w:style w:type="paragraph" w:customStyle="1" w:styleId="CommentText1">
    <w:name w:val="Comment Text1"/>
    <w:basedOn w:val="Normal"/>
    <w:link w:val="CommentTextChar"/>
    <w:uiPriority w:val="9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Pr>
      <w:rFonts w:ascii="Calibri" w:hAnsi="Calibri"/>
      <w:sz w:val="20"/>
      <w:szCs w:val="20"/>
    </w:rPr>
  </w:style>
  <w:style w:type="paragraph" w:customStyle="1" w:styleId="CommentSubject1">
    <w:name w:val="Comment Subject1"/>
    <w:basedOn w:val="CommentText1"/>
    <w:next w:val="CommentText1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1"/>
    <w:uiPriority w:val="99"/>
    <w:semiHidden/>
    <w:rPr>
      <w:rFonts w:ascii="Calibri" w:hAnsi="Calibri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Calibri" w:hAnsi="Calibri"/>
      <w:sz w:val="20"/>
    </w:rPr>
  </w:style>
  <w:style w:type="character" w:customStyle="1" w:styleId="BookTitle1">
    <w:name w:val="Book Title1"/>
    <w:basedOn w:val="DefaultParagraphFont"/>
    <w:uiPriority w:val="84"/>
    <w:semiHidden/>
    <w:unhideWhenUsed/>
    <w:qFormat/>
    <w:rPr>
      <w:b/>
      <w:bCs/>
      <w:i/>
      <w:iCs/>
      <w:spacing w:val="5"/>
    </w:rPr>
  </w:style>
  <w:style w:type="character" w:customStyle="1" w:styleId="CommentReference1">
    <w:name w:val="Comment Reference1"/>
    <w:basedOn w:val="DefaultParagraphFont"/>
    <w:uiPriority w:val="99"/>
    <w:semiHidden/>
    <w:unhideWhenUsed/>
    <w:rPr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after="0"/>
    </w:pPr>
    <w:rPr>
      <w:rFonts w:cs="Calibr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Calibri" w:hAnsi="Calibri" w:cs="Calibr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Calibri" w:hAnsi="Calibri"/>
      <w:sz w:val="20"/>
    </w:rPr>
  </w:style>
  <w:style w:type="character" w:styleId="Emphasis">
    <w:name w:val="Emphasis"/>
    <w:basedOn w:val="DefaultParagraphFont"/>
    <w:uiPriority w:val="11"/>
    <w:semiHidden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Calibri" w:hAnsi="Calibri"/>
      <w:sz w:val="20"/>
      <w:szCs w:val="20"/>
    </w:rPr>
  </w:style>
  <w:style w:type="paragraph" w:customStyle="1" w:styleId="EnvelopeAddress1">
    <w:name w:val="Envelope Address1"/>
    <w:basedOn w:val="Normal"/>
    <w:uiPriority w:val="99"/>
    <w:semiHidden/>
    <w:unhideWhenUsed/>
    <w:pPr>
      <w:framePr w:dropCap="none" w:lines="1"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EnvelopeReturn1">
    <w:name w:val="Envelope Return1"/>
    <w:basedOn w:val="Normal"/>
    <w:uiPriority w:val="99"/>
    <w:semiHidden/>
    <w:unhideWhenUsed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alibri" w:hAnsi="Calibri"/>
      <w:sz w:val="2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Calibri" w:hAnsi="Calibri"/>
      <w:sz w:val="20"/>
    </w:rPr>
  </w:style>
  <w:style w:type="paragraph" w:styleId="ListBullet2">
    <w:name w:val="List Bullet 2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pPr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pPr>
      <w:numPr>
        <w:numId w:val="10"/>
      </w:numPr>
      <w:contextualSpacing/>
    </w:pPr>
  </w:style>
  <w:style w:type="paragraph" w:customStyle="1" w:styleId="TOCHeading1">
    <w:name w:val="TOC Heading1"/>
    <w:basedOn w:val="Heading1"/>
    <w:next w:val="Normal"/>
    <w:uiPriority w:val="69"/>
    <w:semiHidden/>
    <w:unhideWhenUsed/>
    <w:qFormat/>
    <w:pPr>
      <w:spacing w:before="240" w:after="0" w:line="240" w:lineRule="auto"/>
      <w:jc w:val="left"/>
    </w:pPr>
    <w:rPr>
      <w:rFonts w:eastAsiaTheme="majorEastAsia" w:cstheme="majorBidi"/>
      <w:b w:val="0"/>
      <w:color w:val="2F549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eastAsiaTheme="majorEastAsia" w:cstheme="majorBidi"/>
      <w:b/>
      <w:bCs/>
      <w:sz w:val="24"/>
    </w:rPr>
  </w:style>
  <w:style w:type="paragraph" w:styleId="IndexHeading">
    <w:name w:val="index heading"/>
    <w:basedOn w:val="Normal"/>
    <w:next w:val="Index1"/>
    <w:uiPriority w:val="99"/>
    <w:semiHidden/>
    <w:unhideWhenUsed/>
    <w:qFormat/>
    <w:rPr>
      <w:rFonts w:eastAsiaTheme="majorEastAsia" w:cstheme="majorBidi"/>
      <w:b/>
      <w:bCs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00" w:hanging="200"/>
    </w:pPr>
  </w:style>
  <w:style w:type="table" w:customStyle="1" w:styleId="NormalTable3d84da5d-038b-4865-89bf-f1751af49cd8">
    <w:name w:val="Normal Table_3d84da5d-038b-4865-89bf-f1751af49cd8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062714c-3081-47de-bf26-a8be3e09f85c">
    <w:name w:val="Table 1_1062714c-3081-47de-bf26-a8be3e09f85c"/>
    <w:basedOn w:val="NormalTable3d84da5d-038b-4865-89bf-f1751af49cd8"/>
    <w:uiPriority w:val="99"/>
    <w:pPr>
      <w:spacing w:before="0" w:after="0"/>
      <w:jc w:val="left"/>
    </w:pPr>
    <w:rPr>
      <w:sz w:val="20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table" w:customStyle="1" w:styleId="Table2">
    <w:name w:val="Table 2"/>
    <w:basedOn w:val="Table11062714c-3081-47de-bf26-a8be3e09f85c"/>
    <w:uiPriority w:val="99"/>
    <w:tblPr>
      <w:tblInd w:w="590" w:type="dxa"/>
    </w:tblPr>
  </w:style>
  <w:style w:type="table" w:customStyle="1" w:styleId="NormalTable1ac504b4-23d1-4afd-9916-1d15e720c7f9">
    <w:name w:val="Normal Table_1ac504b4-23d1-4afd-9916-1d15e720c7f9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f814898b-d9f8-4bea-ad38-24d411b10cea">
    <w:name w:val="Table 1_f814898b-d9f8-4bea-ad38-24d411b10cea"/>
    <w:basedOn w:val="NormalTable1ac504b4-23d1-4afd-9916-1d15e720c7f9"/>
    <w:uiPriority w:val="99"/>
    <w:pPr>
      <w:spacing w:before="0" w:after="0"/>
      <w:jc w:val="left"/>
    </w:pPr>
    <w:rPr>
      <w:sz w:val="20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table" w:customStyle="1" w:styleId="Table2843a422d-560e-471d-a955-4237d249ea07">
    <w:name w:val="Table 2_843a422d-560e-471d-a955-4237d249ea07"/>
    <w:basedOn w:val="Table1f814898b-d9f8-4bea-ad38-24d411b10cea"/>
    <w:uiPriority w:val="99"/>
    <w:tblPr>
      <w:tblInd w:w="590" w:type="dxa"/>
    </w:tblPr>
  </w:style>
  <w:style w:type="table" w:customStyle="1" w:styleId="Table3">
    <w:name w:val="Table 3"/>
    <w:basedOn w:val="Table2843a422d-560e-471d-a955-4237d249ea07"/>
    <w:uiPriority w:val="99"/>
    <w:tblPr>
      <w:tblInd w:w="1066" w:type="dxa"/>
    </w:tblPr>
  </w:style>
  <w:style w:type="table" w:customStyle="1" w:styleId="NormalTable46580204-8067-48be-869c-2e6cf8a9cf5a">
    <w:name w:val="Normal Table_46580204-8067-48be-869c-2e6cf8a9cf5a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ced5956-ece8-4f83-b0a4-31bd0f884249">
    <w:name w:val="Table 1_3ced5956-ece8-4f83-b0a4-31bd0f884249"/>
    <w:basedOn w:val="NormalTable46580204-8067-48be-869c-2e6cf8a9cf5a"/>
    <w:uiPriority w:val="99"/>
    <w:pPr>
      <w:spacing w:before="0" w:after="0"/>
      <w:jc w:val="left"/>
    </w:pPr>
    <w:rPr>
      <w:sz w:val="20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table" w:customStyle="1" w:styleId="Table2ea18b74d-7471-4f8d-9e88-cdac4429b1b6">
    <w:name w:val="Table 2_ea18b74d-7471-4f8d-9e88-cdac4429b1b6"/>
    <w:basedOn w:val="Table13ced5956-ece8-4f83-b0a4-31bd0f884249"/>
    <w:uiPriority w:val="99"/>
    <w:tblPr>
      <w:tblInd w:w="590" w:type="dxa"/>
    </w:tblPr>
  </w:style>
  <w:style w:type="table" w:customStyle="1" w:styleId="Table3b3c9b5f6-8d69-4673-a2cc-76351c82a7dc">
    <w:name w:val="Table 3_b3c9b5f6-8d69-4673-a2cc-76351c82a7dc"/>
    <w:basedOn w:val="Table2ea18b74d-7471-4f8d-9e88-cdac4429b1b6"/>
    <w:uiPriority w:val="99"/>
    <w:tblPr>
      <w:tblInd w:w="1066" w:type="dxa"/>
    </w:tblPr>
  </w:style>
  <w:style w:type="table" w:customStyle="1" w:styleId="Table4">
    <w:name w:val="Table 4"/>
    <w:basedOn w:val="Table3b3c9b5f6-8d69-4673-a2cc-76351c82a7dc"/>
    <w:uiPriority w:val="99"/>
    <w:tblPr>
      <w:tblInd w:w="1555" w:type="dxa"/>
    </w:tblPr>
  </w:style>
  <w:style w:type="table" w:customStyle="1" w:styleId="NormalTable5c9bad33-5ed5-47fd-85e9-52e79cdb7572">
    <w:name w:val="Normal Table_5c9bad33-5ed5-47fd-85e9-52e79cdb757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2bb8caa-6e6e-487c-9b58-cae24d5561be">
    <w:name w:val="Table 1_62bb8caa-6e6e-487c-9b58-cae24d5561be"/>
    <w:basedOn w:val="NormalTable5c9bad33-5ed5-47fd-85e9-52e79cdb7572"/>
    <w:uiPriority w:val="99"/>
    <w:pPr>
      <w:spacing w:before="0" w:after="0"/>
      <w:jc w:val="left"/>
    </w:pPr>
    <w:rPr>
      <w:sz w:val="20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table" w:customStyle="1" w:styleId="Table29e56fc68-f44b-403a-8786-52557e6ed2f9">
    <w:name w:val="Table 2_9e56fc68-f44b-403a-8786-52557e6ed2f9"/>
    <w:basedOn w:val="Table162bb8caa-6e6e-487c-9b58-cae24d5561be"/>
    <w:uiPriority w:val="99"/>
    <w:tblPr>
      <w:tblInd w:w="590" w:type="dxa"/>
    </w:tblPr>
  </w:style>
  <w:style w:type="table" w:customStyle="1" w:styleId="Table3a7c7bead-4375-469d-9642-da387818504b">
    <w:name w:val="Table 3_a7c7bead-4375-469d-9642-da387818504b"/>
    <w:basedOn w:val="Table29e56fc68-f44b-403a-8786-52557e6ed2f9"/>
    <w:uiPriority w:val="99"/>
    <w:tblPr>
      <w:tblInd w:w="1066" w:type="dxa"/>
    </w:tblPr>
  </w:style>
  <w:style w:type="table" w:customStyle="1" w:styleId="Table4a0445c79-5d71-44e4-b4c3-1698f72dcb63">
    <w:name w:val="Table 4_a0445c79-5d71-44e4-b4c3-1698f72dcb63"/>
    <w:basedOn w:val="Table3a7c7bead-4375-469d-9642-da387818504b"/>
    <w:uiPriority w:val="99"/>
    <w:tblPr>
      <w:tblInd w:w="1555" w:type="dxa"/>
    </w:tblPr>
  </w:style>
  <w:style w:type="table" w:customStyle="1" w:styleId="Table5">
    <w:name w:val="Table 5"/>
    <w:basedOn w:val="Table4a0445c79-5d71-44e4-b4c3-1698f72dcb63"/>
    <w:uiPriority w:val="99"/>
    <w:tblPr>
      <w:tblInd w:w="2030" w:type="dxa"/>
    </w:tblPr>
  </w:style>
  <w:style w:type="table" w:customStyle="1" w:styleId="NormalTable25a601aa-0e37-41ae-a2f8-415f1a26c312">
    <w:name w:val="Normal Table_25a601aa-0e37-41ae-a2f8-415f1a26c31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c874e8a2-0399-4920-a894-3a7881875df3">
    <w:name w:val="Table 1_c874e8a2-0399-4920-a894-3a7881875df3"/>
    <w:basedOn w:val="NormalTable25a601aa-0e37-41ae-a2f8-415f1a26c312"/>
    <w:uiPriority w:val="99"/>
    <w:pPr>
      <w:spacing w:before="0" w:after="0"/>
      <w:jc w:val="left"/>
    </w:pPr>
    <w:rPr>
      <w:sz w:val="20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table" w:customStyle="1" w:styleId="Table28913eb77-983a-45ee-9e5b-c8e3d2e45dc0">
    <w:name w:val="Table 2_8913eb77-983a-45ee-9e5b-c8e3d2e45dc0"/>
    <w:basedOn w:val="Table1c874e8a2-0399-4920-a894-3a7881875df3"/>
    <w:uiPriority w:val="99"/>
    <w:tblPr>
      <w:tblInd w:w="590" w:type="dxa"/>
    </w:tblPr>
  </w:style>
  <w:style w:type="table" w:customStyle="1" w:styleId="Table3fbc9c697-82aa-4d1f-99a5-42cd951f67a1">
    <w:name w:val="Table 3_fbc9c697-82aa-4d1f-99a5-42cd951f67a1"/>
    <w:basedOn w:val="Table28913eb77-983a-45ee-9e5b-c8e3d2e45dc0"/>
    <w:uiPriority w:val="99"/>
    <w:tblPr>
      <w:tblInd w:w="1066" w:type="dxa"/>
    </w:tblPr>
  </w:style>
  <w:style w:type="table" w:customStyle="1" w:styleId="Table48ad1597b-fc19-4c08-8753-d6fab3c2b339">
    <w:name w:val="Table 4_8ad1597b-fc19-4c08-8753-d6fab3c2b339"/>
    <w:basedOn w:val="Table3fbc9c697-82aa-4d1f-99a5-42cd951f67a1"/>
    <w:uiPriority w:val="99"/>
    <w:tblPr>
      <w:tblInd w:w="1555" w:type="dxa"/>
    </w:tblPr>
  </w:style>
  <w:style w:type="table" w:customStyle="1" w:styleId="Table53ff26cbf-2ac8-434a-9fc9-b5085d53835a">
    <w:name w:val="Table 5_3ff26cbf-2ac8-434a-9fc9-b5085d53835a"/>
    <w:basedOn w:val="Table48ad1597b-fc19-4c08-8753-d6fab3c2b339"/>
    <w:uiPriority w:val="99"/>
    <w:tblPr>
      <w:tblInd w:w="2030" w:type="dxa"/>
    </w:tblPr>
  </w:style>
  <w:style w:type="table" w:customStyle="1" w:styleId="Table6">
    <w:name w:val="Table 6"/>
    <w:basedOn w:val="Table53ff26cbf-2ac8-434a-9fc9-b5085d53835a"/>
    <w:uiPriority w:val="99"/>
    <w:tblPr>
      <w:tblInd w:w="2506" w:type="dxa"/>
      <w:tblCellMar>
        <w:left w:w="115" w:type="dxa"/>
        <w:right w:w="115" w:type="dxa"/>
      </w:tblCellMar>
    </w:tblPr>
  </w:style>
  <w:style w:type="table" w:customStyle="1" w:styleId="NormalTable835b2e48-da4b-4ff0-a83d-1394b7d47ddd">
    <w:name w:val="Normal Table_835b2e48-da4b-4ff0-a83d-1394b7d47ddd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cc9674b-7f74-42f3-8cf6-9ce643eb895f">
    <w:name w:val="Table 1_2cc9674b-7f74-42f3-8cf6-9ce643eb895f"/>
    <w:basedOn w:val="NormalTable835b2e48-da4b-4ff0-a83d-1394b7d47ddd"/>
    <w:uiPriority w:val="99"/>
    <w:pPr>
      <w:spacing w:before="0" w:after="0"/>
      <w:jc w:val="left"/>
    </w:pPr>
    <w:rPr>
      <w:sz w:val="20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table" w:customStyle="1" w:styleId="Table2a25f59a8-8f32-46f6-8691-52dd918a1e14">
    <w:name w:val="Table 2_a25f59a8-8f32-46f6-8691-52dd918a1e14"/>
    <w:basedOn w:val="Table12cc9674b-7f74-42f3-8cf6-9ce643eb895f"/>
    <w:uiPriority w:val="99"/>
    <w:tblPr>
      <w:tblInd w:w="590" w:type="dxa"/>
    </w:tblPr>
  </w:style>
  <w:style w:type="table" w:customStyle="1" w:styleId="Table34cccf393-74e7-4ea9-8ec7-3890b4832e67">
    <w:name w:val="Table 3_4cccf393-74e7-4ea9-8ec7-3890b4832e67"/>
    <w:basedOn w:val="Table2a25f59a8-8f32-46f6-8691-52dd918a1e14"/>
    <w:uiPriority w:val="99"/>
    <w:tblPr>
      <w:tblInd w:w="1066" w:type="dxa"/>
    </w:tblPr>
  </w:style>
  <w:style w:type="table" w:customStyle="1" w:styleId="Table4432a33cc-ae86-44c1-873c-84c2d430ac35">
    <w:name w:val="Table 4_432a33cc-ae86-44c1-873c-84c2d430ac35"/>
    <w:basedOn w:val="Table34cccf393-74e7-4ea9-8ec7-3890b4832e67"/>
    <w:uiPriority w:val="99"/>
    <w:tblPr>
      <w:tblInd w:w="1555" w:type="dxa"/>
    </w:tblPr>
  </w:style>
  <w:style w:type="table" w:customStyle="1" w:styleId="Table512ab58f6-3366-4747-8168-c68720f9e0d0">
    <w:name w:val="Table 5_12ab58f6-3366-4747-8168-c68720f9e0d0"/>
    <w:basedOn w:val="Table4432a33cc-ae86-44c1-873c-84c2d430ac35"/>
    <w:uiPriority w:val="99"/>
    <w:tblPr>
      <w:tblInd w:w="2030" w:type="dxa"/>
    </w:tblPr>
  </w:style>
  <w:style w:type="table" w:customStyle="1" w:styleId="Table65ba782ed-9bf0-489b-b130-0816f0097600">
    <w:name w:val="Table 6_5ba782ed-9bf0-489b-b130-0816f0097600"/>
    <w:basedOn w:val="Table512ab58f6-3366-4747-8168-c68720f9e0d0"/>
    <w:uiPriority w:val="99"/>
    <w:tblPr>
      <w:tblInd w:w="2506" w:type="dxa"/>
      <w:tblCellMar>
        <w:left w:w="115" w:type="dxa"/>
        <w:right w:w="115" w:type="dxa"/>
      </w:tblCellMar>
    </w:tblPr>
  </w:style>
  <w:style w:type="table" w:customStyle="1" w:styleId="Table7">
    <w:name w:val="Table 7"/>
    <w:basedOn w:val="Table65ba782ed-9bf0-489b-b130-0816f0097600"/>
    <w:uiPriority w:val="99"/>
    <w:tblPr>
      <w:tblInd w:w="2995" w:type="dxa"/>
    </w:tblPr>
  </w:style>
  <w:style w:type="table" w:customStyle="1" w:styleId="NormalTablef020438d-19cd-4ede-981a-6fb209217f83">
    <w:name w:val="Normal Table_f020438d-19cd-4ede-981a-6fb209217f8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7c6ae0c-2633-43ad-b2ef-5cc74c2b07a4">
    <w:name w:val="Table 1_37c6ae0c-2633-43ad-b2ef-5cc74c2b07a4"/>
    <w:basedOn w:val="NormalTablef020438d-19cd-4ede-981a-6fb209217f83"/>
    <w:uiPriority w:val="99"/>
    <w:pPr>
      <w:spacing w:before="0" w:after="0"/>
      <w:jc w:val="left"/>
    </w:pPr>
    <w:rPr>
      <w:sz w:val="20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table" w:customStyle="1" w:styleId="Table2f860ebd5-590f-4d0c-a95a-3b60a6ca1175">
    <w:name w:val="Table 2_f860ebd5-590f-4d0c-a95a-3b60a6ca1175"/>
    <w:basedOn w:val="Table137c6ae0c-2633-43ad-b2ef-5cc74c2b07a4"/>
    <w:uiPriority w:val="99"/>
    <w:tblPr>
      <w:tblInd w:w="590" w:type="dxa"/>
    </w:tblPr>
  </w:style>
  <w:style w:type="table" w:customStyle="1" w:styleId="Table334fbcd09-9413-4cb1-b44c-c0b4a142cec2">
    <w:name w:val="Table 3_34fbcd09-9413-4cb1-b44c-c0b4a142cec2"/>
    <w:basedOn w:val="Table2f860ebd5-590f-4d0c-a95a-3b60a6ca1175"/>
    <w:uiPriority w:val="99"/>
    <w:tblPr>
      <w:tblInd w:w="1066" w:type="dxa"/>
    </w:tblPr>
  </w:style>
  <w:style w:type="table" w:customStyle="1" w:styleId="Table4d2f42c5a-a755-4388-bdd7-dd2a8a6dcb4f">
    <w:name w:val="Table 4_d2f42c5a-a755-4388-bdd7-dd2a8a6dcb4f"/>
    <w:basedOn w:val="Table334fbcd09-9413-4cb1-b44c-c0b4a142cec2"/>
    <w:uiPriority w:val="99"/>
    <w:tblPr>
      <w:tblInd w:w="1555" w:type="dxa"/>
    </w:tblPr>
  </w:style>
  <w:style w:type="table" w:customStyle="1" w:styleId="Table56a6d7768-67d1-490f-bd53-f2cf06f0a5b7">
    <w:name w:val="Table 5_6a6d7768-67d1-490f-bd53-f2cf06f0a5b7"/>
    <w:basedOn w:val="Table4d2f42c5a-a755-4388-bdd7-dd2a8a6dcb4f"/>
    <w:uiPriority w:val="99"/>
    <w:tblPr>
      <w:tblInd w:w="2030" w:type="dxa"/>
    </w:tblPr>
  </w:style>
  <w:style w:type="table" w:customStyle="1" w:styleId="Table699c0429d-eb50-4886-b7af-3d7a2ab30b68">
    <w:name w:val="Table 6_99c0429d-eb50-4886-b7af-3d7a2ab30b68"/>
    <w:basedOn w:val="Table56a6d7768-67d1-490f-bd53-f2cf06f0a5b7"/>
    <w:uiPriority w:val="99"/>
    <w:tblPr>
      <w:tblInd w:w="2506" w:type="dxa"/>
      <w:tblCellMar>
        <w:left w:w="115" w:type="dxa"/>
        <w:right w:w="115" w:type="dxa"/>
      </w:tblCellMar>
    </w:tblPr>
  </w:style>
  <w:style w:type="table" w:customStyle="1" w:styleId="Table76fb90eda-92fb-4b67-ac11-30685c618f05">
    <w:name w:val="Table 7_6fb90eda-92fb-4b67-ac11-30685c618f05"/>
    <w:basedOn w:val="Table699c0429d-eb50-4886-b7af-3d7a2ab30b68"/>
    <w:uiPriority w:val="99"/>
    <w:tblPr>
      <w:tblInd w:w="2995" w:type="dxa"/>
    </w:tblPr>
  </w:style>
  <w:style w:type="table" w:customStyle="1" w:styleId="Table8">
    <w:name w:val="Table 8"/>
    <w:basedOn w:val="Table76fb90eda-92fb-4b67-ac11-30685c618f05"/>
    <w:uiPriority w:val="99"/>
    <w:tblPr>
      <w:tblInd w:w="3470" w:type="dxa"/>
    </w:tblPr>
  </w:style>
  <w:style w:type="table" w:customStyle="1" w:styleId="NormalTablea9c1e211-6339-4bd0-923c-eccad7b9c32e">
    <w:name w:val="Normal Table_a9c1e211-6339-4bd0-923c-eccad7b9c32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167c1df-9117-464d-9b43-af5d42ea874d">
    <w:name w:val="Table 1_3167c1df-9117-464d-9b43-af5d42ea874d"/>
    <w:basedOn w:val="NormalTablea9c1e211-6339-4bd0-923c-eccad7b9c32e"/>
    <w:uiPriority w:val="99"/>
    <w:pPr>
      <w:spacing w:before="0" w:after="0"/>
      <w:jc w:val="left"/>
    </w:pPr>
    <w:rPr>
      <w:sz w:val="20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table" w:customStyle="1" w:styleId="Table2c8f181c1-42f0-414f-ae78-65f20f3a365d">
    <w:name w:val="Table 2_c8f181c1-42f0-414f-ae78-65f20f3a365d"/>
    <w:basedOn w:val="Table13167c1df-9117-464d-9b43-af5d42ea874d"/>
    <w:uiPriority w:val="99"/>
    <w:tblPr>
      <w:tblInd w:w="590" w:type="dxa"/>
    </w:tblPr>
  </w:style>
  <w:style w:type="table" w:customStyle="1" w:styleId="Table3ceec25a1-59b5-48e8-aef0-6f9db256429d">
    <w:name w:val="Table 3_ceec25a1-59b5-48e8-aef0-6f9db256429d"/>
    <w:basedOn w:val="Table2c8f181c1-42f0-414f-ae78-65f20f3a365d"/>
    <w:uiPriority w:val="99"/>
    <w:tblPr>
      <w:tblInd w:w="1066" w:type="dxa"/>
    </w:tblPr>
  </w:style>
  <w:style w:type="table" w:customStyle="1" w:styleId="Table40411f5cd-ae5e-4c40-a234-c6fafac32cdf">
    <w:name w:val="Table 4_0411f5cd-ae5e-4c40-a234-c6fafac32cdf"/>
    <w:basedOn w:val="Table3ceec25a1-59b5-48e8-aef0-6f9db256429d"/>
    <w:uiPriority w:val="99"/>
    <w:tblPr>
      <w:tblInd w:w="1555" w:type="dxa"/>
    </w:tblPr>
  </w:style>
  <w:style w:type="table" w:customStyle="1" w:styleId="Table56d0960be-702c-45ae-b9a3-414f27daf421">
    <w:name w:val="Table 5_6d0960be-702c-45ae-b9a3-414f27daf421"/>
    <w:basedOn w:val="Table40411f5cd-ae5e-4c40-a234-c6fafac32cdf"/>
    <w:uiPriority w:val="99"/>
    <w:tblPr>
      <w:tblInd w:w="2030" w:type="dxa"/>
    </w:tblPr>
  </w:style>
  <w:style w:type="table" w:customStyle="1" w:styleId="Table64afa4cde-e2ab-4af1-b6c9-00c07546508e">
    <w:name w:val="Table 6_4afa4cde-e2ab-4af1-b6c9-00c07546508e"/>
    <w:basedOn w:val="Table56d0960be-702c-45ae-b9a3-414f27daf421"/>
    <w:uiPriority w:val="99"/>
    <w:tblPr>
      <w:tblInd w:w="2506" w:type="dxa"/>
      <w:tblCellMar>
        <w:left w:w="115" w:type="dxa"/>
        <w:right w:w="115" w:type="dxa"/>
      </w:tblCellMar>
    </w:tblPr>
  </w:style>
  <w:style w:type="table" w:customStyle="1" w:styleId="Table7da68eb56-37f9-4940-a4f4-cc95069dbedf">
    <w:name w:val="Table 7_da68eb56-37f9-4940-a4f4-cc95069dbedf"/>
    <w:basedOn w:val="Table64afa4cde-e2ab-4af1-b6c9-00c07546508e"/>
    <w:uiPriority w:val="99"/>
    <w:tblPr>
      <w:tblInd w:w="2995" w:type="dxa"/>
    </w:tblPr>
  </w:style>
  <w:style w:type="table" w:customStyle="1" w:styleId="Table83605a2fe-27a2-49af-bb0a-09a068dcee9f">
    <w:name w:val="Table 8_3605a2fe-27a2-49af-bb0a-09a068dcee9f"/>
    <w:basedOn w:val="Table7da68eb56-37f9-4940-a4f4-cc95069dbedf"/>
    <w:uiPriority w:val="99"/>
    <w:tblPr>
      <w:tblInd w:w="3470" w:type="dxa"/>
    </w:tblPr>
  </w:style>
  <w:style w:type="table" w:customStyle="1" w:styleId="Table9">
    <w:name w:val="Table 9"/>
    <w:basedOn w:val="Table83605a2fe-27a2-49af-bb0a-09a068dcee9f"/>
    <w:uiPriority w:val="99"/>
    <w:tblPr>
      <w:tblInd w:w="3946" w:type="dxa"/>
    </w:tblPr>
  </w:style>
  <w:style w:type="table" w:customStyle="1" w:styleId="NormalTable91d4d9aa-8fa8-45b8-aa8c-2fe515261838">
    <w:name w:val="Normal Table_91d4d9aa-8fa8-45b8-aa8c-2fe515261838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ule1">
    <w:name w:val="Table NoRule 1"/>
    <w:basedOn w:val="NormalTable91d4d9aa-8fa8-45b8-aa8c-2fe515261838"/>
    <w:uiPriority w:val="99"/>
    <w:pPr>
      <w:spacing w:before="0" w:after="0"/>
      <w:jc w:val="left"/>
    </w:pPr>
    <w:tblPr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NormalTable4d0c5cff-3360-46d6-834e-9b51fa656212">
    <w:name w:val="Normal Table_4d0c5cff-3360-46d6-834e-9b51fa65621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ule1ebc80f0a-e168-4903-a82d-c40a9b0f0f62">
    <w:name w:val="Table NoRule 1_ebc80f0a-e168-4903-a82d-c40a9b0f0f62"/>
    <w:basedOn w:val="NormalTable4d0c5cff-3360-46d6-834e-9b51fa656212"/>
    <w:uiPriority w:val="99"/>
    <w:pPr>
      <w:spacing w:before="0" w:after="0"/>
      <w:jc w:val="left"/>
    </w:pPr>
    <w:tblPr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TableNoRule2">
    <w:name w:val="Table NoRule 2"/>
    <w:basedOn w:val="TableNoRule1ebc80f0a-e168-4903-a82d-c40a9b0f0f62"/>
    <w:uiPriority w:val="99"/>
    <w:tblPr>
      <w:tblInd w:w="475" w:type="dxa"/>
    </w:tblPr>
  </w:style>
  <w:style w:type="table" w:customStyle="1" w:styleId="NormalTableea40e8aa-2ccb-4b89-b94e-0cb87cd635bc">
    <w:name w:val="Normal Table_ea40e8aa-2ccb-4b89-b94e-0cb87cd635bc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ule1d0469238-c08b-4212-ad34-830fffd083da">
    <w:name w:val="Table NoRule 1_d0469238-c08b-4212-ad34-830fffd083da"/>
    <w:basedOn w:val="NormalTableea40e8aa-2ccb-4b89-b94e-0cb87cd635bc"/>
    <w:uiPriority w:val="99"/>
    <w:pPr>
      <w:spacing w:before="0" w:after="0"/>
      <w:jc w:val="left"/>
    </w:pPr>
    <w:tblPr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TableNoRule2244dadd1-0236-4387-acda-11babd52818e">
    <w:name w:val="Table NoRule 2_244dadd1-0236-4387-acda-11babd52818e"/>
    <w:basedOn w:val="TableNoRule1d0469238-c08b-4212-ad34-830fffd083da"/>
    <w:uiPriority w:val="99"/>
    <w:tblPr>
      <w:tblInd w:w="475" w:type="dxa"/>
    </w:tblPr>
  </w:style>
  <w:style w:type="table" w:customStyle="1" w:styleId="TableNoRule3">
    <w:name w:val="Table NoRule 3"/>
    <w:basedOn w:val="TableNoRule2244dadd1-0236-4387-acda-11babd52818e"/>
    <w:uiPriority w:val="99"/>
    <w:tblPr>
      <w:tblInd w:w="950" w:type="dxa"/>
    </w:tblPr>
  </w:style>
  <w:style w:type="table" w:customStyle="1" w:styleId="NormalTable5cf20dd7-0380-469b-938e-5e85786fd5cc">
    <w:name w:val="Normal Table_5cf20dd7-0380-469b-938e-5e85786fd5cc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ule10e7b1a52-8d75-4f15-a13b-60cfc1ffb1f1">
    <w:name w:val="Table NoRule 1_0e7b1a52-8d75-4f15-a13b-60cfc1ffb1f1"/>
    <w:basedOn w:val="NormalTable5cf20dd7-0380-469b-938e-5e85786fd5cc"/>
    <w:uiPriority w:val="99"/>
    <w:pPr>
      <w:spacing w:before="0" w:after="0"/>
      <w:jc w:val="left"/>
    </w:pPr>
    <w:tblPr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TableNoRule21309a00c-245f-41cf-a4b7-ecd5e3fe79cb">
    <w:name w:val="Table NoRule 2_1309a00c-245f-41cf-a4b7-ecd5e3fe79cb"/>
    <w:basedOn w:val="TableNoRule10e7b1a52-8d75-4f15-a13b-60cfc1ffb1f1"/>
    <w:uiPriority w:val="99"/>
    <w:tblPr>
      <w:tblInd w:w="475" w:type="dxa"/>
    </w:tblPr>
  </w:style>
  <w:style w:type="table" w:customStyle="1" w:styleId="TableNoRule3f2c427f7-ae38-4695-8977-b059b5e12eb6">
    <w:name w:val="Table NoRule 3_f2c427f7-ae38-4695-8977-b059b5e12eb6"/>
    <w:basedOn w:val="TableNoRule21309a00c-245f-41cf-a4b7-ecd5e3fe79cb"/>
    <w:uiPriority w:val="99"/>
    <w:tblPr>
      <w:tblInd w:w="950" w:type="dxa"/>
    </w:tblPr>
  </w:style>
  <w:style w:type="table" w:customStyle="1" w:styleId="TableNoRule4">
    <w:name w:val="Table NoRule 4"/>
    <w:basedOn w:val="TableNoRule3f2c427f7-ae38-4695-8977-b059b5e12eb6"/>
    <w:uiPriority w:val="99"/>
    <w:tblPr>
      <w:tblInd w:w="1440" w:type="dxa"/>
    </w:tblPr>
  </w:style>
  <w:style w:type="table" w:customStyle="1" w:styleId="NormalTable7c437529-4b3f-4cf2-9e54-0f893a84548e">
    <w:name w:val="Normal Table_7c437529-4b3f-4cf2-9e54-0f893a84548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ule112e19c32-a710-4b8a-8ac5-753a51e79c87">
    <w:name w:val="Table NoRule 1_12e19c32-a710-4b8a-8ac5-753a51e79c87"/>
    <w:basedOn w:val="NormalTable7c437529-4b3f-4cf2-9e54-0f893a84548e"/>
    <w:uiPriority w:val="99"/>
    <w:pPr>
      <w:spacing w:before="0" w:after="0"/>
      <w:jc w:val="left"/>
    </w:pPr>
    <w:tblPr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TableNoRule2e8628ed0-210e-46a9-b24b-d0c0b9dfd89b">
    <w:name w:val="Table NoRule 2_e8628ed0-210e-46a9-b24b-d0c0b9dfd89b"/>
    <w:basedOn w:val="TableNoRule112e19c32-a710-4b8a-8ac5-753a51e79c87"/>
    <w:uiPriority w:val="99"/>
    <w:tblPr>
      <w:tblInd w:w="475" w:type="dxa"/>
    </w:tblPr>
  </w:style>
  <w:style w:type="table" w:customStyle="1" w:styleId="TableNoRule376e1c713-0b89-4d2d-876a-83643db9014b">
    <w:name w:val="Table NoRule 3_76e1c713-0b89-4d2d-876a-83643db9014b"/>
    <w:basedOn w:val="TableNoRule2e8628ed0-210e-46a9-b24b-d0c0b9dfd89b"/>
    <w:uiPriority w:val="99"/>
    <w:tblPr>
      <w:tblInd w:w="950" w:type="dxa"/>
    </w:tblPr>
  </w:style>
  <w:style w:type="table" w:customStyle="1" w:styleId="TableNoRule44973d478-9b4f-4016-b3f2-d4c1a13c63d4">
    <w:name w:val="Table NoRule 4_4973d478-9b4f-4016-b3f2-d4c1a13c63d4"/>
    <w:basedOn w:val="TableNoRule376e1c713-0b89-4d2d-876a-83643db9014b"/>
    <w:uiPriority w:val="99"/>
    <w:tblPr>
      <w:tblInd w:w="1440" w:type="dxa"/>
    </w:tblPr>
  </w:style>
  <w:style w:type="table" w:customStyle="1" w:styleId="TableNoRule5">
    <w:name w:val="Table NoRule 5"/>
    <w:basedOn w:val="TableNoRule44973d478-9b4f-4016-b3f2-d4c1a13c63d4"/>
    <w:uiPriority w:val="99"/>
    <w:tblPr>
      <w:tblInd w:w="1915" w:type="dxa"/>
    </w:tblPr>
  </w:style>
  <w:style w:type="table" w:customStyle="1" w:styleId="NormalTable0cd495ae-aa0e-4289-bfe4-1f312be13c3f">
    <w:name w:val="Normal Table_0cd495ae-aa0e-4289-bfe4-1f312be13c3f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ule14cc15a60-45da-4930-9b48-1e9a63691887">
    <w:name w:val="Table NoRule 1_4cc15a60-45da-4930-9b48-1e9a63691887"/>
    <w:basedOn w:val="NormalTable0cd495ae-aa0e-4289-bfe4-1f312be13c3f"/>
    <w:uiPriority w:val="99"/>
    <w:pPr>
      <w:spacing w:before="0" w:after="0"/>
      <w:jc w:val="left"/>
    </w:pPr>
    <w:tblPr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TableNoRule2ff938b05-07f2-4438-840b-414fd7b6f9cd">
    <w:name w:val="Table NoRule 2_ff938b05-07f2-4438-840b-414fd7b6f9cd"/>
    <w:basedOn w:val="TableNoRule14cc15a60-45da-4930-9b48-1e9a63691887"/>
    <w:uiPriority w:val="99"/>
    <w:tblPr>
      <w:tblInd w:w="475" w:type="dxa"/>
    </w:tblPr>
  </w:style>
  <w:style w:type="table" w:customStyle="1" w:styleId="TableNoRule3f93ee917-add0-401c-b2cb-fda7a9403ec3">
    <w:name w:val="Table NoRule 3_f93ee917-add0-401c-b2cb-fda7a9403ec3"/>
    <w:basedOn w:val="TableNoRule2ff938b05-07f2-4438-840b-414fd7b6f9cd"/>
    <w:uiPriority w:val="99"/>
    <w:tblPr>
      <w:tblInd w:w="950" w:type="dxa"/>
    </w:tblPr>
  </w:style>
  <w:style w:type="table" w:customStyle="1" w:styleId="TableNoRule495132800-56a4-4564-97df-9bad8cf1c093">
    <w:name w:val="Table NoRule 4_95132800-56a4-4564-97df-9bad8cf1c093"/>
    <w:basedOn w:val="TableNoRule3f93ee917-add0-401c-b2cb-fda7a9403ec3"/>
    <w:uiPriority w:val="99"/>
    <w:tblPr>
      <w:tblInd w:w="1440" w:type="dxa"/>
    </w:tblPr>
  </w:style>
  <w:style w:type="table" w:customStyle="1" w:styleId="TableNoRule597eecac6-ed86-42ee-b1ad-046d685de19c">
    <w:name w:val="Table NoRule 5_97eecac6-ed86-42ee-b1ad-046d685de19c"/>
    <w:basedOn w:val="TableNoRule495132800-56a4-4564-97df-9bad8cf1c093"/>
    <w:uiPriority w:val="99"/>
    <w:tblPr>
      <w:tblInd w:w="1915" w:type="dxa"/>
    </w:tblPr>
  </w:style>
  <w:style w:type="table" w:customStyle="1" w:styleId="TableNoRule6">
    <w:name w:val="Table NoRule 6"/>
    <w:basedOn w:val="TableNoRule597eecac6-ed86-42ee-b1ad-046d685de19c"/>
    <w:uiPriority w:val="99"/>
    <w:tblPr>
      <w:tblInd w:w="2390" w:type="dxa"/>
    </w:tblPr>
  </w:style>
  <w:style w:type="table" w:customStyle="1" w:styleId="NormalTable72524a6a-9165-4040-ac62-e875e2f072cb">
    <w:name w:val="Normal Table_72524a6a-9165-4040-ac62-e875e2f072cb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ule1e5e0e3c4-ad69-4834-ab6a-b89fa2fdd33b">
    <w:name w:val="Table NoRule 1_e5e0e3c4-ad69-4834-ab6a-b89fa2fdd33b"/>
    <w:basedOn w:val="NormalTable72524a6a-9165-4040-ac62-e875e2f072cb"/>
    <w:uiPriority w:val="99"/>
    <w:pPr>
      <w:spacing w:before="0" w:after="0"/>
      <w:jc w:val="left"/>
    </w:pPr>
    <w:tblPr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TableNoRule2f55871a5-9cb7-4c08-882e-ea2c9cffef30">
    <w:name w:val="Table NoRule 2_f55871a5-9cb7-4c08-882e-ea2c9cffef30"/>
    <w:basedOn w:val="TableNoRule1e5e0e3c4-ad69-4834-ab6a-b89fa2fdd33b"/>
    <w:uiPriority w:val="99"/>
    <w:tblPr>
      <w:tblInd w:w="475" w:type="dxa"/>
    </w:tblPr>
  </w:style>
  <w:style w:type="table" w:customStyle="1" w:styleId="TableNoRule3526d9239-8d3d-4263-a0c6-565a120cdc9a">
    <w:name w:val="Table NoRule 3_526d9239-8d3d-4263-a0c6-565a120cdc9a"/>
    <w:basedOn w:val="TableNoRule2f55871a5-9cb7-4c08-882e-ea2c9cffef30"/>
    <w:uiPriority w:val="99"/>
    <w:tblPr>
      <w:tblInd w:w="950" w:type="dxa"/>
    </w:tblPr>
  </w:style>
  <w:style w:type="table" w:customStyle="1" w:styleId="TableNoRule424fc377c-aeea-4b7e-aaef-1cb028085305">
    <w:name w:val="Table NoRule 4_24fc377c-aeea-4b7e-aaef-1cb028085305"/>
    <w:basedOn w:val="TableNoRule3526d9239-8d3d-4263-a0c6-565a120cdc9a"/>
    <w:uiPriority w:val="99"/>
    <w:tblPr>
      <w:tblInd w:w="1440" w:type="dxa"/>
    </w:tblPr>
  </w:style>
  <w:style w:type="table" w:customStyle="1" w:styleId="TableNoRule50a5917d8-dd7c-460d-a552-9a8440fd31d1">
    <w:name w:val="Table NoRule 5_0a5917d8-dd7c-460d-a552-9a8440fd31d1"/>
    <w:basedOn w:val="TableNoRule424fc377c-aeea-4b7e-aaef-1cb028085305"/>
    <w:uiPriority w:val="99"/>
    <w:tblPr>
      <w:tblInd w:w="1915" w:type="dxa"/>
    </w:tblPr>
  </w:style>
  <w:style w:type="table" w:customStyle="1" w:styleId="TableNoRule601982f60-5853-49d6-9cce-01c169bd15ea">
    <w:name w:val="Table NoRule 6_01982f60-5853-49d6-9cce-01c169bd15ea"/>
    <w:basedOn w:val="TableNoRule50a5917d8-dd7c-460d-a552-9a8440fd31d1"/>
    <w:uiPriority w:val="99"/>
    <w:tblPr>
      <w:tblInd w:w="2390" w:type="dxa"/>
    </w:tblPr>
  </w:style>
  <w:style w:type="table" w:customStyle="1" w:styleId="TableNoRule7">
    <w:name w:val="Table NoRule 7"/>
    <w:basedOn w:val="TableNoRule601982f60-5853-49d6-9cce-01c169bd15ea"/>
    <w:uiPriority w:val="99"/>
    <w:tblPr>
      <w:tblInd w:w="2880" w:type="dxa"/>
    </w:tblPr>
  </w:style>
  <w:style w:type="table" w:customStyle="1" w:styleId="NormalTable56309be1-cac2-4ac0-a88d-3b195ffb0b12">
    <w:name w:val="Normal Table_56309be1-cac2-4ac0-a88d-3b195ffb0b1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ule14c927dca-bc06-4612-93b4-1d30b10dd2e6">
    <w:name w:val="Table NoRule 1_4c927dca-bc06-4612-93b4-1d30b10dd2e6"/>
    <w:basedOn w:val="NormalTable56309be1-cac2-4ac0-a88d-3b195ffb0b12"/>
    <w:uiPriority w:val="99"/>
    <w:pPr>
      <w:spacing w:before="0" w:after="0"/>
      <w:jc w:val="left"/>
    </w:pPr>
    <w:tblPr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TableNoRule286d83ddd-773c-4991-a931-c1def6b92e28">
    <w:name w:val="Table NoRule 2_86d83ddd-773c-4991-a931-c1def6b92e28"/>
    <w:basedOn w:val="TableNoRule14c927dca-bc06-4612-93b4-1d30b10dd2e6"/>
    <w:uiPriority w:val="99"/>
    <w:tblPr>
      <w:tblInd w:w="475" w:type="dxa"/>
    </w:tblPr>
  </w:style>
  <w:style w:type="table" w:customStyle="1" w:styleId="TableNoRule3387ab9f2-01bc-4f17-b19b-c957203daa0e">
    <w:name w:val="Table NoRule 3_387ab9f2-01bc-4f17-b19b-c957203daa0e"/>
    <w:basedOn w:val="TableNoRule286d83ddd-773c-4991-a931-c1def6b92e28"/>
    <w:uiPriority w:val="99"/>
    <w:tblPr>
      <w:tblInd w:w="950" w:type="dxa"/>
    </w:tblPr>
  </w:style>
  <w:style w:type="table" w:customStyle="1" w:styleId="TableNoRule48b1e8561-054c-49cc-8265-b4b48b1a4e24">
    <w:name w:val="Table NoRule 4_8b1e8561-054c-49cc-8265-b4b48b1a4e24"/>
    <w:basedOn w:val="TableNoRule3387ab9f2-01bc-4f17-b19b-c957203daa0e"/>
    <w:uiPriority w:val="99"/>
    <w:tblPr>
      <w:tblInd w:w="1440" w:type="dxa"/>
    </w:tblPr>
  </w:style>
  <w:style w:type="table" w:customStyle="1" w:styleId="TableNoRule5a5625bbb-f8d8-41e2-a8d9-84a3487e3e92">
    <w:name w:val="Table NoRule 5_a5625bbb-f8d8-41e2-a8d9-84a3487e3e92"/>
    <w:basedOn w:val="TableNoRule48b1e8561-054c-49cc-8265-b4b48b1a4e24"/>
    <w:uiPriority w:val="99"/>
    <w:tblPr>
      <w:tblInd w:w="1915" w:type="dxa"/>
    </w:tblPr>
  </w:style>
  <w:style w:type="table" w:customStyle="1" w:styleId="TableNoRule6ed57fe74-c460-4f88-bf71-9428973de848">
    <w:name w:val="Table NoRule 6_ed57fe74-c460-4f88-bf71-9428973de848"/>
    <w:basedOn w:val="TableNoRule5a5625bbb-f8d8-41e2-a8d9-84a3487e3e92"/>
    <w:uiPriority w:val="99"/>
    <w:tblPr>
      <w:tblInd w:w="2390" w:type="dxa"/>
    </w:tblPr>
  </w:style>
  <w:style w:type="table" w:customStyle="1" w:styleId="TableNoRule7e96654d0-5e6e-47c1-a0b5-d148a1fb0421">
    <w:name w:val="Table NoRule 7_e96654d0-5e6e-47c1-a0b5-d148a1fb0421"/>
    <w:basedOn w:val="TableNoRule6ed57fe74-c460-4f88-bf71-9428973de848"/>
    <w:uiPriority w:val="99"/>
    <w:tblPr>
      <w:tblInd w:w="2880" w:type="dxa"/>
    </w:tblPr>
  </w:style>
  <w:style w:type="table" w:customStyle="1" w:styleId="TableNoRule8">
    <w:name w:val="Table NoRule 8"/>
    <w:basedOn w:val="TableNoRule7e96654d0-5e6e-47c1-a0b5-d148a1fb0421"/>
    <w:uiPriority w:val="99"/>
    <w:tblPr>
      <w:tblInd w:w="3355" w:type="dxa"/>
    </w:tblPr>
  </w:style>
  <w:style w:type="table" w:customStyle="1" w:styleId="NormalTable422dd784-e68c-49c7-9b2d-5db4e8a4431c">
    <w:name w:val="Normal Table_422dd784-e68c-49c7-9b2d-5db4e8a4431c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ule10bf9b3e0-c6a4-4569-b29d-c094289951dd">
    <w:name w:val="Table NoRule 1_0bf9b3e0-c6a4-4569-b29d-c094289951dd"/>
    <w:basedOn w:val="NormalTable422dd784-e68c-49c7-9b2d-5db4e8a4431c"/>
    <w:uiPriority w:val="99"/>
    <w:pPr>
      <w:spacing w:before="0" w:after="0"/>
      <w:jc w:val="left"/>
    </w:pPr>
    <w:tblPr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TableNoRule26a8dc453-07fe-4473-8207-45cf17d15373">
    <w:name w:val="Table NoRule 2_6a8dc453-07fe-4473-8207-45cf17d15373"/>
    <w:basedOn w:val="TableNoRule10bf9b3e0-c6a4-4569-b29d-c094289951dd"/>
    <w:uiPriority w:val="99"/>
    <w:tblPr>
      <w:tblInd w:w="475" w:type="dxa"/>
    </w:tblPr>
  </w:style>
  <w:style w:type="table" w:customStyle="1" w:styleId="TableNoRule3bf3d8fff-5fab-4d27-8c4e-f29c9de15054">
    <w:name w:val="Table NoRule 3_bf3d8fff-5fab-4d27-8c4e-f29c9de15054"/>
    <w:basedOn w:val="TableNoRule26a8dc453-07fe-4473-8207-45cf17d15373"/>
    <w:uiPriority w:val="99"/>
    <w:tblPr>
      <w:tblInd w:w="950" w:type="dxa"/>
    </w:tblPr>
  </w:style>
  <w:style w:type="table" w:customStyle="1" w:styleId="TableNoRule4dead178e-c14b-45aa-a5f3-57723192960e">
    <w:name w:val="Table NoRule 4_dead178e-c14b-45aa-a5f3-57723192960e"/>
    <w:basedOn w:val="TableNoRule3bf3d8fff-5fab-4d27-8c4e-f29c9de15054"/>
    <w:uiPriority w:val="99"/>
    <w:tblPr>
      <w:tblInd w:w="1440" w:type="dxa"/>
    </w:tblPr>
  </w:style>
  <w:style w:type="table" w:customStyle="1" w:styleId="TableNoRule551032c96-15db-4560-93a9-caeeb10be45a">
    <w:name w:val="Table NoRule 5_51032c96-15db-4560-93a9-caeeb10be45a"/>
    <w:basedOn w:val="TableNoRule4dead178e-c14b-45aa-a5f3-57723192960e"/>
    <w:uiPriority w:val="99"/>
    <w:tblPr>
      <w:tblInd w:w="1915" w:type="dxa"/>
    </w:tblPr>
  </w:style>
  <w:style w:type="table" w:customStyle="1" w:styleId="TableNoRule6e7ddfbfb-899f-4b7b-8302-1afcdbbd0f3e">
    <w:name w:val="Table NoRule 6_e7ddfbfb-899f-4b7b-8302-1afcdbbd0f3e"/>
    <w:basedOn w:val="TableNoRule551032c96-15db-4560-93a9-caeeb10be45a"/>
    <w:uiPriority w:val="99"/>
    <w:tblPr>
      <w:tblInd w:w="2390" w:type="dxa"/>
    </w:tblPr>
  </w:style>
  <w:style w:type="table" w:customStyle="1" w:styleId="TableNoRule7d1fdeee9-791d-4ca2-9b03-cf0d207308c0">
    <w:name w:val="Table NoRule 7_d1fdeee9-791d-4ca2-9b03-cf0d207308c0"/>
    <w:basedOn w:val="TableNoRule6e7ddfbfb-899f-4b7b-8302-1afcdbbd0f3e"/>
    <w:uiPriority w:val="99"/>
    <w:tblPr>
      <w:tblInd w:w="2880" w:type="dxa"/>
    </w:tblPr>
  </w:style>
  <w:style w:type="table" w:customStyle="1" w:styleId="TableNoRule888f7bed6-40e8-4b6f-ad11-cb764530bb7e">
    <w:name w:val="Table NoRule 8_88f7bed6-40e8-4b6f-ad11-cb764530bb7e"/>
    <w:basedOn w:val="TableNoRule7d1fdeee9-791d-4ca2-9b03-cf0d207308c0"/>
    <w:uiPriority w:val="99"/>
    <w:tblPr>
      <w:tblInd w:w="3355" w:type="dxa"/>
    </w:tblPr>
  </w:style>
  <w:style w:type="table" w:customStyle="1" w:styleId="TableNoRule9">
    <w:name w:val="Table NoRule 9"/>
    <w:basedOn w:val="TableNoRule888f7bed6-40e8-4b6f-ad11-cb764530bb7e"/>
    <w:uiPriority w:val="99"/>
    <w:tblPr>
      <w:tblInd w:w="3830" w:type="dxa"/>
    </w:tblPr>
  </w:style>
  <w:style w:type="paragraph" w:customStyle="1" w:styleId="PageBreakB4Table">
    <w:name w:val="PageBreakB4Table"/>
    <w:basedOn w:val="Normal"/>
    <w:qFormat/>
    <w:pPr>
      <w:spacing w:before="0" w:after="0"/>
    </w:pPr>
    <w:rPr>
      <w:rFonts w:ascii="Cambria Math" w:hAnsi="Cambria Math"/>
      <w:sz w:val="6"/>
    </w:rPr>
  </w:style>
  <w:style w:type="paragraph" w:customStyle="1" w:styleId="ImageAboveCaptionLeft">
    <w:name w:val="Image Above Caption Left"/>
    <w:next w:val="Block1"/>
    <w:qFormat/>
    <w:pPr>
      <w:keepNext/>
      <w:jc w:val="left"/>
    </w:pPr>
    <w:rPr>
      <w:rFonts w:ascii="Calibri" w:hAnsi="Calibri"/>
      <w:noProof/>
    </w:rPr>
  </w:style>
  <w:style w:type="paragraph" w:customStyle="1" w:styleId="ImageAboveCaptionCenter">
    <w:name w:val="Image Above Caption Center"/>
    <w:basedOn w:val="ImageAboveCaptionLeft"/>
    <w:next w:val="Block1"/>
    <w:qFormat/>
    <w:pPr>
      <w:jc w:val="center"/>
    </w:pPr>
  </w:style>
  <w:style w:type="paragraph" w:customStyle="1" w:styleId="ImageCaptionAboveCenter">
    <w:name w:val="Image Caption Above Center"/>
    <w:basedOn w:val="ImageCaptionAboveLeft"/>
    <w:next w:val="Block1"/>
    <w:qFormat/>
    <w:pPr>
      <w:jc w:val="center"/>
    </w:pPr>
  </w:style>
  <w:style w:type="paragraph" w:customStyle="1" w:styleId="ImageCaptionAboveRight">
    <w:name w:val="Image Caption Above Right"/>
    <w:basedOn w:val="ImageCaptionAboveLeft"/>
    <w:next w:val="Block1"/>
    <w:qFormat/>
    <w:pPr>
      <w:jc w:val="right"/>
    </w:pPr>
  </w:style>
  <w:style w:type="paragraph" w:customStyle="1" w:styleId="ImageAboveCaptionRight">
    <w:name w:val="Image Above Caption Right"/>
    <w:basedOn w:val="ImageAboveCaptionLeft"/>
    <w:qFormat/>
    <w:pPr>
      <w:jc w:val="right"/>
    </w:pPr>
  </w:style>
  <w:style w:type="paragraph" w:styleId="Revision">
    <w:name w:val="Revision"/>
    <w:hidden/>
    <w:uiPriority w:val="99"/>
    <w:semiHidden/>
    <w:rsid w:val="00D9268C"/>
    <w:pPr>
      <w:spacing w:before="0" w:after="0"/>
      <w:jc w:val="left"/>
    </w:pPr>
    <w:rPr>
      <w:rFonts w:ascii="Calibri" w:hAnsi="Calibr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5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Hayes-Santos</cp:lastModifiedBy>
  <cp:revision>8</cp:revision>
  <cp:lastPrinted>2025-09-04T02:58:00Z</cp:lastPrinted>
  <dcterms:created xsi:type="dcterms:W3CDTF">2023-05-04T19:19:00Z</dcterms:created>
  <dcterms:modified xsi:type="dcterms:W3CDTF">2025-09-10T03:30:00Z</dcterms:modified>
</cp:coreProperties>
</file>