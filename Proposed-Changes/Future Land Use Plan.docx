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1DF63" w14:textId="77777777" w:rsidR="006C67EE" w:rsidRDefault="006C67EE">
      <w:r w:rsidRPr="006C67EE">
        <w:t>Residential Low-Density (RL): up to 15 units per acre</w:t>
      </w:r>
    </w:p>
    <w:p w14:paraId="5F3696E0" w14:textId="77777777" w:rsidR="00617D52" w:rsidRDefault="006C67EE" w:rsidP="00617D52">
      <w:pPr>
        <w:rPr>
          <w:ins w:id="0" w:author="Adrian Hayes-Santos" w:date="2025-08-03T10:03:00Z" w16du:dateUtc="2025-08-03T14:03:00Z"/>
        </w:rPr>
      </w:pPr>
      <w:r w:rsidRPr="006C67EE">
        <w:t xml:space="preserve"> This land use category shall allow dwellings at densities up to 15 units per acre, with up to 50% density bonus available for developments that meet or exceed affordable housing or tree preservation requirements as may be established in the Land Development Code. The Residential Low-Density land use category identifies those areas within the City that, due to topography, soil conditions, surrounding land uses and development patterns, are appropriate for single- family development, particularly the conservation of existing traditional low density neighborhoods, single-family attached and zero-lot line development, and small-scale multi- family development. Land development regulations shall determine gradations of density, specific uses and performance measures. Land development regulations shall specify criteria for the siting of low-intensity residential facilities to accommodate special need populations and appropriate community level institutional facilities such as places of religious assembly, public and private schools other than institutions of higher learning, and libraries. Land development regulations shall allow home occupations; accessory units in conjunction with single-family dwellings; and bed-and-breakfast establishments within certain limitations</w:t>
      </w:r>
      <w:ins w:id="1" w:author="Adrian Hayes-Santos" w:date="2025-08-03T10:03:00Z" w16du:dateUtc="2025-08-03T14:03:00Z">
        <w:r w:rsidR="00617D52">
          <w:t xml:space="preserve"> and may allow neighborhood scale businesses</w:t>
        </w:r>
      </w:ins>
    </w:p>
    <w:p w14:paraId="0ECA5F72" w14:textId="4C4707A2" w:rsidR="006C67EE" w:rsidRDefault="006C67EE">
      <w:del w:id="2" w:author="Adrian Hayes-Santos" w:date="2025-08-03T10:03:00Z" w16du:dateUtc="2025-08-03T14:03:00Z">
        <w:r w:rsidRPr="006C67EE" w:rsidDel="00617D52">
          <w:delText>.</w:delText>
        </w:r>
      </w:del>
    </w:p>
    <w:p w14:paraId="189AD3FE" w14:textId="77777777" w:rsidR="006C67EE" w:rsidRDefault="006C67EE"/>
    <w:p w14:paraId="427466B4" w14:textId="0A914EA8" w:rsidR="006C67EE" w:rsidRDefault="006C67EE">
      <w:r w:rsidRPr="006C67EE">
        <w:t xml:space="preserve">Residential Medium-Density (RM): </w:t>
      </w:r>
      <w:del w:id="3" w:author="Adrian Hayes-Santos" w:date="2025-08-03T09:57:00Z" w16du:dateUtc="2025-08-03T13:57:00Z">
        <w:r w:rsidRPr="006C67EE" w:rsidDel="00224343">
          <w:delText>8-</w:delText>
        </w:r>
      </w:del>
      <w:ins w:id="4" w:author="Adrian Hayes-Santos" w:date="2025-08-03T09:58:00Z" w16du:dateUtc="2025-08-03T13:58:00Z">
        <w:r w:rsidR="00224343">
          <w:t>u</w:t>
        </w:r>
      </w:ins>
      <w:ins w:id="5" w:author="Adrian Hayes-Santos" w:date="2025-08-03T09:57:00Z" w16du:dateUtc="2025-08-03T13:57:00Z">
        <w:r w:rsidR="00224343">
          <w:t xml:space="preserve">p to </w:t>
        </w:r>
      </w:ins>
      <w:r w:rsidRPr="006C67EE">
        <w:t xml:space="preserve">30 units per acre </w:t>
      </w:r>
    </w:p>
    <w:p w14:paraId="13392A09" w14:textId="6CAF67EE" w:rsidR="006C67EE" w:rsidRDefault="006C67EE">
      <w:r w:rsidRPr="006C67EE">
        <w:t xml:space="preserve">This land use category shall allow single-family and multi-family development at densities </w:t>
      </w:r>
      <w:del w:id="6" w:author="Adrian Hayes-Santos" w:date="2025-08-03T09:58:00Z" w16du:dateUtc="2025-08-03T13:58:00Z">
        <w:r w:rsidRPr="006C67EE" w:rsidDel="00224343">
          <w:delText>from 8 to</w:delText>
        </w:r>
      </w:del>
      <w:ins w:id="7" w:author="Adrian Hayes-Santos" w:date="2025-08-03T09:58:00Z" w16du:dateUtc="2025-08-03T13:58:00Z">
        <w:r w:rsidR="00224343">
          <w:t>up to</w:t>
        </w:r>
      </w:ins>
      <w:r w:rsidRPr="006C67EE">
        <w:t xml:space="preserve"> 30 dwelling units per acre, with up to 50% density bonus available for developments that meet or exceed affordable housing or tree preservation requirements as may be established in the Land Development Code. </w:t>
      </w:r>
      <w:del w:id="8" w:author="Adrian Hayes-Santos" w:date="2025-09-09T22:21:00Z" w16du:dateUtc="2025-09-10T02:21:00Z">
        <w:r w:rsidRPr="006C67EE" w:rsidDel="00731BE3">
          <w:delText xml:space="preserve">Lots that existed on November 13, 1991 and that are less than or equal to 0.5 acres in size shall be exempt from minimum density requirements. </w:delText>
        </w:r>
      </w:del>
      <w:r w:rsidRPr="006C67EE">
        <w:t xml:space="preserve">The land shown as Residential Medium-Density on the Future Land Use Map identifies those areas within the City that, due to topography, soil conditions, surrounding land uses and development patterns, are appropriate for single-family, and medium-intensity multi-family development. Land development regulations shall determine gradations of density and specific uses. Land development regulations shall specify criteria for the siting of appropriate medium-intensity residential facilities to accommodate special need populations and appropriate community-level institutional facilities such as places of religious assembly, public and private schools other than institutions of higher learning, and libraries. Land development regulations shall allow </w:t>
      </w:r>
      <w:r w:rsidRPr="006C67EE">
        <w:lastRenderedPageBreak/>
        <w:t>home occupations within certain limitations</w:t>
      </w:r>
      <w:ins w:id="9" w:author="Adrian Hayes-Santos" w:date="2025-08-03T09:59:00Z" w16du:dateUtc="2025-08-03T13:59:00Z">
        <w:r w:rsidR="00224343">
          <w:t xml:space="preserve"> and may allow neighborhood scale businesses</w:t>
        </w:r>
      </w:ins>
      <w:del w:id="10" w:author="Adrian Hayes-Santos" w:date="2025-08-03T09:59:00Z" w16du:dateUtc="2025-08-03T13:59:00Z">
        <w:r w:rsidRPr="006C67EE" w:rsidDel="00224343">
          <w:delText>.</w:delText>
        </w:r>
      </w:del>
    </w:p>
    <w:p w14:paraId="26FBCEB4" w14:textId="77777777" w:rsidR="006C67EE" w:rsidRDefault="006C67EE"/>
    <w:p w14:paraId="3CBD8A3A" w14:textId="77777777" w:rsidR="006C67EE" w:rsidRDefault="006C67EE">
      <w:r w:rsidRPr="006C67EE">
        <w:t xml:space="preserve">Mixed-Use Residential (MUR): up to 75 units per acre </w:t>
      </w:r>
    </w:p>
    <w:p w14:paraId="141AAB98" w14:textId="0AF01FEB" w:rsidR="006C67EE" w:rsidRDefault="00224343">
      <w:ins w:id="11" w:author="Adrian Hayes-Santos" w:date="2025-08-03T10:00:00Z" w16du:dateUtc="2025-08-03T14:00:00Z">
        <w:r w:rsidRPr="006C67EE">
          <w:t xml:space="preserve">This land use category allows residential, </w:t>
        </w:r>
      </w:ins>
      <w:ins w:id="12" w:author="Adrian Hayes-Santos" w:date="2025-09-09T18:40:00Z" w16du:dateUtc="2025-09-09T22:40:00Z">
        <w:r w:rsidR="006872BD">
          <w:t xml:space="preserve">commercial, </w:t>
        </w:r>
      </w:ins>
      <w:ins w:id="13" w:author="Adrian Hayes-Santos" w:date="2025-08-03T10:00:00Z" w16du:dateUtc="2025-08-03T14:00:00Z">
        <w:r w:rsidRPr="006C67EE">
          <w:t xml:space="preserve">office, retail and serve uses either as stand-alone uses or combined in a mixed-use development format. </w:t>
        </w:r>
        <w:r>
          <w:t xml:space="preserve"> </w:t>
        </w:r>
      </w:ins>
      <w:del w:id="14" w:author="Adrian Hayes-Santos" w:date="2025-08-03T10:00:00Z" w16du:dateUtc="2025-08-03T14:00:00Z">
        <w:r w:rsidR="006C67EE" w:rsidRPr="006C67EE" w:rsidDel="00224343">
          <w:delText xml:space="preserve">This land use category provides for a mixture of residential and office uses. Office uses that are complementary to and secondary to the residential character of the district are allowed as home occupations. Additional office uses may be allowed through a Special Use Permit process established in the Land Development Code. </w:delText>
        </w:r>
      </w:del>
      <w:ins w:id="15" w:author="Adrian Hayes-Santos" w:date="2025-08-03T11:57:00Z" w16du:dateUtc="2025-08-03T15:57:00Z">
        <w:r w:rsidR="00270C3C" w:rsidRPr="006C67EE">
          <w:t xml:space="preserve">Structures in this category shall be oriented to the street and encouraged multi-modal transportation through the development design. </w:t>
        </w:r>
      </w:ins>
      <w:r w:rsidR="006C67EE" w:rsidRPr="00270C3C">
        <w:t xml:space="preserve">An essential component of the district is </w:t>
      </w:r>
      <w:ins w:id="16" w:author="Adrian Hayes-Santos" w:date="2025-09-09T02:08:00Z" w16du:dateUtc="2025-09-09T06:08:00Z">
        <w:r w:rsidR="00941DB3">
          <w:t xml:space="preserve">the </w:t>
        </w:r>
      </w:ins>
      <w:del w:id="17" w:author="Adrian Hayes-Santos" w:date="2025-09-09T02:08:00Z" w16du:dateUtc="2025-09-09T06:08:00Z">
        <w:r w:rsidR="006C67EE" w:rsidRPr="00270C3C" w:rsidDel="00941DB3">
          <w:delText xml:space="preserve">orientation of structures to the street and the </w:delText>
        </w:r>
      </w:del>
      <w:r w:rsidR="006C67EE" w:rsidRPr="00270C3C">
        <w:t>pedestrian character of the area.</w:t>
      </w:r>
      <w:r w:rsidR="006C67EE" w:rsidRPr="006C67EE">
        <w:t xml:space="preserve"> </w:t>
      </w:r>
      <w:del w:id="18" w:author="Adrian Hayes-Santos" w:date="2025-08-03T10:01:00Z" w16du:dateUtc="2025-08-03T14:01:00Z">
        <w:r w:rsidR="006C67EE" w:rsidRPr="006C67EE" w:rsidDel="00617D52">
          <w:delText xml:space="preserve">Office uses located within this district should be scaled to surrounding neighborhoods and institutions. </w:delText>
        </w:r>
      </w:del>
      <w:ins w:id="19" w:author="Adrian Hayes-Santos" w:date="2025-08-03T11:58:00Z" w16du:dateUtc="2025-08-03T15:58:00Z">
        <w:r w:rsidR="00270C3C" w:rsidRPr="006C67EE">
          <w:t xml:space="preserve">Development within </w:t>
        </w:r>
      </w:ins>
      <w:ins w:id="20" w:author="Adrian Hayes-Santos" w:date="2025-09-09T22:22:00Z" w16du:dateUtc="2025-09-10T02:22:00Z">
        <w:r w:rsidR="00731BE3">
          <w:t>Mixed-Use Residential</w:t>
        </w:r>
      </w:ins>
      <w:ins w:id="21" w:author="Adrian Hayes-Santos" w:date="2025-08-03T11:58:00Z" w16du:dateUtc="2025-08-03T15:58:00Z">
        <w:r w:rsidR="00270C3C">
          <w:t xml:space="preserve"> areas</w:t>
        </w:r>
        <w:r w:rsidR="00270C3C" w:rsidRPr="006C67EE">
          <w:t xml:space="preserve"> shall ensure the compact, pedestrian character of this area.  </w:t>
        </w:r>
      </w:ins>
      <w:r w:rsidR="006C67EE" w:rsidRPr="006C67EE">
        <w:t xml:space="preserve">Land development regulations shall set the appropriate densities (up to 75 dwelling units per acre); the allowable uses; </w:t>
      </w:r>
      <w:del w:id="22" w:author="Adrian Hayes-Santos" w:date="2025-08-03T10:02:00Z" w16du:dateUtc="2025-08-03T14:02:00Z">
        <w:r w:rsidR="006C67EE" w:rsidRPr="006C67EE" w:rsidDel="00617D52">
          <w:delText xml:space="preserve">appropriate height (up to a maximum of 4 stories); </w:delText>
        </w:r>
      </w:del>
      <w:ins w:id="23" w:author="Adrian Hayes-Santos" w:date="2025-09-09T22:24:00Z" w16du:dateUtc="2025-09-10T02:24:00Z">
        <w:r w:rsidR="00731BE3">
          <w:t xml:space="preserve">and </w:t>
        </w:r>
      </w:ins>
      <w:r w:rsidR="006C67EE" w:rsidRPr="006C67EE">
        <w:t xml:space="preserve">design criteria; </w:t>
      </w:r>
      <w:del w:id="24" w:author="Adrian Hayes-Santos" w:date="2025-09-09T22:24:00Z" w16du:dateUtc="2025-09-10T02:24:00Z">
        <w:r w:rsidR="006C67EE" w:rsidRPr="006C67EE" w:rsidDel="00731BE3">
          <w:delText xml:space="preserve">and landscaping requirements, </w:delText>
        </w:r>
      </w:del>
      <w:r w:rsidR="006C67EE" w:rsidRPr="006C67EE">
        <w:t>with up to 50% density bonus available for developments that meet or exceed affordable housing or tree preservation requirements as may be established in the Land Development Code.</w:t>
      </w:r>
      <w:ins w:id="25" w:author="Adrian Hayes-Santos" w:date="2025-08-03T10:02:00Z" w16du:dateUtc="2025-08-03T14:02:00Z">
        <w:r w:rsidR="00617D52">
          <w:t xml:space="preserve"> </w:t>
        </w:r>
      </w:ins>
      <w:ins w:id="26" w:author="Adrian Hayes-Santos" w:date="2025-09-09T22:32:00Z" w16du:dateUtc="2025-09-10T02:32:00Z">
        <w:r w:rsidR="00561A03" w:rsidRPr="00026002">
          <w:t xml:space="preserve">Maximum lot coverage within this category shall not exceed 100 percent of the net lot area. Compliance with stormwater, landscaping, height and other </w:t>
        </w:r>
        <w:r w:rsidR="00561A03">
          <w:t>site development</w:t>
        </w:r>
        <w:r w:rsidR="00561A03" w:rsidRPr="00026002">
          <w:t xml:space="preserve"> standards shall be as provided in the Land Development Code.</w:t>
        </w:r>
        <w:r w:rsidR="00561A03">
          <w:t xml:space="preserve"> </w:t>
        </w:r>
      </w:ins>
      <w:del w:id="27" w:author="Adrian Hayes-Santos" w:date="2025-09-09T02:35:00Z" w16du:dateUtc="2025-09-09T06:35:00Z">
        <w:r w:rsidR="006C67EE" w:rsidRPr="006C67EE" w:rsidDel="00026002">
          <w:delText xml:space="preserve"> </w:delText>
        </w:r>
      </w:del>
      <w:del w:id="28" w:author="Adrian Hayes-Santos" w:date="2025-09-09T22:32:00Z" w16du:dateUtc="2025-09-10T02:32:00Z">
        <w:r w:rsidR="00D10A74" w:rsidDel="00561A03">
          <w:delText xml:space="preserve"> </w:delText>
        </w:r>
      </w:del>
      <w:r w:rsidR="006C67EE" w:rsidRPr="006C67EE">
        <w:t>Land development regulations shall specify the criteria for the siting of public and private schools, places of religious assembly and community facilities within this category.</w:t>
      </w:r>
    </w:p>
    <w:p w14:paraId="3A7A1515" w14:textId="77777777" w:rsidR="006C67EE" w:rsidRDefault="006C67EE"/>
    <w:p w14:paraId="34BEA549" w14:textId="77777777" w:rsidR="006C67EE" w:rsidRDefault="006C67EE">
      <w:r w:rsidRPr="006C67EE">
        <w:t xml:space="preserve">Mixed-Use Office/Residential (MOR): up to 20 units per acre </w:t>
      </w:r>
    </w:p>
    <w:p w14:paraId="07E17939" w14:textId="33A61C43" w:rsidR="006C67EE" w:rsidRDefault="006A34CF">
      <w:ins w:id="29" w:author="Adrian Hayes-Santos" w:date="2025-08-03T09:22:00Z" w16du:dateUtc="2025-08-03T13:22:00Z">
        <w:r w:rsidRPr="006C67EE">
          <w:t xml:space="preserve">This land use category allows residential, </w:t>
        </w:r>
      </w:ins>
      <w:ins w:id="30" w:author="Adrian Hayes-Santos" w:date="2025-09-09T18:41:00Z" w16du:dateUtc="2025-09-09T22:41:00Z">
        <w:r w:rsidR="006872BD">
          <w:t xml:space="preserve">commercial, </w:t>
        </w:r>
      </w:ins>
      <w:ins w:id="31" w:author="Adrian Hayes-Santos" w:date="2025-08-03T09:22:00Z" w16du:dateUtc="2025-08-03T13:22:00Z">
        <w:r w:rsidRPr="006C67EE">
          <w:t xml:space="preserve">office, retail and serve uses either as stand-alone uses or combined in a mixed-use development format. </w:t>
        </w:r>
      </w:ins>
      <w:ins w:id="32" w:author="Adrian Hayes-Santos" w:date="2025-08-03T09:23:00Z" w16du:dateUtc="2025-08-03T13:23:00Z">
        <w:r>
          <w:t xml:space="preserve"> </w:t>
        </w:r>
        <w:r w:rsidRPr="006C67EE">
          <w:t xml:space="preserve">Light assembly, fabrication, and processing uses within fully enclosed structures </w:t>
        </w:r>
      </w:ins>
      <w:ins w:id="33" w:author="Adrian Hayes-Santos" w:date="2025-09-09T22:24:00Z" w16du:dateUtc="2025-09-10T02:24:00Z">
        <w:r w:rsidR="00731BE3">
          <w:t>may</w:t>
        </w:r>
      </w:ins>
      <w:ins w:id="34" w:author="Adrian Hayes-Santos" w:date="2025-08-03T09:23:00Z" w16du:dateUtc="2025-08-03T13:23:00Z">
        <w:r w:rsidRPr="006C67EE">
          <w:t xml:space="preserve"> be allowed as specially regulated by the Land Development Code. </w:t>
        </w:r>
      </w:ins>
      <w:del w:id="35" w:author="Adrian Hayes-Santos" w:date="2025-08-03T09:22:00Z" w16du:dateUtc="2025-08-03T13:22:00Z">
        <w:r w:rsidR="006C67EE" w:rsidRPr="006C67EE" w:rsidDel="006A34CF">
          <w:delText>This land use category allows residential uses and, depending on the implementing zoning district, may allow office, professional, service, and ancillary uses either as stand-alone uses or combined in a mixed-use development format.</w:delText>
        </w:r>
      </w:del>
      <w:del w:id="36" w:author="Adrian Hayes-Santos" w:date="2025-08-03T09:21:00Z" w16du:dateUtc="2025-08-03T13:21:00Z">
        <w:r w:rsidR="006C67EE" w:rsidRPr="006C67EE" w:rsidDel="006A34CF">
          <w:delText xml:space="preserve"> Some non-office type uses, such as restaurants, may be allowed through a Special Use Permit process established in the Land Development Code</w:delText>
        </w:r>
      </w:del>
      <w:r w:rsidR="006C67EE" w:rsidRPr="006C67EE">
        <w:t xml:space="preserve">. </w:t>
      </w:r>
      <w:r w:rsidR="006C67EE" w:rsidRPr="006C67EE">
        <w:lastRenderedPageBreak/>
        <w:t>Structures in this category shall be oriented to the street and encourage multi-modal transportation through the development design.</w:t>
      </w:r>
      <w:ins w:id="37" w:author="Adrian Hayes-Santos" w:date="2025-08-03T11:55:00Z" w16du:dateUtc="2025-08-03T15:55:00Z">
        <w:r w:rsidR="00270C3C">
          <w:t xml:space="preserve"> </w:t>
        </w:r>
        <w:r w:rsidR="00270C3C" w:rsidRPr="006C67EE">
          <w:t xml:space="preserve">Development within </w:t>
        </w:r>
        <w:r w:rsidR="00270C3C">
          <w:t xml:space="preserve">Urban Mixed-Use </w:t>
        </w:r>
      </w:ins>
      <w:ins w:id="38" w:author="Adrian Hayes-Santos" w:date="2025-09-09T02:10:00Z" w16du:dateUtc="2025-09-09T06:10:00Z">
        <w:r w:rsidR="00941DB3">
          <w:t xml:space="preserve">Office/Residential </w:t>
        </w:r>
      </w:ins>
      <w:ins w:id="39" w:author="Adrian Hayes-Santos" w:date="2025-08-03T11:55:00Z" w16du:dateUtc="2025-08-03T15:55:00Z">
        <w:r w:rsidR="00270C3C">
          <w:t>areas</w:t>
        </w:r>
        <w:r w:rsidR="00270C3C" w:rsidRPr="006C67EE">
          <w:t xml:space="preserve"> shall ensure the compact, pedestrian character of this area. </w:t>
        </w:r>
      </w:ins>
      <w:r w:rsidR="006C67EE" w:rsidRPr="006C67EE">
        <w:t xml:space="preserve"> Developments located within this category shall be scaled to fit the character of the area. Residential density shall be limited to 20 units per acre, with up to 50% density bonus available for developments that meet or exceed affordable housing</w:t>
      </w:r>
      <w:ins w:id="40" w:author="Adrian Hayes-Santos" w:date="2025-09-09T22:36:00Z" w16du:dateUtc="2025-09-10T02:36:00Z">
        <w:r w:rsidR="00561A03">
          <w:t xml:space="preserve">, </w:t>
        </w:r>
      </w:ins>
      <w:del w:id="41" w:author="Adrian Hayes-Santos" w:date="2025-09-09T22:36:00Z" w16du:dateUtc="2025-09-10T02:36:00Z">
        <w:r w:rsidR="006C67EE" w:rsidRPr="006C67EE" w:rsidDel="00561A03">
          <w:delText xml:space="preserve"> or</w:delText>
        </w:r>
      </w:del>
      <w:r w:rsidR="006C67EE" w:rsidRPr="006C67EE">
        <w:t xml:space="preserve"> tree preservation requirements</w:t>
      </w:r>
      <w:ins w:id="42" w:author="Adrian Hayes-Santos" w:date="2025-09-09T22:36:00Z" w16du:dateUtc="2025-09-10T02:36:00Z">
        <w:r w:rsidR="00561A03">
          <w:t>,</w:t>
        </w:r>
        <w:r w:rsidR="00561A03" w:rsidRPr="00561A03">
          <w:t xml:space="preserve"> </w:t>
        </w:r>
        <w:r w:rsidR="00561A03">
          <w:t>or other bonuses that</w:t>
        </w:r>
      </w:ins>
      <w:del w:id="43" w:author="Adrian Hayes-Santos" w:date="2025-09-09T22:36:00Z" w16du:dateUtc="2025-09-10T02:36:00Z">
        <w:r w:rsidR="006C67EE" w:rsidRPr="006C67EE" w:rsidDel="00561A03">
          <w:delText xml:space="preserve"> </w:delText>
        </w:r>
      </w:del>
      <w:ins w:id="44" w:author="Adrian Hayes-Santos" w:date="2025-09-09T22:36:00Z" w16du:dateUtc="2025-09-10T02:36:00Z">
        <w:r w:rsidR="00561A03">
          <w:t xml:space="preserve"> </w:t>
        </w:r>
      </w:ins>
      <w:del w:id="45" w:author="Adrian Hayes-Santos" w:date="2025-09-09T22:36:00Z" w16du:dateUtc="2025-09-10T02:36:00Z">
        <w:r w:rsidR="006C67EE" w:rsidRPr="006C67EE" w:rsidDel="00561A03">
          <w:delText xml:space="preserve">as </w:delText>
        </w:r>
      </w:del>
      <w:r w:rsidR="006C67EE" w:rsidRPr="006C67EE">
        <w:t xml:space="preserve">may be established in the Land Development Code. </w:t>
      </w:r>
      <w:del w:id="46" w:author="Adrian Hayes-Santos" w:date="2025-08-03T09:24:00Z" w16du:dateUtc="2025-08-03T13:24:00Z">
        <w:r w:rsidR="006C67EE" w:rsidRPr="006C67EE" w:rsidDel="006A34CF">
          <w:delText>Maximum building height shall be limited to 3 stories.</w:delText>
        </w:r>
      </w:del>
      <w:ins w:id="47" w:author="Adrian Hayes-Santos" w:date="2025-08-03T09:27:00Z" w16du:dateUtc="2025-08-03T13:27:00Z">
        <w:r>
          <w:t xml:space="preserve"> </w:t>
        </w:r>
      </w:ins>
      <w:ins w:id="48" w:author="Adrian Hayes-Santos" w:date="2025-09-09T22:32:00Z" w16du:dateUtc="2025-09-10T02:32:00Z">
        <w:r w:rsidR="00561A03" w:rsidRPr="00026002">
          <w:t xml:space="preserve">Maximum lot coverage within this category shall not exceed 100 percent of the net lot area. Compliance with stormwater, landscaping, height and other </w:t>
        </w:r>
        <w:r w:rsidR="00561A03">
          <w:t>site development</w:t>
        </w:r>
        <w:r w:rsidR="00561A03" w:rsidRPr="00026002">
          <w:t xml:space="preserve"> standards shall be as provided in the Land Development Code.</w:t>
        </w:r>
      </w:ins>
      <w:del w:id="49" w:author="Adrian Hayes-Santos" w:date="2025-08-03T09:24:00Z" w16du:dateUtc="2025-08-03T13:24:00Z">
        <w:r w:rsidR="006C67EE" w:rsidRPr="006C67EE" w:rsidDel="006A34CF">
          <w:delText xml:space="preserve"> </w:delText>
        </w:r>
      </w:del>
      <w:r w:rsidR="006C67EE" w:rsidRPr="006C67EE">
        <w:t>Land development regulations shall establish the appropriate uses; design criteria; landscaping and pedestrian/vehicular access for this category. Public and private schools, places of religious assembly and community facilities are appropriate within this category.</w:t>
      </w:r>
    </w:p>
    <w:p w14:paraId="3F5B28AC" w14:textId="77777777" w:rsidR="006C67EE" w:rsidRDefault="006C67EE"/>
    <w:p w14:paraId="394023FD" w14:textId="11F04A4E" w:rsidR="006C67EE" w:rsidRDefault="006C67EE">
      <w:r w:rsidRPr="006C67EE">
        <w:t xml:space="preserve">Mixed-Use Low-Intensity (MUL): </w:t>
      </w:r>
      <w:del w:id="50" w:author="Adrian Hayes-Santos" w:date="2025-08-03T11:34:00Z" w16du:dateUtc="2025-08-03T15:34:00Z">
        <w:r w:rsidRPr="006C67EE" w:rsidDel="00B1665F">
          <w:delText>8-</w:delText>
        </w:r>
      </w:del>
      <w:ins w:id="51" w:author="Adrian Hayes-Santos" w:date="2025-08-03T11:34:00Z" w16du:dateUtc="2025-08-03T15:34:00Z">
        <w:r w:rsidR="00B1665F">
          <w:t xml:space="preserve">up to </w:t>
        </w:r>
      </w:ins>
      <w:r w:rsidRPr="006C67EE">
        <w:t xml:space="preserve">30 units per acre </w:t>
      </w:r>
    </w:p>
    <w:p w14:paraId="15DF36A1" w14:textId="7349CBCB" w:rsidR="006C67EE" w:rsidRDefault="006C67EE">
      <w:r w:rsidRPr="006C67EE">
        <w:t xml:space="preserve">This land use category allows a mixture of residential and non-residential uses such as standard lot single-family houses, small-lot single-family houses, duplex houses, townhouses (attached housing), accessory dwelling units, group homes, multi-family housing (if compatible in scale and character with other dwellings in the proposed neighborhood), offices scaled to serve the surrounding neighborhood, retail scaled to serve the surrounding neighborhood, public and private schools, places of religious assembly and other community civic uses. </w:t>
      </w:r>
      <w:ins w:id="52" w:author="Adrian Hayes-Santos" w:date="2025-09-09T22:25:00Z" w16du:dateUtc="2025-09-10T02:25:00Z">
        <w:r w:rsidR="00731BE3" w:rsidRPr="006C67EE">
          <w:t xml:space="preserve">. </w:t>
        </w:r>
        <w:r w:rsidR="00731BE3">
          <w:t xml:space="preserve"> </w:t>
        </w:r>
        <w:r w:rsidR="00731BE3" w:rsidRPr="006C67EE">
          <w:t xml:space="preserve">Light assembly, fabrication, and processing uses within fully enclosed structures </w:t>
        </w:r>
        <w:r w:rsidR="00731BE3">
          <w:t>may</w:t>
        </w:r>
        <w:r w:rsidR="00731BE3" w:rsidRPr="006C67EE">
          <w:t xml:space="preserve"> be allowed as specially regulated by the Land Development Code.</w:t>
        </w:r>
        <w:r w:rsidR="00731BE3">
          <w:t xml:space="preserve"> </w:t>
        </w:r>
      </w:ins>
      <w:del w:id="53" w:author="Adrian Hayes-Santos" w:date="2025-09-09T22:25:00Z" w16du:dateUtc="2025-09-10T02:25:00Z">
        <w:r w:rsidRPr="006C67EE" w:rsidDel="00731BE3">
          <w:delText>Light assembly, fabrication, and processing uses within fully enclosed structures may be allowed as specially regulated uses through a Special Use Permit process established in the Land Development Code.</w:delText>
        </w:r>
      </w:del>
      <w:r w:rsidRPr="006C67EE">
        <w:t xml:space="preserve"> Residential development shall be limited to </w:t>
      </w:r>
      <w:del w:id="54" w:author="Adrian Hayes-Santos" w:date="2025-08-03T11:36:00Z" w16du:dateUtc="2025-08-03T15:36:00Z">
        <w:r w:rsidRPr="006C67EE" w:rsidDel="00B1665F">
          <w:delText>8 to</w:delText>
        </w:r>
      </w:del>
      <w:ins w:id="55" w:author="Adrian Hayes-Santos" w:date="2025-08-03T11:36:00Z" w16du:dateUtc="2025-08-03T15:36:00Z">
        <w:r w:rsidR="00B1665F">
          <w:t>up to</w:t>
        </w:r>
      </w:ins>
      <w:r w:rsidRPr="006C67EE">
        <w:t xml:space="preserve"> 30 units per acre, with up to 50% density bonus available for</w:t>
      </w:r>
      <w:r>
        <w:t xml:space="preserve"> </w:t>
      </w:r>
      <w:r w:rsidRPr="006C67EE">
        <w:t>developments that meet or exceed affordable housing</w:t>
      </w:r>
      <w:ins w:id="56" w:author="Adrian Hayes-Santos" w:date="2025-09-09T22:35:00Z" w16du:dateUtc="2025-09-10T02:35:00Z">
        <w:r w:rsidR="00561A03">
          <w:t xml:space="preserve">, </w:t>
        </w:r>
      </w:ins>
      <w:del w:id="57" w:author="Adrian Hayes-Santos" w:date="2025-09-09T22:35:00Z" w16du:dateUtc="2025-09-10T02:35:00Z">
        <w:r w:rsidRPr="006C67EE" w:rsidDel="00561A03">
          <w:delText xml:space="preserve"> or </w:delText>
        </w:r>
      </w:del>
      <w:r w:rsidRPr="006C67EE">
        <w:t>tree preservation requirements</w:t>
      </w:r>
      <w:ins w:id="58" w:author="Adrian Hayes-Santos" w:date="2025-09-09T22:35:00Z" w16du:dateUtc="2025-09-10T02:35:00Z">
        <w:r w:rsidR="00561A03">
          <w:t xml:space="preserve">, </w:t>
        </w:r>
        <w:r w:rsidR="00561A03">
          <w:t>or other bonuses that</w:t>
        </w:r>
      </w:ins>
      <w:r w:rsidRPr="006C67EE">
        <w:t xml:space="preserve"> </w:t>
      </w:r>
      <w:del w:id="59" w:author="Adrian Hayes-Santos" w:date="2025-09-09T22:35:00Z" w16du:dateUtc="2025-09-10T02:35:00Z">
        <w:r w:rsidRPr="006C67EE" w:rsidDel="00561A03">
          <w:delText xml:space="preserve">as </w:delText>
        </w:r>
      </w:del>
      <w:r w:rsidRPr="006C67EE">
        <w:t>may be established in the Land Development Code</w:t>
      </w:r>
      <w:del w:id="60" w:author="Adrian Hayes-Santos" w:date="2025-09-09T22:25:00Z" w16du:dateUtc="2025-09-10T02:25:00Z">
        <w:r w:rsidRPr="006C67EE" w:rsidDel="00731BE3">
          <w:delText xml:space="preserve">. Lots that existed on November 13, 1991 and that are less than or equal to 0.5 acres in size shall be exempt from minimum density requirements. Unified developments that include a residential and non-residential component (either horizontally or vertically mixed) shall not be required to meet the minimum density requirements. </w:delText>
        </w:r>
      </w:del>
      <w:ins w:id="61" w:author="Adrian Hayes-Santos" w:date="2025-09-09T22:25:00Z" w16du:dateUtc="2025-09-10T02:25:00Z">
        <w:r w:rsidR="00731BE3">
          <w:t xml:space="preserve"> </w:t>
        </w:r>
      </w:ins>
      <w:ins w:id="62" w:author="Adrian Hayes-Santos" w:date="2025-09-09T22:32:00Z" w16du:dateUtc="2025-09-10T02:32:00Z">
        <w:r w:rsidR="00561A03" w:rsidRPr="00026002">
          <w:t xml:space="preserve">Maximum lot coverage within this category shall not exceed 100 percent of the net lot area. Compliance with stormwater, landscaping, height and other </w:t>
        </w:r>
        <w:r w:rsidR="00561A03">
          <w:t>site development</w:t>
        </w:r>
        <w:r w:rsidR="00561A03" w:rsidRPr="00026002">
          <w:t xml:space="preserve"> standards shall be as provided in the Land Development Code.</w:t>
        </w:r>
        <w:r w:rsidR="00561A03">
          <w:t xml:space="preserve"> </w:t>
        </w:r>
      </w:ins>
      <w:del w:id="63" w:author="Adrian Hayes-Santos" w:date="2025-09-09T22:32:00Z" w16du:dateUtc="2025-09-10T02:32:00Z">
        <w:r w:rsidR="00755C6C" w:rsidDel="00561A03">
          <w:delText xml:space="preserve"> </w:delText>
        </w:r>
      </w:del>
      <w:del w:id="64" w:author="Adrian Hayes-Santos" w:date="2025-08-03T11:35:00Z" w16du:dateUtc="2025-08-03T15:35:00Z">
        <w:r w:rsidRPr="006C67EE" w:rsidDel="00B1665F">
          <w:lastRenderedPageBreak/>
          <w:delText xml:space="preserve">Intensity will be controlled, in part, by adopting land development regulations that establish height limits of 5 stories or less; however, height may be increased to a maximum of 8 stories by Special Use Permit. Land development regulations shall establish the thresholds for the percentage of mixed uses for new development or redevelopment of sites 10 acres or larger. At a minimum, the land development regulations shall encourage that: at least 10 percent of the floor area of new development or redevelopment of such sites be residential; or, that the surrounding area of equal or greater size than the development or redevelopment site, and within 1/4 mile of the site, have a residential density of at least 6 units per acre. </w:delText>
        </w:r>
      </w:del>
      <w:del w:id="65" w:author="Adrian Hayes-Santos" w:date="2025-08-03T11:36:00Z" w16du:dateUtc="2025-08-03T15:36:00Z">
        <w:r w:rsidRPr="006C67EE" w:rsidDel="00B1665F">
          <w:delText xml:space="preserve">Residential use shall not be a required development component for public and private schools, institutions of higher learning, places of religious assembly and other community civic uses. </w:delText>
        </w:r>
      </w:del>
      <w:r w:rsidRPr="006C67EE">
        <w:t>Buildings in this category shall face the street and have modest front setbacks. This category shall not be used to extend strip commercial development along a street. Land development regulations shall ensure a compact, pedestrian-friendly environment for these areas, and provide guidelines or standards for the compatibility of permitted uses.</w:t>
      </w:r>
    </w:p>
    <w:p w14:paraId="063F5B9E" w14:textId="77777777" w:rsidR="006C67EE" w:rsidRDefault="006C67EE"/>
    <w:p w14:paraId="7651DC55" w14:textId="10E39CFE" w:rsidR="00DF0D30" w:rsidRDefault="006C67EE">
      <w:pPr>
        <w:rPr>
          <w:ins w:id="66" w:author="Adrian Hayes-Santos" w:date="2025-08-03T09:57:00Z" w16du:dateUtc="2025-08-03T13:57:00Z"/>
        </w:rPr>
      </w:pPr>
      <w:r w:rsidRPr="006C67EE">
        <w:t xml:space="preserve">Mixed-Use Medium-Intensity (MUM): </w:t>
      </w:r>
      <w:ins w:id="67" w:author="Adrian Hayes-Santos" w:date="2025-08-03T11:34:00Z" w16du:dateUtc="2025-08-03T15:34:00Z">
        <w:r w:rsidR="00B1665F">
          <w:t>u</w:t>
        </w:r>
      </w:ins>
      <w:ins w:id="68" w:author="Adrian Hayes-Santos" w:date="2025-08-03T09:57:00Z" w16du:dateUtc="2025-08-03T13:57:00Z">
        <w:r w:rsidR="00DF0D30">
          <w:t>p to</w:t>
        </w:r>
      </w:ins>
      <w:del w:id="69" w:author="Adrian Hayes-Santos" w:date="2025-08-03T09:57:00Z" w16du:dateUtc="2025-08-03T13:57:00Z">
        <w:r w:rsidRPr="006C67EE" w:rsidDel="00DF0D30">
          <w:delText>12-</w:delText>
        </w:r>
      </w:del>
      <w:r w:rsidRPr="006C67EE">
        <w:t xml:space="preserve">30 units per acre </w:t>
      </w:r>
    </w:p>
    <w:p w14:paraId="5E21B6A9" w14:textId="77777777" w:rsidR="00DF0D30" w:rsidRDefault="00DF0D30">
      <w:pPr>
        <w:rPr>
          <w:ins w:id="70" w:author="Adrian Hayes-Santos" w:date="2025-08-03T09:57:00Z" w16du:dateUtc="2025-08-03T13:57:00Z"/>
        </w:rPr>
      </w:pPr>
    </w:p>
    <w:p w14:paraId="70E6124B" w14:textId="2A38F716" w:rsidR="006C67EE" w:rsidRDefault="006C67EE">
      <w:r w:rsidRPr="006C67EE">
        <w:t xml:space="preserve">This land use category allows a mixture of residential, office, and business uses concentrated in mapped areas. When implemented by the Corporate Park zoning district, this category is appropriate for corporate office facilities and mixed-use office oriented development. Light assembly, fabrication, and processing uses within fully enclosed structures may be allowed as specially regulated uses through a Special Use Permit process established in the Land Development Code. Public and private schools, institutions of higher learning, places of religious assembly and community facilities shall be appropriate in this category. Such development shall function as a neighborhood center serving multiple neighborhoods or a community-serving retail and/or office center. It is not expected that these areas shall be expanded significantly during this planning period. Land development regulations shall ensure a compact, pedestrian environment for these areas, and provide guidelines for the compatibility of permitted uses. Residential development shall be limited </w:t>
      </w:r>
      <w:ins w:id="71" w:author="Adrian Hayes-Santos" w:date="2025-09-09T22:33:00Z" w16du:dateUtc="2025-09-10T02:33:00Z">
        <w:r w:rsidR="00561A03">
          <w:t xml:space="preserve">up </w:t>
        </w:r>
      </w:ins>
      <w:r w:rsidRPr="006C67EE">
        <w:t xml:space="preserve">to </w:t>
      </w:r>
      <w:del w:id="72" w:author="Adrian Hayes-Santos" w:date="2025-09-09T22:33:00Z" w16du:dateUtc="2025-09-10T02:33:00Z">
        <w:r w:rsidRPr="006C67EE" w:rsidDel="00561A03">
          <w:delText>12 to</w:delText>
        </w:r>
      </w:del>
      <w:r w:rsidRPr="006C67EE">
        <w:t xml:space="preserve"> 30 units per acre, with up to 50% density bonus available for developments that meet or exceed affordable housing</w:t>
      </w:r>
      <w:ins w:id="73" w:author="Adrian Hayes-Santos" w:date="2025-09-09T22:34:00Z" w16du:dateUtc="2025-09-10T02:34:00Z">
        <w:r w:rsidR="00561A03">
          <w:t xml:space="preserve">, </w:t>
        </w:r>
      </w:ins>
      <w:del w:id="74" w:author="Adrian Hayes-Santos" w:date="2025-09-09T22:34:00Z" w16du:dateUtc="2025-09-10T02:34:00Z">
        <w:r w:rsidRPr="006C67EE" w:rsidDel="00561A03">
          <w:delText xml:space="preserve"> or </w:delText>
        </w:r>
      </w:del>
      <w:r w:rsidRPr="006C67EE">
        <w:t xml:space="preserve">tree preservation requirements </w:t>
      </w:r>
      <w:ins w:id="75" w:author="Adrian Hayes-Santos" w:date="2025-09-09T22:34:00Z" w16du:dateUtc="2025-09-10T02:34:00Z">
        <w:r w:rsidR="00561A03">
          <w:t xml:space="preserve">or other bonuses </w:t>
        </w:r>
      </w:ins>
      <w:del w:id="76" w:author="Adrian Hayes-Santos" w:date="2025-09-09T22:35:00Z" w16du:dateUtc="2025-09-10T02:35:00Z">
        <w:r w:rsidRPr="006C67EE" w:rsidDel="00561A03">
          <w:delText xml:space="preserve">as </w:delText>
        </w:r>
      </w:del>
      <w:ins w:id="77" w:author="Adrian Hayes-Santos" w:date="2025-09-09T22:35:00Z" w16du:dateUtc="2025-09-10T02:35:00Z">
        <w:r w:rsidR="00561A03">
          <w:t>that</w:t>
        </w:r>
        <w:r w:rsidR="00561A03" w:rsidRPr="006C67EE">
          <w:t xml:space="preserve"> </w:t>
        </w:r>
      </w:ins>
      <w:r w:rsidRPr="006C67EE">
        <w:t>may be established in the Land Development Code</w:t>
      </w:r>
      <w:del w:id="78" w:author="Adrian Hayes-Santos" w:date="2025-09-09T22:26:00Z" w16du:dateUtc="2025-09-10T02:26:00Z">
        <w:r w:rsidRPr="006C67EE" w:rsidDel="00731BE3">
          <w:delText xml:space="preserve">. Lots that existed on November 13, 1991 and that are less than or equal to 0.5 acres in size shall be exempt from minimum density requirements. Unified developments that include a residential and non-residential component (either horizontally or vertically mixed) shall not </w:delText>
        </w:r>
        <w:r w:rsidRPr="006C67EE" w:rsidDel="00731BE3">
          <w:lastRenderedPageBreak/>
          <w:delText>be required to meet the minimum density requirements.</w:delText>
        </w:r>
      </w:del>
      <w:r w:rsidRPr="006C67EE">
        <w:t xml:space="preserve"> </w:t>
      </w:r>
      <w:del w:id="79" w:author="Adrian Hayes-Santos" w:date="2025-08-03T11:34:00Z" w16du:dateUtc="2025-08-03T15:34:00Z">
        <w:r w:rsidRPr="006C67EE" w:rsidDel="00B1665F">
          <w:delText>Intensity will be controlled, in part, by adopting land development regulations that establish height limits of 5 stories or less; however, height may be increased to a maximum of 8 stories by Special Use Permit.</w:delText>
        </w:r>
      </w:del>
      <w:ins w:id="80" w:author="Adrian Hayes-Santos" w:date="2025-08-03T11:34:00Z" w16du:dateUtc="2025-08-03T15:34:00Z">
        <w:r w:rsidR="00B1665F">
          <w:t xml:space="preserve"> </w:t>
        </w:r>
      </w:ins>
      <w:del w:id="81" w:author="Adrian Hayes-Santos" w:date="2025-09-09T22:26:00Z" w16du:dateUtc="2025-09-10T02:26:00Z">
        <w:r w:rsidR="00755C6C" w:rsidDel="00731BE3">
          <w:delText xml:space="preserve"> </w:delText>
        </w:r>
      </w:del>
      <w:del w:id="82" w:author="Adrian Hayes-Santos" w:date="2025-08-03T11:34:00Z" w16du:dateUtc="2025-08-03T15:34:00Z">
        <w:r w:rsidRPr="006C67EE" w:rsidDel="00B1665F">
          <w:delText xml:space="preserve"> </w:delText>
        </w:r>
      </w:del>
      <w:del w:id="83" w:author="Adrian Hayes-Santos" w:date="2025-09-09T22:26:00Z" w16du:dateUtc="2025-09-10T02:26:00Z">
        <w:r w:rsidRPr="006C67EE" w:rsidDel="00731BE3">
          <w:delText>Land development regulations shall establish the thresholds for the percentage of mixed uses for new development or redevelopment of sites 10 acres or larger. At a minimum, the land development regulations shall encourage that: at least 10 percent of the floor area of new development or redevelopment of such sites be residential; or, that the surrounding area of equal or greater size than the development or redevelopment site, and within 1/4 mile of the site, have a residential density of at least 6 units per acre.</w:delText>
        </w:r>
      </w:del>
      <w:ins w:id="84" w:author="Adrian Hayes-Santos" w:date="2025-09-09T22:27:00Z" w16du:dateUtc="2025-09-10T02:27:00Z">
        <w:r w:rsidR="00731BE3">
          <w:t xml:space="preserve"> </w:t>
        </w:r>
        <w:r w:rsidR="00731BE3" w:rsidRPr="00026002">
          <w:t>Maximum lot coverage within this category shall not exceed 100 percent of the net lot area. Compliance with stormwater, landscaping, height and other dimensional standards shall be as provided in the Land Development Code</w:t>
        </w:r>
        <w:r w:rsidR="00731BE3">
          <w:t>.</w:t>
        </w:r>
      </w:ins>
      <w:r w:rsidRPr="006C67EE">
        <w:t xml:space="preserve"> Residential use shall not be a required</w:t>
      </w:r>
      <w:r>
        <w:t xml:space="preserve"> </w:t>
      </w:r>
      <w:r w:rsidRPr="006C67EE">
        <w:t>development component for public and private schools, institutions of higher learning, places of religious assembly and community facilities. Buildings in this land use category shall face the street and have modest front setbacks.</w:t>
      </w:r>
    </w:p>
    <w:p w14:paraId="12EE9669" w14:textId="77777777" w:rsidR="006C67EE" w:rsidRDefault="006C67EE"/>
    <w:p w14:paraId="19C555C5" w14:textId="77777777" w:rsidR="006C67EE" w:rsidRDefault="006C67EE"/>
    <w:p w14:paraId="1918154B" w14:textId="506A7568" w:rsidR="006C67EE" w:rsidRDefault="006C67EE">
      <w:r w:rsidRPr="006C67EE">
        <w:t>Urban Mixed-Use (UMU): up to 60 units per acre</w:t>
      </w:r>
    </w:p>
    <w:p w14:paraId="5E6B4418" w14:textId="66ABD02D" w:rsidR="006C67EE" w:rsidRDefault="006C67EE">
      <w:r w:rsidRPr="006C67EE">
        <w:t xml:space="preserve">This land use category allows residential, office, retail and serve uses either as stand-alone uses or combined in a mixed-use development format. Light assembly, fabrication, and processing uses within fully enclosed structures shall be allowed in specified zoning districts as specially regulated by the Land Development Code. Structures in this category shall be oriented to the street and encouraged multi-modal transportation through the development design. </w:t>
      </w:r>
      <w:ins w:id="85" w:author="Adrian Hayes-Santos" w:date="2025-08-03T11:54:00Z" w16du:dateUtc="2025-08-03T15:54:00Z">
        <w:r w:rsidR="00270C3C" w:rsidRPr="006C67EE">
          <w:t xml:space="preserve">Development within </w:t>
        </w:r>
        <w:r w:rsidR="00270C3C">
          <w:t>Urban Mixed-Use areas</w:t>
        </w:r>
        <w:r w:rsidR="00270C3C" w:rsidRPr="006C67EE">
          <w:t xml:space="preserve"> shall ensure the compact, pedestrian character of this area.  </w:t>
        </w:r>
      </w:ins>
      <w:r w:rsidRPr="006C67EE">
        <w:t>Developments located within this category shall be scaled to fit the character of the area. Residential density shall be limited to 60 units per acre , with up to 50% density bonus available for developments that meet or exceed affordable housing</w:t>
      </w:r>
      <w:ins w:id="86" w:author="Adrian Hayes-Santos" w:date="2025-09-09T22:36:00Z" w16du:dateUtc="2025-09-10T02:36:00Z">
        <w:r w:rsidR="00561A03">
          <w:t xml:space="preserve">, </w:t>
        </w:r>
      </w:ins>
      <w:del w:id="87" w:author="Adrian Hayes-Santos" w:date="2025-09-09T22:36:00Z" w16du:dateUtc="2025-09-10T02:36:00Z">
        <w:r w:rsidRPr="006C67EE" w:rsidDel="00561A03">
          <w:delText xml:space="preserve"> or</w:delText>
        </w:r>
      </w:del>
      <w:r w:rsidRPr="006C67EE">
        <w:t xml:space="preserve"> tree preservation requirements</w:t>
      </w:r>
      <w:ins w:id="88" w:author="Adrian Hayes-Santos" w:date="2025-09-09T22:37:00Z" w16du:dateUtc="2025-09-10T02:37:00Z">
        <w:r w:rsidR="00561A03">
          <w:t>,</w:t>
        </w:r>
      </w:ins>
      <w:r w:rsidRPr="006C67EE">
        <w:t xml:space="preserve"> </w:t>
      </w:r>
      <w:del w:id="89" w:author="Adrian Hayes-Santos" w:date="2025-09-09T22:37:00Z" w16du:dateUtc="2025-09-10T02:37:00Z">
        <w:r w:rsidRPr="006C67EE" w:rsidDel="00561A03">
          <w:delText xml:space="preserve">as </w:delText>
        </w:r>
      </w:del>
      <w:ins w:id="90" w:author="Adrian Hayes-Santos" w:date="2025-09-09T22:37:00Z" w16du:dateUtc="2025-09-10T02:37:00Z">
        <w:r w:rsidR="00561A03">
          <w:t>or other bonuses that</w:t>
        </w:r>
        <w:r w:rsidR="00561A03" w:rsidRPr="006C67EE">
          <w:t xml:space="preserve"> </w:t>
        </w:r>
      </w:ins>
      <w:r w:rsidRPr="006C67EE">
        <w:t xml:space="preserve">may be established in the Land Development Code . </w:t>
      </w:r>
      <w:del w:id="91" w:author="Adrian Hayes-Santos" w:date="2025-08-03T09:16:00Z" w16du:dateUtc="2025-08-03T13:16:00Z">
        <w:r w:rsidRPr="006C67EE" w:rsidDel="00F830F2">
          <w:delText>Maximum building height shall range between 4 to 5 stories, depending upon the implementing zoning district, with provisions to add up to an additional 1 to 2 stories by a height bonus system</w:delText>
        </w:r>
      </w:del>
      <w:ins w:id="92" w:author="Adrian Hayes-Santos" w:date="2025-08-03T09:16:00Z" w16du:dateUtc="2025-08-03T13:16:00Z">
        <w:r w:rsidR="00F830F2">
          <w:t xml:space="preserve"> </w:t>
        </w:r>
      </w:ins>
      <w:ins w:id="93" w:author="Adrian Hayes-Santos" w:date="2025-08-03T09:24:00Z" w16du:dateUtc="2025-08-03T13:24:00Z">
        <w:r w:rsidR="006A34CF">
          <w:t>Maximum b</w:t>
        </w:r>
      </w:ins>
      <w:ins w:id="94" w:author="Adrian Hayes-Santos" w:date="2025-08-03T09:16:00Z" w16du:dateUtc="2025-08-03T13:16:00Z">
        <w:r w:rsidR="00F830F2">
          <w:t xml:space="preserve">uilding height </w:t>
        </w:r>
      </w:ins>
      <w:ins w:id="95" w:author="Adrian Hayes-Santos" w:date="2025-08-03T09:26:00Z" w16du:dateUtc="2025-08-03T13:26:00Z">
        <w:r w:rsidR="006A34CF">
          <w:t>may</w:t>
        </w:r>
      </w:ins>
      <w:ins w:id="96" w:author="Adrian Hayes-Santos" w:date="2025-08-03T09:16:00Z" w16du:dateUtc="2025-08-03T13:16:00Z">
        <w:r w:rsidR="00F830F2">
          <w:t xml:space="preserve"> be </w:t>
        </w:r>
      </w:ins>
      <w:del w:id="97" w:author="Adrian Hayes-Santos" w:date="2025-08-03T09:16:00Z" w16du:dateUtc="2025-08-03T13:16:00Z">
        <w:r w:rsidRPr="006C67EE" w:rsidDel="00F830F2">
          <w:delText xml:space="preserve"> as </w:delText>
        </w:r>
      </w:del>
      <w:r w:rsidRPr="006C67EE">
        <w:t>established in the Land Development Code.</w:t>
      </w:r>
      <w:del w:id="98" w:author="Adrian Hayes-Santos" w:date="2025-09-09T02:35:00Z" w16du:dateUtc="2025-09-09T06:35:00Z">
        <w:r w:rsidRPr="006C67EE" w:rsidDel="00026002">
          <w:delText xml:space="preserve"> </w:delText>
        </w:r>
      </w:del>
      <w:ins w:id="99" w:author="Adrian Hayes-Santos" w:date="2025-09-09T02:35:00Z" w16du:dateUtc="2025-09-09T06:35:00Z">
        <w:r w:rsidR="00026002">
          <w:t xml:space="preserve"> </w:t>
        </w:r>
      </w:ins>
      <w:ins w:id="100" w:author="Adrian Hayes-Santos" w:date="2025-09-09T02:35:00Z">
        <w:r w:rsidR="00026002" w:rsidRPr="00026002">
          <w:t>Maximum lot coverage within this category shall not exceed 100 percent of the net lot area. Compliance with stormwater, landscaping, height and other dimensional standards shall be as provided in the Land Development Code.</w:t>
        </w:r>
      </w:ins>
      <w:ins w:id="101" w:author="Adrian Hayes-Santos" w:date="2025-08-03T09:18:00Z" w16du:dateUtc="2025-08-03T13:18:00Z">
        <w:r w:rsidR="00F830F2">
          <w:t xml:space="preserve"> </w:t>
        </w:r>
      </w:ins>
      <w:r w:rsidRPr="006C67EE">
        <w:t xml:space="preserve">Land development regulations shall set the appropriate densities, the types of uses; design criteria; landscaping, and pedestrian/vehicular access. Public and </w:t>
      </w:r>
      <w:r w:rsidRPr="006C67EE">
        <w:lastRenderedPageBreak/>
        <w:t>private schools, places of religious assembly and community facilities are appropriate within this category.</w:t>
      </w:r>
    </w:p>
    <w:p w14:paraId="2D81E5F6" w14:textId="77777777" w:rsidR="006C67EE" w:rsidRDefault="006C67EE"/>
    <w:p w14:paraId="560C1113" w14:textId="068150E5" w:rsidR="006C67EE" w:rsidRDefault="006C67EE">
      <w:r w:rsidRPr="006C67EE">
        <w:t>Urban Mixed-Use H</w:t>
      </w:r>
      <w:del w:id="102" w:author="Adrian Hayes-Santos" w:date="2025-08-19T21:48:00Z" w16du:dateUtc="2025-08-20T01:48:00Z">
        <w:r w:rsidRPr="006C67EE" w:rsidDel="008C1458">
          <w:delText xml:space="preserve"> </w:delText>
        </w:r>
      </w:del>
      <w:r w:rsidRPr="006C67EE">
        <w:t xml:space="preserve">igh </w:t>
      </w:r>
      <w:r w:rsidR="009F5B16" w:rsidRPr="006C67EE">
        <w:t>Intensity</w:t>
      </w:r>
      <w:r w:rsidRPr="006C67EE">
        <w:t xml:space="preserve">  (UMUH): </w:t>
      </w:r>
      <w:ins w:id="103" w:author="Adrian Hayes-Santos" w:date="2025-08-03T09:38:00Z" w16du:dateUtc="2025-08-03T13:38:00Z">
        <w:r w:rsidR="00A43393">
          <w:t>Up to</w:t>
        </w:r>
      </w:ins>
      <w:del w:id="104" w:author="Adrian Hayes-Santos" w:date="2025-08-03T09:38:00Z" w16du:dateUtc="2025-08-03T13:38:00Z">
        <w:r w:rsidRPr="006C67EE" w:rsidDel="00A43393">
          <w:delText>10-</w:delText>
        </w:r>
      </w:del>
      <w:r w:rsidRPr="006C67EE">
        <w:t>100 units per acre</w:t>
      </w:r>
    </w:p>
    <w:p w14:paraId="517AB8D3" w14:textId="481AC70D" w:rsidR="00026002" w:rsidRPr="00026002" w:rsidRDefault="006C67EE" w:rsidP="00026002">
      <w:pPr>
        <w:rPr>
          <w:ins w:id="105" w:author="Adrian Hayes-Santos" w:date="2025-09-09T02:34:00Z"/>
        </w:rPr>
      </w:pPr>
      <w:r w:rsidRPr="006C67EE">
        <w:t xml:space="preserve">This land use category allows residential, office/research, retail, and service uses either as standalone uses or combined in a mixed-use development format. Light assembly, fabrication, and processing uses within fully enclosed structures shall be allowed as specially regulated by the Land Development Code. </w:t>
      </w:r>
      <w:del w:id="106" w:author="Adrian Hayes-Santos" w:date="2025-08-03T09:37:00Z" w16du:dateUtc="2025-08-03T13:37:00Z">
        <w:r w:rsidRPr="006C67EE" w:rsidDel="00A43393">
          <w:delText xml:space="preserve">The Urban Mixed-Use High-Intensity category is distinguished from other mixed-use categories in that it is specifically established to support research and development in close proximity to the University of Florida main campus. </w:delText>
        </w:r>
      </w:del>
      <w:r w:rsidRPr="006C67EE">
        <w:t>An essential component of the category is orientation of structures to the street and the multi-modal character of the area.</w:t>
      </w:r>
      <w:ins w:id="107" w:author="Adrian Hayes-Santos" w:date="2025-08-03T09:40:00Z" w16du:dateUtc="2025-08-03T13:40:00Z">
        <w:r w:rsidR="00A43393">
          <w:t xml:space="preserve"> </w:t>
        </w:r>
        <w:r w:rsidR="00A43393" w:rsidRPr="006C67EE">
          <w:t xml:space="preserve">Development within urban </w:t>
        </w:r>
        <w:r w:rsidR="00A43393">
          <w:t>Mixed-Use High Intensity areas</w:t>
        </w:r>
        <w:r w:rsidR="00A43393" w:rsidRPr="006C67EE">
          <w:t xml:space="preserve"> shall ensure the compact, pedestrian character of this area. </w:t>
        </w:r>
      </w:ins>
      <w:r w:rsidRPr="006C67EE">
        <w:t xml:space="preserve"> Developments located within this category shall be scaled to fit the character of the area. Residential density shall be limited to 10 to 100 units per acre, with up to 50% density bonus available for developments that meet or exceed affordable housing</w:t>
      </w:r>
      <w:ins w:id="108" w:author="Adrian Hayes-Santos" w:date="2025-09-09T22:38:00Z" w16du:dateUtc="2025-09-10T02:38:00Z">
        <w:r w:rsidR="00561A03">
          <w:t>,</w:t>
        </w:r>
      </w:ins>
      <w:del w:id="109" w:author="Adrian Hayes-Santos" w:date="2025-09-09T22:38:00Z" w16du:dateUtc="2025-09-10T02:38:00Z">
        <w:r w:rsidRPr="006C67EE" w:rsidDel="00561A03">
          <w:delText xml:space="preserve"> or</w:delText>
        </w:r>
      </w:del>
      <w:r w:rsidRPr="006C67EE">
        <w:t xml:space="preserve"> tree preservation requirements</w:t>
      </w:r>
      <w:ins w:id="110" w:author="Adrian Hayes-Santos" w:date="2025-09-09T22:38:00Z" w16du:dateUtc="2025-09-10T02:38:00Z">
        <w:r w:rsidR="00561A03">
          <w:t xml:space="preserve">, </w:t>
        </w:r>
        <w:r w:rsidR="00561A03">
          <w:t>or other bonuses that</w:t>
        </w:r>
      </w:ins>
      <w:r w:rsidRPr="006C67EE">
        <w:t xml:space="preserve"> </w:t>
      </w:r>
      <w:del w:id="111" w:author="Adrian Hayes-Santos" w:date="2025-09-09T22:38:00Z" w16du:dateUtc="2025-09-10T02:38:00Z">
        <w:r w:rsidRPr="006C67EE" w:rsidDel="00561A03">
          <w:delText xml:space="preserve">as </w:delText>
        </w:r>
      </w:del>
      <w:r w:rsidRPr="006C67EE">
        <w:t xml:space="preserve">may be established in the Land Development Code. </w:t>
      </w:r>
      <w:del w:id="112" w:author="Adrian Hayes-Santos" w:date="2025-08-03T09:38:00Z" w16du:dateUtc="2025-08-03T13:38:00Z">
        <w:r w:rsidRPr="006C67EE" w:rsidDel="00A43393">
          <w:delText xml:space="preserve">Lots that existed on November 13, 1991 and that are less than or equal to 0.5 acres in size shall be exempt from minimum density requirements. </w:delText>
        </w:r>
      </w:del>
      <w:del w:id="113" w:author="Adrian Hayes-Santos" w:date="2025-08-03T09:39:00Z" w16du:dateUtc="2025-08-03T13:39:00Z">
        <w:r w:rsidRPr="006C67EE" w:rsidDel="00A43393">
          <w:delText xml:space="preserve">Unified developments that include a residential and non-residential component (either horizontally or vertically mixed) shall not be required to meet the minimum density requirements. </w:delText>
        </w:r>
      </w:del>
      <w:del w:id="114" w:author="Adrian Hayes-Santos" w:date="2025-08-03T09:35:00Z" w16du:dateUtc="2025-08-03T13:35:00Z">
        <w:r w:rsidRPr="006C67EE" w:rsidDel="00A43393">
          <w:delText xml:space="preserve">Building height shall be limited to 6 stories and up to 8 stories by a height bonus system as established in the Land Development Code. </w:delText>
        </w:r>
      </w:del>
      <w:ins w:id="115" w:author="Adrian Hayes-Santos" w:date="2025-09-09T02:34:00Z">
        <w:r w:rsidR="00026002" w:rsidRPr="00026002">
          <w:t>Maximum lot coverage within this category shall not exceed 100 percent of the net lot area. Compliance with stormwater, landscaping, height and other dimensional standards shall be as provided in the Land Development Code.</w:t>
        </w:r>
      </w:ins>
    </w:p>
    <w:p w14:paraId="2F330A0E" w14:textId="6C1162C6" w:rsidR="006A34CF" w:rsidRDefault="006C67EE">
      <w:r w:rsidRPr="006C67EE">
        <w:t>Land development regulations shall set the appropriate zoning densities: the types of uses; design criteria; landscaping, and pedestrian/vehicular access. Public and private schools, places of religious assembly and community facilities are appropriate within this category.</w:t>
      </w:r>
      <w:r>
        <w:t xml:space="preserve"> </w:t>
      </w:r>
    </w:p>
    <w:p w14:paraId="56BACAEA" w14:textId="77777777" w:rsidR="006A34CF" w:rsidRDefault="006A34CF"/>
    <w:p w14:paraId="4D023F2D" w14:textId="1F28713E" w:rsidR="006A34CF" w:rsidRDefault="006A34CF">
      <w:r w:rsidRPr="006A34CF">
        <w:t xml:space="preserve">Urban </w:t>
      </w:r>
      <w:del w:id="116" w:author="Adrian Hayes-Santos" w:date="2025-08-03T09:31:00Z" w16du:dateUtc="2025-08-03T13:31:00Z">
        <w:r w:rsidRPr="006A34CF" w:rsidDel="00A43393">
          <w:delText xml:space="preserve">Core </w:delText>
        </w:r>
      </w:del>
      <w:ins w:id="117" w:author="Adrian Hayes-Santos" w:date="2025-08-03T09:31:00Z" w16du:dateUtc="2025-08-03T13:31:00Z">
        <w:r w:rsidR="00A43393">
          <w:t>Centers</w:t>
        </w:r>
        <w:r w:rsidR="00A43393" w:rsidRPr="006A34CF">
          <w:t xml:space="preserve"> </w:t>
        </w:r>
      </w:ins>
      <w:r w:rsidRPr="006A34CF">
        <w:t>(UC); up to 150 units per acre</w:t>
      </w:r>
    </w:p>
    <w:p w14:paraId="67992D39" w14:textId="7458A552" w:rsidR="00026002" w:rsidRPr="00026002" w:rsidRDefault="006C67EE" w:rsidP="00026002">
      <w:pPr>
        <w:rPr>
          <w:ins w:id="118" w:author="Adrian Hayes-Santos" w:date="2025-09-09T02:34:00Z"/>
        </w:rPr>
      </w:pPr>
      <w:r w:rsidRPr="006C67EE">
        <w:t xml:space="preserve">This land use category allows residential, office, and business uses concentrated in </w:t>
      </w:r>
      <w:del w:id="119" w:author="Adrian Hayes-Santos" w:date="2025-08-03T09:37:00Z" w16du:dateUtc="2025-08-03T13:37:00Z">
        <w:r w:rsidRPr="006C67EE" w:rsidDel="00A43393">
          <w:delText xml:space="preserve">the </w:delText>
        </w:r>
      </w:del>
      <w:r w:rsidRPr="006C67EE">
        <w:t xml:space="preserve">urban </w:t>
      </w:r>
      <w:del w:id="120" w:author="Adrian Hayes-Santos" w:date="2025-08-03T09:36:00Z" w16du:dateUtc="2025-08-03T13:36:00Z">
        <w:r w:rsidRPr="006C67EE" w:rsidDel="00A43393">
          <w:delText>core area</w:delText>
        </w:r>
      </w:del>
      <w:ins w:id="121" w:author="Adrian Hayes-Santos" w:date="2025-08-03T09:36:00Z" w16du:dateUtc="2025-08-03T13:36:00Z">
        <w:r w:rsidR="00A43393">
          <w:t>center</w:t>
        </w:r>
      </w:ins>
      <w:ins w:id="122" w:author="Adrian Hayes-Santos" w:date="2025-08-03T09:37:00Z" w16du:dateUtc="2025-08-03T13:37:00Z">
        <w:r w:rsidR="00A43393">
          <w:t>s</w:t>
        </w:r>
      </w:ins>
      <w:r w:rsidRPr="006C67EE">
        <w:t xml:space="preserve">. Light assembly, fabrication, and processing uses within fully enclosed structures shall be allowed as specially regulated by the Land Development Code. Development in this category shall function as a center serving </w:t>
      </w:r>
      <w:ins w:id="123" w:author="Adrian Hayes-Santos" w:date="2025-08-03T09:32:00Z" w16du:dateUtc="2025-08-03T13:32:00Z">
        <w:r w:rsidR="00A43393">
          <w:t>urban centers</w:t>
        </w:r>
      </w:ins>
      <w:del w:id="124" w:author="Adrian Hayes-Santos" w:date="2025-08-03T09:32:00Z" w16du:dateUtc="2025-08-03T13:32:00Z">
        <w:r w:rsidRPr="006C67EE" w:rsidDel="00A43393">
          <w:delText xml:space="preserve">the </w:delText>
        </w:r>
        <w:r w:rsidRPr="006C67EE" w:rsidDel="00A43393">
          <w:lastRenderedPageBreak/>
          <w:delText>urban area</w:delText>
        </w:r>
      </w:del>
      <w:r w:rsidRPr="006C67EE">
        <w:t xml:space="preserve">. Development within </w:t>
      </w:r>
      <w:del w:id="125" w:author="Adrian Hayes-Santos" w:date="2025-08-03T09:33:00Z" w16du:dateUtc="2025-08-03T13:33:00Z">
        <w:r w:rsidRPr="006C67EE" w:rsidDel="00A43393">
          <w:delText xml:space="preserve">the </w:delText>
        </w:r>
      </w:del>
      <w:r w:rsidRPr="006C67EE">
        <w:t xml:space="preserve">urban </w:t>
      </w:r>
      <w:del w:id="126" w:author="Adrian Hayes-Santos" w:date="2025-08-03T09:33:00Z" w16du:dateUtc="2025-08-03T13:33:00Z">
        <w:r w:rsidRPr="006C67EE" w:rsidDel="00A43393">
          <w:delText xml:space="preserve">core </w:delText>
        </w:r>
      </w:del>
      <w:ins w:id="127" w:author="Adrian Hayes-Santos" w:date="2025-08-03T09:33:00Z" w16du:dateUtc="2025-08-03T13:33:00Z">
        <w:r w:rsidR="00A43393">
          <w:t>centers</w:t>
        </w:r>
        <w:r w:rsidR="00A43393" w:rsidRPr="006C67EE">
          <w:t xml:space="preserve"> </w:t>
        </w:r>
      </w:ins>
      <w:r w:rsidRPr="006C67EE">
        <w:t xml:space="preserve">shall ensure the compact, pedestrian character of this area. Residential densities up to 150 units per acre shall be permitted, with up to 50% density bonus available for developments that meet or exceed affordable housing </w:t>
      </w:r>
      <w:ins w:id="128" w:author="Adrian Hayes-Santos" w:date="2025-09-09T22:38:00Z" w16du:dateUtc="2025-09-10T02:38:00Z">
        <w:r w:rsidR="00561A03">
          <w:t xml:space="preserve">, </w:t>
        </w:r>
      </w:ins>
      <w:del w:id="129" w:author="Adrian Hayes-Santos" w:date="2025-09-09T22:38:00Z" w16du:dateUtc="2025-09-10T02:38:00Z">
        <w:r w:rsidRPr="006C67EE" w:rsidDel="00561A03">
          <w:delText xml:space="preserve">or </w:delText>
        </w:r>
      </w:del>
      <w:r w:rsidRPr="006C67EE">
        <w:t>tree preservation requirements</w:t>
      </w:r>
      <w:ins w:id="130" w:author="Adrian Hayes-Santos" w:date="2025-09-09T22:38:00Z" w16du:dateUtc="2025-09-10T02:38:00Z">
        <w:r w:rsidR="00561A03">
          <w:t xml:space="preserve">, </w:t>
        </w:r>
        <w:r w:rsidR="00561A03">
          <w:t>or other bonuses that</w:t>
        </w:r>
      </w:ins>
      <w:r w:rsidRPr="006C67EE">
        <w:t xml:space="preserve"> </w:t>
      </w:r>
      <w:del w:id="131" w:author="Adrian Hayes-Santos" w:date="2025-09-09T22:38:00Z" w16du:dateUtc="2025-09-10T02:38:00Z">
        <w:r w:rsidRPr="006C67EE" w:rsidDel="00561A03">
          <w:delText xml:space="preserve">as </w:delText>
        </w:r>
      </w:del>
      <w:r w:rsidRPr="006C67EE">
        <w:t xml:space="preserve">may be established in the Land Development Code. Buildings in this category shall face the street and meet build-to lines established in the Land Development Code. </w:t>
      </w:r>
      <w:del w:id="132" w:author="Adrian Hayes-Santos" w:date="2025-08-03T09:31:00Z" w16du:dateUtc="2025-08-03T13:31:00Z">
        <w:r w:rsidRPr="006C67EE" w:rsidDel="006A34CF">
          <w:delText>Building height shall be limited to 12 stories, with up to 14 stories by a height bonus systems as established in the Land Development Code.</w:delText>
        </w:r>
      </w:del>
      <w:ins w:id="133" w:author="Adrian Hayes-Santos" w:date="2025-08-03T09:31:00Z" w16du:dateUtc="2025-08-03T13:31:00Z">
        <w:r w:rsidR="006A34CF">
          <w:t xml:space="preserve"> </w:t>
        </w:r>
      </w:ins>
      <w:ins w:id="134" w:author="Adrian Hayes-Santos" w:date="2025-09-09T22:40:00Z" w16du:dateUtc="2025-09-10T02:40:00Z">
        <w:r w:rsidR="00B715C5" w:rsidRPr="00026002">
          <w:t>Maximum lot coverage within this category shall not exceed 100 percent of the net lot area. Compliance with stormwater, landscaping, and other dimensional standards shall be as provided in the Land Development Code</w:t>
        </w:r>
        <w:r w:rsidR="00B715C5">
          <w:t>.</w:t>
        </w:r>
      </w:ins>
    </w:p>
    <w:p w14:paraId="513C68C2" w14:textId="7A68CFD3" w:rsidR="006C67EE" w:rsidRDefault="006C67EE">
      <w:del w:id="135" w:author="Adrian Hayes-Santos" w:date="2025-08-03T09:31:00Z" w16du:dateUtc="2025-08-03T13:31:00Z">
        <w:r w:rsidRPr="006C67EE" w:rsidDel="006A34CF">
          <w:delText xml:space="preserve"> </w:delText>
        </w:r>
      </w:del>
      <w:r w:rsidRPr="006C67EE">
        <w:t>Public and private schools, government offices, institutions of higher learning, places of religious assembly and community facilities are appropriate in this category.</w:t>
      </w:r>
    </w:p>
    <w:p w14:paraId="19A3556A" w14:textId="77777777" w:rsidR="006C67EE" w:rsidRDefault="006C67EE"/>
    <w:p w14:paraId="58380A9C" w14:textId="6FE1AF57" w:rsidR="006C67EE" w:rsidRDefault="006C67EE">
      <w:r w:rsidRPr="006C67EE">
        <w:t>Office (O)</w:t>
      </w:r>
    </w:p>
    <w:p w14:paraId="2B02E222" w14:textId="4B49A572" w:rsidR="006C67EE" w:rsidRDefault="006C67EE">
      <w:r w:rsidRPr="006C67EE">
        <w:t xml:space="preserve">The Office land use category identifies areas appropriate for </w:t>
      </w:r>
      <w:ins w:id="136" w:author="Adrian Hayes-Santos" w:date="2025-09-09T18:33:00Z" w16du:dateUtc="2025-09-09T22:33:00Z">
        <w:r w:rsidR="009F5B16">
          <w:t xml:space="preserve">commercial, </w:t>
        </w:r>
      </w:ins>
      <w:r w:rsidRPr="006C67EE">
        <w:t xml:space="preserve">office, residential, professional and service uses, hospital and medical uses, and appropriate ancillary uses. Office designations shall be applied to compact office development. Residential uses in office districts shall be designed as new in-town development, mixed-use, live-work, compound use or shall accommodate existing residential development within the Office zoning district. </w:t>
      </w:r>
      <w:del w:id="137" w:author="Adrian Hayes-Santos" w:date="2025-09-09T18:33:00Z" w16du:dateUtc="2025-09-09T22:33:00Z">
        <w:r w:rsidRPr="006C67EE" w:rsidDel="009F5B16">
          <w:delText xml:space="preserve">Some non-office type uses such as restaurants may be allowed in this land use category by a Special Use Permit process established in the Land Development Code. </w:delText>
        </w:r>
      </w:del>
      <w:r w:rsidRPr="006C67EE">
        <w:t>Densities shall not exceed 20 units per acre, with up to 50% density bonus available for developments that meet or exceed affordable housing</w:t>
      </w:r>
      <w:ins w:id="138" w:author="Adrian Hayes-Santos" w:date="2025-09-09T22:39:00Z" w16du:dateUtc="2025-09-10T02:39:00Z">
        <w:r w:rsidR="00561A03">
          <w:t>,</w:t>
        </w:r>
      </w:ins>
      <w:del w:id="139" w:author="Adrian Hayes-Santos" w:date="2025-09-09T22:39:00Z" w16du:dateUtc="2025-09-10T02:39:00Z">
        <w:r w:rsidRPr="006C67EE" w:rsidDel="00561A03">
          <w:delText xml:space="preserve"> or</w:delText>
        </w:r>
      </w:del>
      <w:r w:rsidRPr="006C67EE">
        <w:t xml:space="preserve"> tree preservation requirements</w:t>
      </w:r>
      <w:ins w:id="140" w:author="Adrian Hayes-Santos" w:date="2025-09-09T22:39:00Z" w16du:dateUtc="2025-09-10T02:39:00Z">
        <w:r w:rsidR="00561A03">
          <w:t xml:space="preserve">, </w:t>
        </w:r>
        <w:r w:rsidR="00561A03">
          <w:t>or other bonuses that</w:t>
        </w:r>
      </w:ins>
      <w:del w:id="141" w:author="Adrian Hayes-Santos" w:date="2025-09-09T22:39:00Z" w16du:dateUtc="2025-09-10T02:39:00Z">
        <w:r w:rsidRPr="006C67EE" w:rsidDel="00561A03">
          <w:delText xml:space="preserve"> as</w:delText>
        </w:r>
      </w:del>
      <w:r w:rsidRPr="006C67EE">
        <w:t xml:space="preserve"> may be established in the Land Development Code</w:t>
      </w:r>
      <w:del w:id="142" w:author="Adrian Hayes-Santos" w:date="2025-09-09T18:33:00Z" w16du:dateUtc="2025-09-09T22:33:00Z">
        <w:r w:rsidRPr="006C67EE" w:rsidDel="009F5B16">
          <w:delText>. Land development regulations shall determine the appropriate scale of uses; and the specific criteria for the siting of private schools and churches.</w:delText>
        </w:r>
      </w:del>
      <w:ins w:id="143" w:author="Adrian Hayes-Santos" w:date="2025-09-09T18:33:00Z" w16du:dateUtc="2025-09-09T22:33:00Z">
        <w:r w:rsidR="009F5B16">
          <w:t xml:space="preserve"> </w:t>
        </w:r>
      </w:ins>
      <w:del w:id="144" w:author="Adrian Hayes-Santos" w:date="2025-09-09T18:33:00Z" w16du:dateUtc="2025-09-09T22:33:00Z">
        <w:r w:rsidRPr="006C67EE" w:rsidDel="009F5B16">
          <w:delText xml:space="preserve"> </w:delText>
        </w:r>
      </w:del>
      <w:ins w:id="145" w:author="Adrian Hayes-Santos" w:date="2025-09-09T18:32:00Z" w16du:dateUtc="2025-09-09T22:32:00Z">
        <w:r w:rsidR="009F5B16" w:rsidRPr="006C67EE">
          <w:t>Public and private schools, government offices, institutions of higher learning, places of religious assembly and community facilities are appropriate in this category.</w:t>
        </w:r>
      </w:ins>
      <w:ins w:id="146" w:author="Adrian Hayes-Santos" w:date="2025-09-09T18:33:00Z" w16du:dateUtc="2025-09-09T22:33:00Z">
        <w:r w:rsidR="009F5B16">
          <w:t xml:space="preserve"> </w:t>
        </w:r>
      </w:ins>
      <w:ins w:id="147" w:author="Adrian Hayes-Santos" w:date="2025-09-09T22:40:00Z" w16du:dateUtc="2025-09-10T02:40:00Z">
        <w:r w:rsidR="00B715C5" w:rsidRPr="00026002">
          <w:t>Maximum lot coverage within this category shall not exceed 100 percent of the net lot area. Compliance with stormwater, landscaping, height and other dimensional standards shall be as provided in the Land Development Code</w:t>
        </w:r>
      </w:ins>
      <w:ins w:id="148" w:author="Adrian Hayes-Santos" w:date="2025-09-09T02:34:00Z">
        <w:r w:rsidR="00026002" w:rsidRPr="00026002">
          <w:t>.</w:t>
        </w:r>
      </w:ins>
      <w:ins w:id="149" w:author="Adrian Hayes-Santos" w:date="2025-09-09T02:34:00Z" w16du:dateUtc="2025-09-09T06:34:00Z">
        <w:r w:rsidR="00026002">
          <w:t xml:space="preserve"> </w:t>
        </w:r>
      </w:ins>
      <w:del w:id="150" w:author="Adrian Hayes-Santos" w:date="2025-08-03T09:45:00Z" w16du:dateUtc="2025-08-03T13:45:00Z">
        <w:r w:rsidRPr="006C67EE" w:rsidDel="00796A52">
          <w:delText>Intensity will be controlled by adopting land development regulations that establish height limits of 5 stories or less, that require buildings</w:delText>
        </w:r>
        <w:r w:rsidR="00A43393" w:rsidDel="00796A52">
          <w:delText xml:space="preserve"> </w:delText>
        </w:r>
        <w:r w:rsidRPr="006C67EE" w:rsidDel="00796A52">
          <w:delText>to face the street, and modest build-to lines, instead of a maximum floor area ratio; however, height may be increased to a maximum of 8 stories by Special Use Permit. For hospitals and large-scale medical office facilities that are located in a Medical Services zoning district, the height may be increased to 14 stories by Special Use Permit.</w:delText>
        </w:r>
      </w:del>
    </w:p>
    <w:p w14:paraId="1DB11057" w14:textId="39BB51DC" w:rsidR="006C67EE" w:rsidRDefault="006C67EE">
      <w:r w:rsidRPr="006C67EE">
        <w:lastRenderedPageBreak/>
        <w:t>Commercial (C)</w:t>
      </w:r>
    </w:p>
    <w:p w14:paraId="537D0125" w14:textId="69AB8FE5" w:rsidR="006C67EE" w:rsidRDefault="006C67EE">
      <w:r w:rsidRPr="006C67EE">
        <w:t>The Commercial land use category identifies those areas most appropriate for large scale highway</w:t>
      </w:r>
      <w:r w:rsidR="00796A52">
        <w:t xml:space="preserve"> </w:t>
      </w:r>
      <w:r w:rsidRPr="006C67EE">
        <w:t xml:space="preserve">oriented commercial uses. Land development regulations shall determine the appropriate scale of uses. This category is not appropriate for neighborhood centers. </w:t>
      </w:r>
      <w:ins w:id="151" w:author="Adrian Hayes-Santos" w:date="2025-09-09T18:34:00Z" w16du:dateUtc="2025-09-09T22:34:00Z">
        <w:r w:rsidR="009F5B16" w:rsidRPr="006C67EE">
          <w:t>Public and private schools, government offices, institutions of higher learning, places of religious assembly and community facilities are appropriate in this category.</w:t>
        </w:r>
        <w:r w:rsidR="009F5B16">
          <w:t xml:space="preserve"> </w:t>
        </w:r>
      </w:ins>
      <w:ins w:id="152" w:author="Adrian Hayes-Santos" w:date="2025-09-09T22:40:00Z" w16du:dateUtc="2025-09-10T02:40:00Z">
        <w:r w:rsidR="00B715C5" w:rsidRPr="00026002">
          <w:t>Maximum lot coverage within this category shall not exceed 100 percent of the net lot area. Compliance with stormwater, landscaping, height and other dimensional standards shall be as provided in the Land Development Code</w:t>
        </w:r>
        <w:r w:rsidR="00B715C5">
          <w:t>.</w:t>
        </w:r>
        <w:r w:rsidR="00B715C5" w:rsidRPr="006C67EE">
          <w:t xml:space="preserve"> </w:t>
        </w:r>
      </w:ins>
      <w:del w:id="153" w:author="Adrian Hayes-Santos" w:date="2025-08-03T09:47:00Z" w16du:dateUtc="2025-08-03T13:47:00Z">
        <w:r w:rsidRPr="006C67EE" w:rsidDel="00796A52">
          <w:delText>Intensity will be controlled by adopting height limits of 5 stories or less, requiring buildings to face the street, and modest build-to lines instead of a maximum floor area ratio; however, height may be increased to a maximum of 8 stories by Special Use Permit.</w:delText>
        </w:r>
      </w:del>
    </w:p>
    <w:p w14:paraId="678F9CF1" w14:textId="536FA4A9" w:rsidR="006C67EE" w:rsidDel="00026002" w:rsidRDefault="006C67EE">
      <w:pPr>
        <w:rPr>
          <w:del w:id="154" w:author="Adrian Hayes-Santos" w:date="2025-09-09T02:30:00Z" w16du:dateUtc="2025-09-09T06:30:00Z"/>
        </w:rPr>
      </w:pPr>
    </w:p>
    <w:p w14:paraId="7F8A8ACD" w14:textId="77864BAE" w:rsidR="006C67EE" w:rsidRDefault="006C67EE">
      <w:r w:rsidRPr="006C67EE">
        <w:t>Business Industrial (BI)</w:t>
      </w:r>
    </w:p>
    <w:p w14:paraId="31CB8BD8" w14:textId="1E261837" w:rsidR="006C67EE" w:rsidRDefault="006C67EE">
      <w:r w:rsidRPr="006C67EE">
        <w:t xml:space="preserve">This land use category is appropriate </w:t>
      </w:r>
      <w:del w:id="155" w:author="Adrian Hayes-Santos" w:date="2025-09-09T22:19:00Z" w16du:dateUtc="2025-09-10T02:19:00Z">
        <w:r w:rsidRPr="006C67EE" w:rsidDel="00731BE3">
          <w:delText xml:space="preserve">for those areas near the Gainesville Regional Airport </w:delText>
        </w:r>
      </w:del>
      <w:r w:rsidRPr="006C67EE">
        <w:t>for office, business, commercial and industrial uses.</w:t>
      </w:r>
      <w:del w:id="156" w:author="Adrian Hayes-Santos" w:date="2025-09-09T22:20:00Z" w16du:dateUtc="2025-09-10T02:20:00Z">
        <w:r w:rsidRPr="006C67EE" w:rsidDel="00731BE3">
          <w:delText xml:space="preserve"> This category is distinguished from other industrial and commercial categories in that it is designed specifically to allow only uses that are</w:delText>
        </w:r>
        <w:r w:rsidDel="00731BE3">
          <w:delText xml:space="preserve"> </w:delText>
        </w:r>
        <w:r w:rsidRPr="006C67EE" w:rsidDel="00731BE3">
          <w:delText>that establish height limits consistent with the Airport Hazard Zoning Regulations. When not located within an airport zone of influence, as mapped in the Land Development Code, this category is also appropriate to designate areas for office, business, commercial and industrial uses</w:delText>
        </w:r>
      </w:del>
      <w:ins w:id="157" w:author="Adrian Hayes-Santos" w:date="2025-09-09T18:34:00Z" w16du:dateUtc="2025-09-09T22:34:00Z">
        <w:r w:rsidR="009F5B16">
          <w:t xml:space="preserve">. </w:t>
        </w:r>
        <w:r w:rsidR="009F5B16" w:rsidRPr="006C67EE">
          <w:t>Public and private schools, government offices, institutions of higher learning, places of religious assembly and community facilities are appropriate in this category.</w:t>
        </w:r>
      </w:ins>
      <w:ins w:id="158" w:author="Adrian Hayes-Santos" w:date="2025-09-09T02:34:00Z" w16du:dateUtc="2025-09-09T06:34:00Z">
        <w:r w:rsidR="00026002" w:rsidRPr="00026002">
          <w:rPr>
            <w:rFonts w:ascii="Times New Roman" w:eastAsia="Times New Roman" w:hAnsi="Times New Roman" w:cs="Times New Roman"/>
            <w:kern w:val="0"/>
            <w14:ligatures w14:val="none"/>
          </w:rPr>
          <w:t xml:space="preserve"> </w:t>
        </w:r>
      </w:ins>
      <w:ins w:id="159" w:author="Adrian Hayes-Santos" w:date="2025-09-09T22:40:00Z" w16du:dateUtc="2025-09-10T02:40:00Z">
        <w:r w:rsidR="00B715C5" w:rsidRPr="00026002">
          <w:t>Maximum lot coverage within this category shall not exceed 100 percent of the net lot area. Compliance with stormwater, landscaping, height and other dimensional standards shall be as provided in the Land Development Code</w:t>
        </w:r>
        <w:r w:rsidR="00B715C5">
          <w:t>.</w:t>
        </w:r>
        <w:r w:rsidR="00B715C5" w:rsidRPr="006C67EE">
          <w:t xml:space="preserve"> </w:t>
        </w:r>
      </w:ins>
      <w:ins w:id="160" w:author="Adrian Hayes-Santos" w:date="2025-08-03T09:44:00Z" w16du:dateUtc="2025-08-03T13:44:00Z">
        <w:r w:rsidR="00796A52">
          <w:t xml:space="preserve"> </w:t>
        </w:r>
        <w:del w:id="161" w:author="Adrian Hayes-Santos" w:date="2025-08-03T09:31:00Z" w16du:dateUtc="2025-08-03T13:31:00Z">
          <w:r w:rsidR="00796A52" w:rsidRPr="006C67EE" w:rsidDel="006A34CF">
            <w:delText xml:space="preserve"> </w:delText>
          </w:r>
        </w:del>
      </w:ins>
      <w:del w:id="162" w:author="Adrian Hayes-Santos" w:date="2025-08-03T09:44:00Z" w16du:dateUtc="2025-08-03T13:44:00Z">
        <w:r w:rsidRPr="006C67EE" w:rsidDel="00796A52">
          <w:delText xml:space="preserve">, with a maximum height of 5 stories, and a maximum floor area ratio of 4.0. </w:delText>
        </w:r>
      </w:del>
      <w:r w:rsidRPr="006C67EE">
        <w:t>Land development regulations shall specify the type and distribution of uses, design criteria, landscaping, pedestrian and vehicular access.</w:t>
      </w:r>
    </w:p>
    <w:p w14:paraId="39A0D50F" w14:textId="77777777" w:rsidR="006C67EE" w:rsidRDefault="006C67EE"/>
    <w:p w14:paraId="127C5575" w14:textId="77777777" w:rsidR="006C67EE" w:rsidRDefault="006C67EE"/>
    <w:p w14:paraId="0909C52E" w14:textId="77777777" w:rsidR="006C67EE" w:rsidRDefault="006C67EE">
      <w:r w:rsidRPr="006C67EE">
        <w:t xml:space="preserve">Industrial (IND) </w:t>
      </w:r>
    </w:p>
    <w:p w14:paraId="2D3844DF" w14:textId="4589D3B0" w:rsidR="006C67EE" w:rsidRDefault="006C67EE">
      <w:r w:rsidRPr="006C67EE">
        <w:t>The Industrial land use category identifies those areas appropriate for</w:t>
      </w:r>
      <w:r w:rsidR="009F5B16">
        <w:t xml:space="preserve"> </w:t>
      </w:r>
      <w:ins w:id="163" w:author="Adrian Hayes-Santos" w:date="2025-09-09T18:30:00Z" w16du:dateUtc="2025-09-09T22:30:00Z">
        <w:r w:rsidR="009F5B16">
          <w:t xml:space="preserve">commercial, </w:t>
        </w:r>
      </w:ins>
      <w:r w:rsidRPr="006C67EE">
        <w:t xml:space="preserve">manufacturing, fabricating, distribution, extraction, wholesaling, warehousing, recycling, and other ancillary uses. Other uses may be allowed in this land use category as specified </w:t>
      </w:r>
      <w:r w:rsidRPr="006C67EE">
        <w:lastRenderedPageBreak/>
        <w:t xml:space="preserve">in an adopted ordinance rezoning property to Planned Development District (PD). Land development regulations shall determine the appropriate scale of uses and consider the externalities of such uses. </w:t>
      </w:r>
      <w:ins w:id="164" w:author="Adrian Hayes-Santos" w:date="2025-09-09T18:34:00Z" w16du:dateUtc="2025-09-09T22:34:00Z">
        <w:r w:rsidR="009F5B16" w:rsidRPr="006C67EE">
          <w:t>Public and private schools, government offices, institutions of higher learning, places of religious assembly and community facilities are appropriate in this category.</w:t>
        </w:r>
        <w:r w:rsidR="009F5B16">
          <w:t xml:space="preserve">  </w:t>
        </w:r>
      </w:ins>
      <w:ins w:id="165" w:author="Adrian Hayes-Santos" w:date="2025-09-09T22:40:00Z" w16du:dateUtc="2025-09-10T02:40:00Z">
        <w:r w:rsidR="00B715C5" w:rsidRPr="00026002">
          <w:t>Maximum lot coverage within this category shall not exceed 100 percent of the net lot area. Compliance with stormwater, landscaping, height and other dimensional standards shall be as provided in the Land Development Code</w:t>
        </w:r>
        <w:r w:rsidR="00B715C5">
          <w:t>.</w:t>
        </w:r>
        <w:r w:rsidR="00B715C5" w:rsidRPr="006C67EE">
          <w:t xml:space="preserve"> </w:t>
        </w:r>
      </w:ins>
      <w:del w:id="166" w:author="Adrian Hayes-Santos" w:date="2025-08-03T09:44:00Z" w16du:dateUtc="2025-08-03T13:44:00Z">
        <w:r w:rsidRPr="006C67EE" w:rsidDel="00796A52">
          <w:delText>Intensity will be controlled by adopting land development regulations that establish height limits of 5 stories or less</w:delText>
        </w:r>
      </w:del>
    </w:p>
    <w:sectPr w:rsidR="006C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rian Hayes-Santos">
    <w15:presenceInfo w15:providerId="Windows Live" w15:userId="08370f6e95b29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EE"/>
    <w:rsid w:val="00026002"/>
    <w:rsid w:val="000A1CA6"/>
    <w:rsid w:val="00224343"/>
    <w:rsid w:val="00270C3C"/>
    <w:rsid w:val="00561A03"/>
    <w:rsid w:val="00617D52"/>
    <w:rsid w:val="006872BD"/>
    <w:rsid w:val="006A34CF"/>
    <w:rsid w:val="006A5961"/>
    <w:rsid w:val="006C67EE"/>
    <w:rsid w:val="00727EEC"/>
    <w:rsid w:val="00731BE3"/>
    <w:rsid w:val="00755C6C"/>
    <w:rsid w:val="00796A52"/>
    <w:rsid w:val="007B0B0D"/>
    <w:rsid w:val="007E2634"/>
    <w:rsid w:val="008C1458"/>
    <w:rsid w:val="0090693E"/>
    <w:rsid w:val="00941DB3"/>
    <w:rsid w:val="009F5B16"/>
    <w:rsid w:val="00A43393"/>
    <w:rsid w:val="00B1665F"/>
    <w:rsid w:val="00B715C5"/>
    <w:rsid w:val="00D10A74"/>
    <w:rsid w:val="00D44C2C"/>
    <w:rsid w:val="00D93563"/>
    <w:rsid w:val="00DF0D30"/>
    <w:rsid w:val="00E043B9"/>
    <w:rsid w:val="00E118AE"/>
    <w:rsid w:val="00F8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FA62"/>
  <w15:chartTrackingRefBased/>
  <w15:docId w15:val="{4A7A47DA-9CA6-4500-B3B1-FDBFDBBD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7EE"/>
    <w:rPr>
      <w:rFonts w:eastAsiaTheme="majorEastAsia" w:cstheme="majorBidi"/>
      <w:color w:val="272727" w:themeColor="text1" w:themeTint="D8"/>
    </w:rPr>
  </w:style>
  <w:style w:type="paragraph" w:styleId="Title">
    <w:name w:val="Title"/>
    <w:basedOn w:val="Normal"/>
    <w:next w:val="Normal"/>
    <w:link w:val="TitleChar"/>
    <w:uiPriority w:val="10"/>
    <w:qFormat/>
    <w:rsid w:val="006C6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7EE"/>
    <w:pPr>
      <w:spacing w:before="160"/>
      <w:jc w:val="center"/>
    </w:pPr>
    <w:rPr>
      <w:i/>
      <w:iCs/>
      <w:color w:val="404040" w:themeColor="text1" w:themeTint="BF"/>
    </w:rPr>
  </w:style>
  <w:style w:type="character" w:customStyle="1" w:styleId="QuoteChar">
    <w:name w:val="Quote Char"/>
    <w:basedOn w:val="DefaultParagraphFont"/>
    <w:link w:val="Quote"/>
    <w:uiPriority w:val="29"/>
    <w:rsid w:val="006C67EE"/>
    <w:rPr>
      <w:i/>
      <w:iCs/>
      <w:color w:val="404040" w:themeColor="text1" w:themeTint="BF"/>
    </w:rPr>
  </w:style>
  <w:style w:type="paragraph" w:styleId="ListParagraph">
    <w:name w:val="List Paragraph"/>
    <w:basedOn w:val="Normal"/>
    <w:uiPriority w:val="34"/>
    <w:qFormat/>
    <w:rsid w:val="006C67EE"/>
    <w:pPr>
      <w:ind w:left="720"/>
      <w:contextualSpacing/>
    </w:pPr>
  </w:style>
  <w:style w:type="character" w:styleId="IntenseEmphasis">
    <w:name w:val="Intense Emphasis"/>
    <w:basedOn w:val="DefaultParagraphFont"/>
    <w:uiPriority w:val="21"/>
    <w:qFormat/>
    <w:rsid w:val="006C67EE"/>
    <w:rPr>
      <w:i/>
      <w:iCs/>
      <w:color w:val="0F4761" w:themeColor="accent1" w:themeShade="BF"/>
    </w:rPr>
  </w:style>
  <w:style w:type="paragraph" w:styleId="IntenseQuote">
    <w:name w:val="Intense Quote"/>
    <w:basedOn w:val="Normal"/>
    <w:next w:val="Normal"/>
    <w:link w:val="IntenseQuoteChar"/>
    <w:uiPriority w:val="30"/>
    <w:qFormat/>
    <w:rsid w:val="006C6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7EE"/>
    <w:rPr>
      <w:i/>
      <w:iCs/>
      <w:color w:val="0F4761" w:themeColor="accent1" w:themeShade="BF"/>
    </w:rPr>
  </w:style>
  <w:style w:type="character" w:styleId="IntenseReference">
    <w:name w:val="Intense Reference"/>
    <w:basedOn w:val="DefaultParagraphFont"/>
    <w:uiPriority w:val="32"/>
    <w:qFormat/>
    <w:rsid w:val="006C67EE"/>
    <w:rPr>
      <w:b/>
      <w:bCs/>
      <w:smallCaps/>
      <w:color w:val="0F4761" w:themeColor="accent1" w:themeShade="BF"/>
      <w:spacing w:val="5"/>
    </w:rPr>
  </w:style>
  <w:style w:type="paragraph" w:styleId="Revision">
    <w:name w:val="Revision"/>
    <w:hidden/>
    <w:uiPriority w:val="99"/>
    <w:semiHidden/>
    <w:rsid w:val="00F830F2"/>
    <w:pPr>
      <w:spacing w:after="0" w:line="240" w:lineRule="auto"/>
    </w:pPr>
  </w:style>
  <w:style w:type="paragraph" w:styleId="NormalWeb">
    <w:name w:val="Normal (Web)"/>
    <w:basedOn w:val="Normal"/>
    <w:uiPriority w:val="99"/>
    <w:semiHidden/>
    <w:unhideWhenUsed/>
    <w:rsid w:val="000260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4926</TotalTime>
  <Pages>9</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Hayes-Santos</dc:creator>
  <cp:keywords/>
  <dc:description/>
  <cp:lastModifiedBy>Adrian Hayes-Santos</cp:lastModifiedBy>
  <cp:revision>11</cp:revision>
  <dcterms:created xsi:type="dcterms:W3CDTF">2025-08-02T03:53:00Z</dcterms:created>
  <dcterms:modified xsi:type="dcterms:W3CDTF">2025-09-10T02:41:00Z</dcterms:modified>
</cp:coreProperties>
</file>