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70002" w14:textId="1D79AB04" w:rsidR="005E24A1" w:rsidRDefault="00904F77">
      <w:pPr>
        <w:pStyle w:val="Section"/>
      </w:pPr>
      <w:r>
        <w:t>Sec. 30-4.12. Permitted uses.</w:t>
      </w:r>
    </w:p>
    <w:p w14:paraId="1F183D1F" w14:textId="77777777" w:rsidR="005E24A1" w:rsidRDefault="00904F77">
      <w:pPr>
        <w:pStyle w:val="Block1"/>
      </w:pPr>
      <w:r>
        <w:t xml:space="preserve">The following table contains the list of uses </w:t>
      </w:r>
      <w:proofErr w:type="gramStart"/>
      <w:r>
        <w:t>allowed, and</w:t>
      </w:r>
      <w:proofErr w:type="gramEnd"/>
      <w:r>
        <w:t xml:space="preserve"> specifies whether the uses are allowed by right (P), accessory to a principal use (A), or by special use permit approval (S). Blank cells indicate that the use is not allowed. No variances from the requirements of this section are allowed. </w:t>
      </w:r>
    </w:p>
    <w:p w14:paraId="7FED936B" w14:textId="77777777" w:rsidR="005E24A1" w:rsidRDefault="00904F77">
      <w:pPr>
        <w:pStyle w:val="Block1"/>
      </w:pPr>
      <w:r>
        <w:rPr>
          <w:b/>
        </w:rPr>
        <w:t>Table V-1: Permitted Uses within Transects.</w:t>
      </w:r>
    </w:p>
    <w:tbl>
      <w:tblPr>
        <w:tblStyle w:val="Table1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95"/>
        <w:gridCol w:w="727"/>
        <w:gridCol w:w="661"/>
        <w:gridCol w:w="661"/>
        <w:gridCol w:w="661"/>
        <w:gridCol w:w="661"/>
        <w:gridCol w:w="661"/>
        <w:gridCol w:w="661"/>
        <w:gridCol w:w="662"/>
        <w:gridCol w:w="662"/>
        <w:gridCol w:w="662"/>
        <w:gridCol w:w="666"/>
      </w:tblGrid>
      <w:tr w:rsidR="005E24A1" w14:paraId="4C619FDC" w14:textId="77777777">
        <w:tc>
          <w:tcPr>
            <w:tcW w:w="1071" w:type="pct"/>
            <w:shd w:val="clear" w:color="auto" w:fill="C0C0C0"/>
          </w:tcPr>
          <w:p w14:paraId="583D62CF" w14:textId="77777777" w:rsidR="005E24A1" w:rsidRDefault="005E24A1"/>
        </w:tc>
        <w:tc>
          <w:tcPr>
            <w:tcW w:w="357" w:type="pct"/>
            <w:shd w:val="clear" w:color="auto" w:fill="C0C0C0"/>
          </w:tcPr>
          <w:p w14:paraId="4604919D" w14:textId="77777777" w:rsidR="005E24A1" w:rsidRDefault="00904F77">
            <w:pPr>
              <w:jc w:val="center"/>
            </w:pPr>
            <w:r>
              <w:rPr>
                <w:b/>
                <w:sz w:val="22"/>
              </w:rPr>
              <w:t>Use</w:t>
            </w:r>
            <w:r>
              <w:rPr>
                <w:sz w:val="22"/>
              </w:rPr>
              <w:br/>
            </w:r>
            <w:r>
              <w:rPr>
                <w:b/>
                <w:sz w:val="22"/>
              </w:rPr>
              <w:t>Stan-</w:t>
            </w:r>
            <w:r>
              <w:rPr>
                <w:sz w:val="22"/>
              </w:rPr>
              <w:br/>
            </w:r>
            <w:proofErr w:type="spellStart"/>
            <w:r>
              <w:rPr>
                <w:b/>
                <w:sz w:val="22"/>
              </w:rPr>
              <w:t>dards</w:t>
            </w:r>
            <w:proofErr w:type="spellEnd"/>
          </w:p>
        </w:tc>
        <w:tc>
          <w:tcPr>
            <w:tcW w:w="357" w:type="pct"/>
            <w:shd w:val="clear" w:color="auto" w:fill="C0C0C0"/>
          </w:tcPr>
          <w:p w14:paraId="38531BE3" w14:textId="77777777" w:rsidR="005E24A1" w:rsidRDefault="00904F77">
            <w:r>
              <w:rPr>
                <w:b/>
                <w:sz w:val="22"/>
              </w:rPr>
              <w:t>U1</w:t>
            </w:r>
          </w:p>
        </w:tc>
        <w:tc>
          <w:tcPr>
            <w:tcW w:w="357" w:type="pct"/>
            <w:shd w:val="clear" w:color="auto" w:fill="C0C0C0"/>
          </w:tcPr>
          <w:p w14:paraId="6761A3DC" w14:textId="77777777" w:rsidR="005E24A1" w:rsidRDefault="00904F77">
            <w:r>
              <w:rPr>
                <w:b/>
                <w:sz w:val="22"/>
              </w:rPr>
              <w:t>U2</w:t>
            </w:r>
          </w:p>
        </w:tc>
        <w:tc>
          <w:tcPr>
            <w:tcW w:w="357" w:type="pct"/>
            <w:shd w:val="clear" w:color="auto" w:fill="C0C0C0"/>
          </w:tcPr>
          <w:p w14:paraId="27D82B4E" w14:textId="77777777" w:rsidR="005E24A1" w:rsidRDefault="00904F77">
            <w:r>
              <w:rPr>
                <w:b/>
                <w:sz w:val="22"/>
              </w:rPr>
              <w:t>U3</w:t>
            </w:r>
          </w:p>
        </w:tc>
        <w:tc>
          <w:tcPr>
            <w:tcW w:w="357" w:type="pct"/>
            <w:shd w:val="clear" w:color="auto" w:fill="C0C0C0"/>
          </w:tcPr>
          <w:p w14:paraId="2B0216E5" w14:textId="77777777" w:rsidR="005E24A1" w:rsidRDefault="00904F77">
            <w:r>
              <w:rPr>
                <w:b/>
                <w:sz w:val="22"/>
              </w:rPr>
              <w:t>U4</w:t>
            </w:r>
          </w:p>
        </w:tc>
        <w:tc>
          <w:tcPr>
            <w:tcW w:w="357" w:type="pct"/>
            <w:shd w:val="clear" w:color="auto" w:fill="C0C0C0"/>
          </w:tcPr>
          <w:p w14:paraId="0A351494" w14:textId="77777777" w:rsidR="005E24A1" w:rsidRDefault="00904F77">
            <w:r>
              <w:rPr>
                <w:b/>
                <w:sz w:val="22"/>
              </w:rPr>
              <w:t>U5</w:t>
            </w:r>
          </w:p>
        </w:tc>
        <w:tc>
          <w:tcPr>
            <w:tcW w:w="357" w:type="pct"/>
            <w:shd w:val="clear" w:color="auto" w:fill="C0C0C0"/>
          </w:tcPr>
          <w:p w14:paraId="31632CE3" w14:textId="77777777" w:rsidR="005E24A1" w:rsidRDefault="00904F77">
            <w:r>
              <w:rPr>
                <w:b/>
                <w:sz w:val="22"/>
              </w:rPr>
              <w:t>U6</w:t>
            </w:r>
          </w:p>
        </w:tc>
        <w:tc>
          <w:tcPr>
            <w:tcW w:w="357" w:type="pct"/>
            <w:shd w:val="clear" w:color="auto" w:fill="C0C0C0"/>
          </w:tcPr>
          <w:p w14:paraId="44BDC001" w14:textId="77777777" w:rsidR="005E24A1" w:rsidRDefault="00904F77">
            <w:r>
              <w:rPr>
                <w:b/>
                <w:sz w:val="22"/>
              </w:rPr>
              <w:t>U7</w:t>
            </w:r>
          </w:p>
        </w:tc>
        <w:tc>
          <w:tcPr>
            <w:tcW w:w="357" w:type="pct"/>
            <w:shd w:val="clear" w:color="auto" w:fill="C0C0C0"/>
          </w:tcPr>
          <w:p w14:paraId="3E7BC167" w14:textId="77777777" w:rsidR="005E24A1" w:rsidRDefault="00904F77">
            <w:r>
              <w:rPr>
                <w:b/>
                <w:sz w:val="22"/>
              </w:rPr>
              <w:t>U8</w:t>
            </w:r>
          </w:p>
        </w:tc>
        <w:tc>
          <w:tcPr>
            <w:tcW w:w="357" w:type="pct"/>
            <w:shd w:val="clear" w:color="auto" w:fill="C0C0C0"/>
          </w:tcPr>
          <w:p w14:paraId="2CB75A7F" w14:textId="77777777" w:rsidR="005E24A1" w:rsidRDefault="00904F77">
            <w:r>
              <w:rPr>
                <w:b/>
                <w:sz w:val="22"/>
              </w:rPr>
              <w:t>U9</w:t>
            </w:r>
          </w:p>
        </w:tc>
        <w:tc>
          <w:tcPr>
            <w:tcW w:w="357" w:type="pct"/>
            <w:shd w:val="clear" w:color="auto" w:fill="C0C0C0"/>
          </w:tcPr>
          <w:p w14:paraId="111777F5" w14:textId="77777777" w:rsidR="005E24A1" w:rsidRDefault="00904F77">
            <w:r>
              <w:rPr>
                <w:b/>
                <w:sz w:val="22"/>
              </w:rPr>
              <w:t>DT</w:t>
            </w:r>
          </w:p>
        </w:tc>
      </w:tr>
      <w:tr w:rsidR="005E24A1" w14:paraId="74CF43A5" w14:textId="77777777">
        <w:tc>
          <w:tcPr>
            <w:tcW w:w="5000" w:type="pct"/>
            <w:gridSpan w:val="12"/>
            <w:shd w:val="clear" w:color="auto" w:fill="C0C0C0"/>
          </w:tcPr>
          <w:p w14:paraId="583E9B0E" w14:textId="77777777" w:rsidR="005E24A1" w:rsidRDefault="00904F77">
            <w:r>
              <w:rPr>
                <w:b/>
                <w:sz w:val="22"/>
              </w:rPr>
              <w:t>RESIDENTIAL</w:t>
            </w:r>
          </w:p>
        </w:tc>
      </w:tr>
      <w:tr w:rsidR="005E24A1" w14:paraId="5A49416C" w14:textId="77777777">
        <w:tc>
          <w:tcPr>
            <w:tcW w:w="1071" w:type="pct"/>
          </w:tcPr>
          <w:p w14:paraId="4E630FCB" w14:textId="77777777" w:rsidR="005E24A1" w:rsidRDefault="00904F77">
            <w:r>
              <w:rPr>
                <w:sz w:val="22"/>
              </w:rPr>
              <w:t xml:space="preserve">Accessory dwelling unit </w:t>
            </w:r>
          </w:p>
        </w:tc>
        <w:tc>
          <w:tcPr>
            <w:tcW w:w="357" w:type="pct"/>
          </w:tcPr>
          <w:p w14:paraId="4961CC84" w14:textId="77777777" w:rsidR="005E24A1" w:rsidRDefault="00904F77">
            <w:r>
              <w:rPr>
                <w:sz w:val="22"/>
              </w:rPr>
              <w:t>30-5.36</w:t>
            </w:r>
          </w:p>
        </w:tc>
        <w:tc>
          <w:tcPr>
            <w:tcW w:w="357" w:type="pct"/>
          </w:tcPr>
          <w:p w14:paraId="47EFC1C3" w14:textId="77777777" w:rsidR="005E24A1" w:rsidRDefault="00904F77">
            <w:r>
              <w:rPr>
                <w:sz w:val="22"/>
              </w:rPr>
              <w:t xml:space="preserve">A </w:t>
            </w:r>
          </w:p>
        </w:tc>
        <w:tc>
          <w:tcPr>
            <w:tcW w:w="357" w:type="pct"/>
          </w:tcPr>
          <w:p w14:paraId="53E93F90" w14:textId="77777777" w:rsidR="005E24A1" w:rsidRDefault="00904F77">
            <w:r>
              <w:rPr>
                <w:sz w:val="22"/>
              </w:rPr>
              <w:t xml:space="preserve">A </w:t>
            </w:r>
          </w:p>
        </w:tc>
        <w:tc>
          <w:tcPr>
            <w:tcW w:w="357" w:type="pct"/>
          </w:tcPr>
          <w:p w14:paraId="36385C77" w14:textId="77777777" w:rsidR="005E24A1" w:rsidRDefault="00904F77">
            <w:r>
              <w:rPr>
                <w:sz w:val="22"/>
              </w:rPr>
              <w:t xml:space="preserve">A </w:t>
            </w:r>
          </w:p>
        </w:tc>
        <w:tc>
          <w:tcPr>
            <w:tcW w:w="357" w:type="pct"/>
          </w:tcPr>
          <w:p w14:paraId="2B402350" w14:textId="77777777" w:rsidR="005E24A1" w:rsidRDefault="00904F77">
            <w:r>
              <w:rPr>
                <w:sz w:val="22"/>
              </w:rPr>
              <w:t xml:space="preserve">A </w:t>
            </w:r>
          </w:p>
        </w:tc>
        <w:tc>
          <w:tcPr>
            <w:tcW w:w="357" w:type="pct"/>
          </w:tcPr>
          <w:p w14:paraId="569784FC" w14:textId="77777777" w:rsidR="005E24A1" w:rsidRDefault="00904F77">
            <w:r>
              <w:rPr>
                <w:sz w:val="22"/>
              </w:rPr>
              <w:t xml:space="preserve">A </w:t>
            </w:r>
          </w:p>
        </w:tc>
        <w:tc>
          <w:tcPr>
            <w:tcW w:w="357" w:type="pct"/>
          </w:tcPr>
          <w:p w14:paraId="0DD597FC" w14:textId="77777777" w:rsidR="005E24A1" w:rsidRDefault="00904F77">
            <w:r>
              <w:rPr>
                <w:sz w:val="22"/>
              </w:rPr>
              <w:t xml:space="preserve">A </w:t>
            </w:r>
          </w:p>
        </w:tc>
        <w:tc>
          <w:tcPr>
            <w:tcW w:w="357" w:type="pct"/>
          </w:tcPr>
          <w:p w14:paraId="56344941" w14:textId="77777777" w:rsidR="005E24A1" w:rsidRDefault="00904F77">
            <w:r>
              <w:rPr>
                <w:sz w:val="22"/>
              </w:rPr>
              <w:t xml:space="preserve">A </w:t>
            </w:r>
          </w:p>
        </w:tc>
        <w:tc>
          <w:tcPr>
            <w:tcW w:w="357" w:type="pct"/>
          </w:tcPr>
          <w:p w14:paraId="2EEB30FC" w14:textId="77777777" w:rsidR="005E24A1" w:rsidRDefault="00904F77">
            <w:r>
              <w:rPr>
                <w:sz w:val="22"/>
              </w:rPr>
              <w:t xml:space="preserve">A </w:t>
            </w:r>
          </w:p>
        </w:tc>
        <w:tc>
          <w:tcPr>
            <w:tcW w:w="357" w:type="pct"/>
          </w:tcPr>
          <w:p w14:paraId="0FC2FC61" w14:textId="77777777" w:rsidR="005E24A1" w:rsidRDefault="00904F77">
            <w:r>
              <w:rPr>
                <w:sz w:val="22"/>
              </w:rPr>
              <w:t xml:space="preserve">A </w:t>
            </w:r>
          </w:p>
        </w:tc>
        <w:tc>
          <w:tcPr>
            <w:tcW w:w="357" w:type="pct"/>
          </w:tcPr>
          <w:p w14:paraId="4658DDFE" w14:textId="77777777" w:rsidR="005E24A1" w:rsidRDefault="00904F77">
            <w:r>
              <w:rPr>
                <w:sz w:val="22"/>
              </w:rPr>
              <w:t xml:space="preserve">A </w:t>
            </w:r>
          </w:p>
        </w:tc>
      </w:tr>
      <w:tr w:rsidR="005E24A1" w14:paraId="2A610208" w14:textId="77777777">
        <w:tc>
          <w:tcPr>
            <w:tcW w:w="1071" w:type="pct"/>
          </w:tcPr>
          <w:p w14:paraId="475FB881" w14:textId="77777777" w:rsidR="005E24A1" w:rsidRDefault="00904F77">
            <w:r>
              <w:rPr>
                <w:sz w:val="22"/>
              </w:rPr>
              <w:t xml:space="preserve">Adult day care home </w:t>
            </w:r>
          </w:p>
        </w:tc>
        <w:tc>
          <w:tcPr>
            <w:tcW w:w="357" w:type="pct"/>
          </w:tcPr>
          <w:p w14:paraId="3E3618C3" w14:textId="77777777" w:rsidR="005E24A1" w:rsidRDefault="00904F77">
            <w:r>
              <w:rPr>
                <w:sz w:val="22"/>
              </w:rPr>
              <w:t>30-5.2</w:t>
            </w:r>
          </w:p>
        </w:tc>
        <w:tc>
          <w:tcPr>
            <w:tcW w:w="357" w:type="pct"/>
          </w:tcPr>
          <w:p w14:paraId="3C60B9E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5C863DA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3AB7DFB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50CF393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CE9561A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E98D51F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834F082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1FB9AF2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C74092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A903C2B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7B1DFB36" w14:textId="77777777">
        <w:tc>
          <w:tcPr>
            <w:tcW w:w="1071" w:type="pct"/>
          </w:tcPr>
          <w:p w14:paraId="6697C086" w14:textId="77777777" w:rsidR="005E24A1" w:rsidRDefault="00904F77">
            <w:r>
              <w:rPr>
                <w:sz w:val="22"/>
              </w:rPr>
              <w:t xml:space="preserve">Attached dwelling (up to 6 attached units) </w:t>
            </w:r>
          </w:p>
        </w:tc>
        <w:tc>
          <w:tcPr>
            <w:tcW w:w="357" w:type="pct"/>
          </w:tcPr>
          <w:p w14:paraId="66C1C9CA" w14:textId="77777777" w:rsidR="005E24A1" w:rsidRDefault="005E24A1"/>
        </w:tc>
        <w:tc>
          <w:tcPr>
            <w:tcW w:w="357" w:type="pct"/>
          </w:tcPr>
          <w:p w14:paraId="336746EA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1C185481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C6E9601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97D8698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FA15428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B263B54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4BED33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7B9CCA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DEE180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21CEF88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74792B0F" w14:textId="77777777">
        <w:tc>
          <w:tcPr>
            <w:tcW w:w="1071" w:type="pct"/>
          </w:tcPr>
          <w:p w14:paraId="483B3968" w14:textId="77777777" w:rsidR="005E24A1" w:rsidRDefault="00904F77">
            <w:r>
              <w:rPr>
                <w:sz w:val="22"/>
              </w:rPr>
              <w:t xml:space="preserve">Community residential home (up to 6 residents) </w:t>
            </w:r>
          </w:p>
        </w:tc>
        <w:tc>
          <w:tcPr>
            <w:tcW w:w="357" w:type="pct"/>
          </w:tcPr>
          <w:p w14:paraId="23162F1D" w14:textId="77777777" w:rsidR="005E24A1" w:rsidRDefault="00904F77">
            <w:r>
              <w:rPr>
                <w:sz w:val="22"/>
              </w:rPr>
              <w:t>30-5.6</w:t>
            </w:r>
          </w:p>
        </w:tc>
        <w:tc>
          <w:tcPr>
            <w:tcW w:w="357" w:type="pct"/>
          </w:tcPr>
          <w:p w14:paraId="251A2754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763996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3010718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979F52B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6BF371A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0B1E166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320D0C2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CF57FFC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13BDAC2" w14:textId="77777777" w:rsidR="005E24A1" w:rsidRDefault="00904F77">
            <w:del w:id="0" w:author="Ney,Joshua A" w:date="2023-05-08T15:37:00Z">
              <w:r w:rsidDel="00904F77">
                <w:rPr>
                  <w:sz w:val="22"/>
                </w:rPr>
                <w:delText xml:space="preserve">- </w:delText>
              </w:r>
            </w:del>
            <w:ins w:id="1" w:author="Ney,Joshua A" w:date="2023-05-08T15:38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20443A31" w14:textId="77777777" w:rsidR="005E24A1" w:rsidRDefault="00904F77">
            <w:del w:id="2" w:author="Ney,Joshua A" w:date="2023-05-08T15:37:00Z">
              <w:r w:rsidDel="00904F77">
                <w:rPr>
                  <w:sz w:val="22"/>
                </w:rPr>
                <w:delText xml:space="preserve">- </w:delText>
              </w:r>
            </w:del>
            <w:ins w:id="3" w:author="Ney,Joshua A" w:date="2023-05-08T15:38:00Z">
              <w:r>
                <w:rPr>
                  <w:sz w:val="22"/>
                </w:rPr>
                <w:t>P</w:t>
              </w:r>
            </w:ins>
          </w:p>
        </w:tc>
      </w:tr>
      <w:tr w:rsidR="005E24A1" w14:paraId="1780B4C9" w14:textId="77777777">
        <w:tc>
          <w:tcPr>
            <w:tcW w:w="1071" w:type="pct"/>
          </w:tcPr>
          <w:p w14:paraId="6775E6AB" w14:textId="77777777" w:rsidR="005E24A1" w:rsidRDefault="00904F77">
            <w:r>
              <w:rPr>
                <w:sz w:val="22"/>
              </w:rPr>
              <w:t xml:space="preserve">Community residential home (more than 6 residents) </w:t>
            </w:r>
          </w:p>
        </w:tc>
        <w:tc>
          <w:tcPr>
            <w:tcW w:w="357" w:type="pct"/>
          </w:tcPr>
          <w:p w14:paraId="311F10A7" w14:textId="77777777" w:rsidR="005E24A1" w:rsidRDefault="00904F77">
            <w:r>
              <w:rPr>
                <w:sz w:val="22"/>
              </w:rPr>
              <w:t>30-5.6</w:t>
            </w:r>
          </w:p>
        </w:tc>
        <w:tc>
          <w:tcPr>
            <w:tcW w:w="357" w:type="pct"/>
          </w:tcPr>
          <w:p w14:paraId="0FCEAB0A" w14:textId="77777777" w:rsidR="005E24A1" w:rsidRDefault="00904F77">
            <w:del w:id="4" w:author="Ney,Joshua A" w:date="2023-05-08T15:37:00Z">
              <w:r w:rsidDel="00904F77">
                <w:rPr>
                  <w:sz w:val="22"/>
                </w:rPr>
                <w:delText xml:space="preserve">- </w:delText>
              </w:r>
            </w:del>
            <w:ins w:id="5" w:author="Ney,Joshua A" w:date="2023-05-08T15:37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06846658" w14:textId="77777777" w:rsidR="005E24A1" w:rsidRDefault="00904F77">
            <w:del w:id="6" w:author="Ney,Joshua A" w:date="2023-05-08T15:37:00Z">
              <w:r w:rsidDel="00904F77">
                <w:rPr>
                  <w:sz w:val="22"/>
                </w:rPr>
                <w:delText xml:space="preserve">- </w:delText>
              </w:r>
            </w:del>
            <w:ins w:id="7" w:author="Ney,Joshua A" w:date="2023-05-08T15:38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2056EAE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17F5F56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E794CE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E87C130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90B19AA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9E476B0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CA9EEF0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E406572" w14:textId="77777777" w:rsidR="005E24A1" w:rsidRDefault="00904F77">
            <w:ins w:id="8" w:author="Ney,Joshua A" w:date="2023-05-08T15:37:00Z">
              <w:r>
                <w:rPr>
                  <w:sz w:val="22"/>
                </w:rPr>
                <w:t>P</w:t>
              </w:r>
            </w:ins>
            <w:del w:id="9" w:author="Ney,Joshua A" w:date="2023-05-08T15:37:00Z">
              <w:r w:rsidDel="00904F77">
                <w:rPr>
                  <w:sz w:val="22"/>
                </w:rPr>
                <w:delText>-</w:delText>
              </w:r>
            </w:del>
            <w:r>
              <w:rPr>
                <w:sz w:val="22"/>
              </w:rPr>
              <w:t xml:space="preserve"> </w:t>
            </w:r>
          </w:p>
        </w:tc>
      </w:tr>
      <w:tr w:rsidR="005E24A1" w14:paraId="73E59CFB" w14:textId="77777777">
        <w:tc>
          <w:tcPr>
            <w:tcW w:w="1071" w:type="pct"/>
          </w:tcPr>
          <w:p w14:paraId="3FA44BDA" w14:textId="77777777" w:rsidR="005E24A1" w:rsidRDefault="00904F77">
            <w:r>
              <w:rPr>
                <w:sz w:val="22"/>
              </w:rPr>
              <w:t xml:space="preserve">Family </w:t>
            </w:r>
            <w:proofErr w:type="gramStart"/>
            <w:r>
              <w:rPr>
                <w:sz w:val="22"/>
              </w:rPr>
              <w:t>child care</w:t>
            </w:r>
            <w:proofErr w:type="gramEnd"/>
            <w:r>
              <w:rPr>
                <w:sz w:val="22"/>
              </w:rPr>
              <w:t xml:space="preserve"> home </w:t>
            </w:r>
          </w:p>
        </w:tc>
        <w:tc>
          <w:tcPr>
            <w:tcW w:w="357" w:type="pct"/>
          </w:tcPr>
          <w:p w14:paraId="1CFEB2F4" w14:textId="77777777" w:rsidR="005E24A1" w:rsidRDefault="00904F77">
            <w:r>
              <w:rPr>
                <w:sz w:val="22"/>
              </w:rPr>
              <w:t>30-5.10</w:t>
            </w:r>
          </w:p>
        </w:tc>
        <w:tc>
          <w:tcPr>
            <w:tcW w:w="357" w:type="pct"/>
          </w:tcPr>
          <w:p w14:paraId="7223FC6D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997CDD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FC1A99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39508C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77EE08F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979AA1C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B7FDE0B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3763F1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A5F08D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AE2A520" w14:textId="77777777" w:rsidR="005E24A1" w:rsidRDefault="00904F77">
            <w:ins w:id="10" w:author="Ney,Joshua A" w:date="2023-05-08T15:38:00Z">
              <w:r>
                <w:rPr>
                  <w:sz w:val="22"/>
                </w:rPr>
                <w:t>P</w:t>
              </w:r>
            </w:ins>
            <w:del w:id="11" w:author="Ney,Joshua A" w:date="2023-05-08T15:38:00Z">
              <w:r w:rsidDel="00904F77">
                <w:rPr>
                  <w:sz w:val="22"/>
                </w:rPr>
                <w:delText xml:space="preserve">- </w:delText>
              </w:r>
            </w:del>
          </w:p>
        </w:tc>
      </w:tr>
      <w:tr w:rsidR="005E24A1" w14:paraId="1342FF3F" w14:textId="77777777">
        <w:tc>
          <w:tcPr>
            <w:tcW w:w="1071" w:type="pct"/>
          </w:tcPr>
          <w:p w14:paraId="4AC439A7" w14:textId="77777777" w:rsidR="005E24A1" w:rsidRDefault="00904F77">
            <w:r>
              <w:rPr>
                <w:sz w:val="22"/>
              </w:rPr>
              <w:t xml:space="preserve">Multi-family, small-scale (2—4 units per building) </w:t>
            </w:r>
          </w:p>
        </w:tc>
        <w:tc>
          <w:tcPr>
            <w:tcW w:w="357" w:type="pct"/>
          </w:tcPr>
          <w:p w14:paraId="64E487DE" w14:textId="77777777" w:rsidR="005E24A1" w:rsidRDefault="005E24A1"/>
        </w:tc>
        <w:tc>
          <w:tcPr>
            <w:tcW w:w="357" w:type="pct"/>
          </w:tcPr>
          <w:p w14:paraId="2E3D4570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7F9DA1D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D56B23C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2008ED2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A740520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FF5799C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7473F78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35ACAB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D1FAC71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3273C5A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09720EBF" w14:textId="77777777">
        <w:tc>
          <w:tcPr>
            <w:tcW w:w="1071" w:type="pct"/>
          </w:tcPr>
          <w:p w14:paraId="0C46D05C" w14:textId="77777777" w:rsidR="005E24A1" w:rsidRDefault="00904F77">
            <w:r>
              <w:rPr>
                <w:sz w:val="22"/>
              </w:rPr>
              <w:t xml:space="preserve">Multi-family dwelling </w:t>
            </w:r>
          </w:p>
        </w:tc>
        <w:tc>
          <w:tcPr>
            <w:tcW w:w="357" w:type="pct"/>
          </w:tcPr>
          <w:p w14:paraId="13B413F2" w14:textId="77777777" w:rsidR="005E24A1" w:rsidRDefault="005E24A1"/>
        </w:tc>
        <w:tc>
          <w:tcPr>
            <w:tcW w:w="357" w:type="pct"/>
          </w:tcPr>
          <w:p w14:paraId="7E6DD911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72D5D2E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025C9F3B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655550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2ABC90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34C206F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A8504B6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C12A86A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2D3AC5F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D888563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2982C5C7" w14:textId="77777777">
        <w:tc>
          <w:tcPr>
            <w:tcW w:w="1071" w:type="pct"/>
          </w:tcPr>
          <w:p w14:paraId="77AC5873" w14:textId="77777777" w:rsidR="005E24A1" w:rsidRDefault="00904F77">
            <w:r>
              <w:rPr>
                <w:sz w:val="22"/>
              </w:rPr>
              <w:t xml:space="preserve">Neighborhood-scale multi-family </w:t>
            </w:r>
          </w:p>
        </w:tc>
        <w:tc>
          <w:tcPr>
            <w:tcW w:w="357" w:type="pct"/>
          </w:tcPr>
          <w:p w14:paraId="29CA3448" w14:textId="77777777" w:rsidR="005E24A1" w:rsidRDefault="00904F77">
            <w:r>
              <w:rPr>
                <w:sz w:val="22"/>
              </w:rPr>
              <w:t>30-5.20</w:t>
            </w:r>
          </w:p>
        </w:tc>
        <w:tc>
          <w:tcPr>
            <w:tcW w:w="357" w:type="pct"/>
          </w:tcPr>
          <w:p w14:paraId="4D44756A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6593361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715023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C02694C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38E4B5F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4EE4F48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56459D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5D78164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78BD5EF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A9B0E5B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79D36AF7" w14:textId="77777777">
        <w:tc>
          <w:tcPr>
            <w:tcW w:w="1071" w:type="pct"/>
          </w:tcPr>
          <w:p w14:paraId="18EA1B91" w14:textId="77777777" w:rsidR="005E24A1" w:rsidRDefault="00904F77">
            <w:r>
              <w:rPr>
                <w:sz w:val="22"/>
              </w:rPr>
              <w:t xml:space="preserve">Single-family dwelling </w:t>
            </w:r>
          </w:p>
        </w:tc>
        <w:tc>
          <w:tcPr>
            <w:tcW w:w="357" w:type="pct"/>
          </w:tcPr>
          <w:p w14:paraId="68304CF6" w14:textId="77777777" w:rsidR="005E24A1" w:rsidRDefault="005E24A1"/>
        </w:tc>
        <w:tc>
          <w:tcPr>
            <w:tcW w:w="357" w:type="pct"/>
          </w:tcPr>
          <w:p w14:paraId="2005578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7FCA26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1F00026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F426F6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2B85B5F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59628A6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CA239AC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68B85B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1960F5A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4D7E75B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44A14D98" w14:textId="77777777">
        <w:tc>
          <w:tcPr>
            <w:tcW w:w="1071" w:type="pct"/>
          </w:tcPr>
          <w:p w14:paraId="3EBB8EED" w14:textId="77777777" w:rsidR="005E24A1" w:rsidRDefault="00904F77">
            <w:r>
              <w:rPr>
                <w:sz w:val="22"/>
              </w:rPr>
              <w:t xml:space="preserve">Single room occupancy residence </w:t>
            </w:r>
          </w:p>
        </w:tc>
        <w:tc>
          <w:tcPr>
            <w:tcW w:w="357" w:type="pct"/>
          </w:tcPr>
          <w:p w14:paraId="3C66E40D" w14:textId="77777777" w:rsidR="005E24A1" w:rsidRDefault="00904F77">
            <w:r>
              <w:rPr>
                <w:sz w:val="22"/>
              </w:rPr>
              <w:t>30-5.8</w:t>
            </w:r>
          </w:p>
        </w:tc>
        <w:tc>
          <w:tcPr>
            <w:tcW w:w="357" w:type="pct"/>
          </w:tcPr>
          <w:p w14:paraId="5247AB47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2282937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661144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554AB68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C40A20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694B9F0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2AE0C6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A1E6138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A849C13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C64731F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2C1D265B" w14:textId="77777777">
        <w:tc>
          <w:tcPr>
            <w:tcW w:w="5000" w:type="pct"/>
            <w:gridSpan w:val="12"/>
            <w:shd w:val="clear" w:color="auto" w:fill="C0C0C0"/>
          </w:tcPr>
          <w:p w14:paraId="7B2A982E" w14:textId="77777777" w:rsidR="005E24A1" w:rsidRDefault="00904F77">
            <w:r>
              <w:rPr>
                <w:b/>
                <w:sz w:val="22"/>
              </w:rPr>
              <w:t>NONRESIDENTIAL</w:t>
            </w:r>
          </w:p>
        </w:tc>
      </w:tr>
      <w:tr w:rsidR="005E24A1" w14:paraId="5CC22F29" w14:textId="77777777">
        <w:tc>
          <w:tcPr>
            <w:tcW w:w="1071" w:type="pct"/>
          </w:tcPr>
          <w:p w14:paraId="75553E75" w14:textId="77777777" w:rsidR="005E24A1" w:rsidRDefault="00904F77">
            <w:r>
              <w:rPr>
                <w:sz w:val="22"/>
              </w:rPr>
              <w:t xml:space="preserve">Alcoholic beverage establishment </w:t>
            </w:r>
          </w:p>
        </w:tc>
        <w:tc>
          <w:tcPr>
            <w:tcW w:w="357" w:type="pct"/>
          </w:tcPr>
          <w:p w14:paraId="624A00B1" w14:textId="77777777" w:rsidR="005E24A1" w:rsidRDefault="00904F77">
            <w:r>
              <w:rPr>
                <w:sz w:val="22"/>
              </w:rPr>
              <w:t>30-5.3</w:t>
            </w:r>
          </w:p>
        </w:tc>
        <w:tc>
          <w:tcPr>
            <w:tcW w:w="357" w:type="pct"/>
          </w:tcPr>
          <w:p w14:paraId="4C097F9C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2371606F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4F8D5738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7C57D176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00B9F11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68E22B1C" w14:textId="77777777" w:rsidR="005E24A1" w:rsidRDefault="00904F77">
            <w:ins w:id="12" w:author="Ney,Joshua A" w:date="2023-05-08T15:38:00Z">
              <w:r>
                <w:rPr>
                  <w:sz w:val="22"/>
                </w:rPr>
                <w:t>P</w:t>
              </w:r>
            </w:ins>
            <w:del w:id="13" w:author="Ney,Joshua A" w:date="2023-05-08T15:38:00Z">
              <w:r w:rsidDel="00904F77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357" w:type="pct"/>
          </w:tcPr>
          <w:p w14:paraId="479CCC81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55E49F3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D47EE5A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B8FF54B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67320420" w14:textId="77777777">
        <w:tc>
          <w:tcPr>
            <w:tcW w:w="1071" w:type="pct"/>
          </w:tcPr>
          <w:p w14:paraId="20982DE9" w14:textId="77777777" w:rsidR="005E24A1" w:rsidRDefault="00904F77">
            <w:r>
              <w:rPr>
                <w:sz w:val="22"/>
              </w:rPr>
              <w:t xml:space="preserve">Assisted living facility </w:t>
            </w:r>
          </w:p>
        </w:tc>
        <w:tc>
          <w:tcPr>
            <w:tcW w:w="357" w:type="pct"/>
          </w:tcPr>
          <w:p w14:paraId="0925FA59" w14:textId="77777777" w:rsidR="005E24A1" w:rsidRDefault="005E24A1"/>
        </w:tc>
        <w:tc>
          <w:tcPr>
            <w:tcW w:w="357" w:type="pct"/>
          </w:tcPr>
          <w:p w14:paraId="1101CC60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0D0A4084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D59BFEC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724B4DF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63BBDAF" w14:textId="77777777" w:rsidR="005E24A1" w:rsidRDefault="00904F77">
            <w:ins w:id="14" w:author="Ney,Joshua A" w:date="2023-05-08T15:38:00Z">
              <w:r>
                <w:rPr>
                  <w:sz w:val="22"/>
                </w:rPr>
                <w:t>P</w:t>
              </w:r>
            </w:ins>
            <w:del w:id="15" w:author="Ney,Joshua A" w:date="2023-05-08T15:38:00Z">
              <w:r w:rsidDel="00904F77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357" w:type="pct"/>
          </w:tcPr>
          <w:p w14:paraId="2CE8A0EB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3720FA4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9CEF03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2E2BF68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FD5C6A2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5A748D2F" w14:textId="77777777">
        <w:tc>
          <w:tcPr>
            <w:tcW w:w="1071" w:type="pct"/>
          </w:tcPr>
          <w:p w14:paraId="04D52036" w14:textId="77777777" w:rsidR="005E24A1" w:rsidRDefault="00904F77">
            <w:r>
              <w:rPr>
                <w:sz w:val="22"/>
              </w:rPr>
              <w:lastRenderedPageBreak/>
              <w:t xml:space="preserve">Bed and breakfast establishment </w:t>
            </w:r>
          </w:p>
        </w:tc>
        <w:tc>
          <w:tcPr>
            <w:tcW w:w="357" w:type="pct"/>
          </w:tcPr>
          <w:p w14:paraId="7F417042" w14:textId="77777777" w:rsidR="005E24A1" w:rsidRDefault="00904F77">
            <w:r>
              <w:rPr>
                <w:sz w:val="22"/>
              </w:rPr>
              <w:t>30-5.4</w:t>
            </w:r>
          </w:p>
        </w:tc>
        <w:tc>
          <w:tcPr>
            <w:tcW w:w="357" w:type="pct"/>
          </w:tcPr>
          <w:p w14:paraId="0C7CA078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2424E540" w14:textId="77777777" w:rsidR="005E24A1" w:rsidRDefault="00904F77">
            <w:r>
              <w:rPr>
                <w:sz w:val="22"/>
              </w:rPr>
              <w:t xml:space="preserve">S </w:t>
            </w:r>
          </w:p>
        </w:tc>
        <w:tc>
          <w:tcPr>
            <w:tcW w:w="357" w:type="pct"/>
          </w:tcPr>
          <w:p w14:paraId="367B90E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D73DBA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0BE12F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6EA9F9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1FA3CF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8020EB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1FBA91F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E93E2E8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73CED039" w14:textId="77777777">
        <w:tc>
          <w:tcPr>
            <w:tcW w:w="1071" w:type="pct"/>
          </w:tcPr>
          <w:p w14:paraId="4459390A" w14:textId="77777777" w:rsidR="005E24A1" w:rsidRDefault="00904F77">
            <w:r>
              <w:rPr>
                <w:sz w:val="22"/>
              </w:rPr>
              <w:t xml:space="preserve">Business services </w:t>
            </w:r>
          </w:p>
        </w:tc>
        <w:tc>
          <w:tcPr>
            <w:tcW w:w="357" w:type="pct"/>
          </w:tcPr>
          <w:p w14:paraId="2DEDFCDD" w14:textId="77777777" w:rsidR="005E24A1" w:rsidRDefault="005E24A1"/>
        </w:tc>
        <w:tc>
          <w:tcPr>
            <w:tcW w:w="357" w:type="pct"/>
          </w:tcPr>
          <w:p w14:paraId="1E0A8806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15110A93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49CF6C50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357B1AC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EBECC03" w14:textId="77777777" w:rsidR="005E24A1" w:rsidRDefault="00904F77">
            <w:ins w:id="16" w:author="Ney,Joshua A" w:date="2023-05-08T15:39:00Z">
              <w:r>
                <w:rPr>
                  <w:sz w:val="22"/>
                </w:rPr>
                <w:t>P</w:t>
              </w:r>
            </w:ins>
            <w:del w:id="17" w:author="Ney,Joshua A" w:date="2023-05-08T15:39:00Z">
              <w:r w:rsidDel="00904F77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357" w:type="pct"/>
          </w:tcPr>
          <w:p w14:paraId="08A55DC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B0AF76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EC2040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4218A0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5B96119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148F3F8C" w14:textId="77777777">
        <w:tc>
          <w:tcPr>
            <w:tcW w:w="1071" w:type="pct"/>
          </w:tcPr>
          <w:p w14:paraId="60171A3C" w14:textId="77777777" w:rsidR="005E24A1" w:rsidRDefault="00904F77">
            <w:r>
              <w:rPr>
                <w:sz w:val="22"/>
              </w:rPr>
              <w:t xml:space="preserve">Carwash </w:t>
            </w:r>
          </w:p>
        </w:tc>
        <w:tc>
          <w:tcPr>
            <w:tcW w:w="357" w:type="pct"/>
          </w:tcPr>
          <w:p w14:paraId="71564FA1" w14:textId="77777777" w:rsidR="005E24A1" w:rsidRDefault="00904F77">
            <w:r>
              <w:rPr>
                <w:sz w:val="22"/>
              </w:rPr>
              <w:t>30-5.5</w:t>
            </w:r>
          </w:p>
        </w:tc>
        <w:tc>
          <w:tcPr>
            <w:tcW w:w="357" w:type="pct"/>
          </w:tcPr>
          <w:p w14:paraId="1739B98B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1C8FCC42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39BD3BF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1C172313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3EA95DD4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02816443" w14:textId="77777777" w:rsidR="005E24A1" w:rsidRDefault="00904F77">
            <w:ins w:id="18" w:author="Ney,Joshua A" w:date="2023-05-08T15:39:00Z">
              <w:r>
                <w:rPr>
                  <w:sz w:val="22"/>
                </w:rPr>
                <w:t>S</w:t>
              </w:r>
            </w:ins>
            <w:del w:id="19" w:author="Ney,Joshua A" w:date="2023-05-08T15:39:00Z">
              <w:r w:rsidDel="00904F77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357" w:type="pct"/>
          </w:tcPr>
          <w:p w14:paraId="38F01470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D4CEC12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B096826" w14:textId="77777777" w:rsidR="005E24A1" w:rsidRDefault="00904F77">
            <w:del w:id="20" w:author="Ney,Joshua A" w:date="2023-05-08T15:39:00Z">
              <w:r w:rsidDel="00904F77">
                <w:rPr>
                  <w:sz w:val="22"/>
                </w:rPr>
                <w:delText xml:space="preserve">- </w:delText>
              </w:r>
            </w:del>
            <w:ins w:id="21" w:author="Ney,Joshua A" w:date="2023-05-08T15:39:00Z">
              <w:r>
                <w:rPr>
                  <w:sz w:val="22"/>
                </w:rPr>
                <w:t>S</w:t>
              </w:r>
            </w:ins>
          </w:p>
        </w:tc>
        <w:tc>
          <w:tcPr>
            <w:tcW w:w="357" w:type="pct"/>
          </w:tcPr>
          <w:p w14:paraId="72ED4C26" w14:textId="77777777" w:rsidR="005E24A1" w:rsidRDefault="00904F77">
            <w:del w:id="22" w:author="Ney,Joshua A" w:date="2023-05-08T15:39:00Z">
              <w:r w:rsidDel="00904F77">
                <w:rPr>
                  <w:sz w:val="22"/>
                </w:rPr>
                <w:delText xml:space="preserve">- </w:delText>
              </w:r>
            </w:del>
            <w:ins w:id="23" w:author="Ney,Joshua A" w:date="2023-05-08T15:39:00Z">
              <w:r>
                <w:rPr>
                  <w:sz w:val="22"/>
                </w:rPr>
                <w:t>S</w:t>
              </w:r>
            </w:ins>
          </w:p>
        </w:tc>
      </w:tr>
      <w:tr w:rsidR="005E24A1" w14:paraId="0D2E351B" w14:textId="77777777">
        <w:tc>
          <w:tcPr>
            <w:tcW w:w="1071" w:type="pct"/>
          </w:tcPr>
          <w:p w14:paraId="5685AD82" w14:textId="77777777" w:rsidR="005E24A1" w:rsidRDefault="00904F77">
            <w:r>
              <w:rPr>
                <w:sz w:val="22"/>
              </w:rPr>
              <w:t xml:space="preserve">Civic, social, or fraternal organization </w:t>
            </w:r>
          </w:p>
        </w:tc>
        <w:tc>
          <w:tcPr>
            <w:tcW w:w="357" w:type="pct"/>
          </w:tcPr>
          <w:p w14:paraId="615E3149" w14:textId="77777777" w:rsidR="005E24A1" w:rsidRDefault="005E24A1"/>
        </w:tc>
        <w:tc>
          <w:tcPr>
            <w:tcW w:w="357" w:type="pct"/>
          </w:tcPr>
          <w:p w14:paraId="7595AE49" w14:textId="77777777" w:rsidR="005E24A1" w:rsidRDefault="00904F77">
            <w:r>
              <w:rPr>
                <w:sz w:val="22"/>
              </w:rPr>
              <w:t xml:space="preserve">S </w:t>
            </w:r>
          </w:p>
        </w:tc>
        <w:tc>
          <w:tcPr>
            <w:tcW w:w="357" w:type="pct"/>
          </w:tcPr>
          <w:p w14:paraId="0A4C0E86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2D5E2A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264EE73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51C53B8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AC49E8C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4035692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F1D069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792A9BF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086C487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65811A8E" w14:textId="77777777">
        <w:tc>
          <w:tcPr>
            <w:tcW w:w="1071" w:type="pct"/>
          </w:tcPr>
          <w:p w14:paraId="40B7F9EA" w14:textId="77777777" w:rsidR="005E24A1" w:rsidRDefault="00904F77">
            <w:r>
              <w:rPr>
                <w:sz w:val="22"/>
              </w:rPr>
              <w:t xml:space="preserve">Day care center </w:t>
            </w:r>
          </w:p>
        </w:tc>
        <w:tc>
          <w:tcPr>
            <w:tcW w:w="357" w:type="pct"/>
          </w:tcPr>
          <w:p w14:paraId="6CFB6D2F" w14:textId="77777777" w:rsidR="005E24A1" w:rsidRDefault="00904F77">
            <w:r>
              <w:rPr>
                <w:sz w:val="22"/>
              </w:rPr>
              <w:t>30-5.7</w:t>
            </w:r>
          </w:p>
        </w:tc>
        <w:tc>
          <w:tcPr>
            <w:tcW w:w="357" w:type="pct"/>
          </w:tcPr>
          <w:p w14:paraId="0498827D" w14:textId="77777777" w:rsidR="005E24A1" w:rsidRDefault="00904F77">
            <w:ins w:id="24" w:author="Ney,Joshua A" w:date="2023-05-08T15:40:00Z">
              <w:r>
                <w:rPr>
                  <w:sz w:val="22"/>
                </w:rPr>
                <w:t>P</w:t>
              </w:r>
            </w:ins>
            <w:del w:id="25" w:author="Ney,Joshua A" w:date="2023-05-08T15:40:00Z">
              <w:r w:rsidDel="00904F77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357" w:type="pct"/>
          </w:tcPr>
          <w:p w14:paraId="69D2A3CA" w14:textId="77777777" w:rsidR="005E24A1" w:rsidRDefault="00904F77">
            <w:ins w:id="26" w:author="Ney,Joshua A" w:date="2023-05-08T15:40:00Z">
              <w:r>
                <w:rPr>
                  <w:sz w:val="22"/>
                </w:rPr>
                <w:t>P</w:t>
              </w:r>
            </w:ins>
            <w:del w:id="27" w:author="Ney,Joshua A" w:date="2023-05-08T15:40:00Z">
              <w:r w:rsidDel="00904F77">
                <w:rPr>
                  <w:sz w:val="22"/>
                </w:rPr>
                <w:delText xml:space="preserve">S </w:delText>
              </w:r>
            </w:del>
          </w:p>
        </w:tc>
        <w:tc>
          <w:tcPr>
            <w:tcW w:w="357" w:type="pct"/>
          </w:tcPr>
          <w:p w14:paraId="50E266EE" w14:textId="77777777" w:rsidR="005E24A1" w:rsidRDefault="00904F77">
            <w:del w:id="28" w:author="Ney,Joshua A" w:date="2023-05-08T15:40:00Z">
              <w:r w:rsidDel="00904F77">
                <w:rPr>
                  <w:sz w:val="22"/>
                </w:rPr>
                <w:delText xml:space="preserve">S </w:delText>
              </w:r>
            </w:del>
            <w:ins w:id="29" w:author="Ney,Joshua A" w:date="2023-05-08T15:40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18939D8B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20F923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A6A4FE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B893D98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B0CCBC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4F2902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890C922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17305CDB" w14:textId="77777777">
        <w:tc>
          <w:tcPr>
            <w:tcW w:w="1071" w:type="pct"/>
          </w:tcPr>
          <w:p w14:paraId="24E4A782" w14:textId="77777777" w:rsidR="005E24A1" w:rsidRDefault="00904F77">
            <w:r>
              <w:rPr>
                <w:sz w:val="22"/>
              </w:rPr>
              <w:t xml:space="preserve">Drive-through facility </w:t>
            </w:r>
          </w:p>
        </w:tc>
        <w:tc>
          <w:tcPr>
            <w:tcW w:w="357" w:type="pct"/>
          </w:tcPr>
          <w:p w14:paraId="72FAEB9B" w14:textId="77777777" w:rsidR="005E24A1" w:rsidRDefault="00904F77">
            <w:r>
              <w:rPr>
                <w:sz w:val="22"/>
              </w:rPr>
              <w:t>30-5.9</w:t>
            </w:r>
          </w:p>
        </w:tc>
        <w:tc>
          <w:tcPr>
            <w:tcW w:w="357" w:type="pct"/>
          </w:tcPr>
          <w:p w14:paraId="1F2DA128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348C3B25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02C5DC74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7BA6F1BA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4E94777D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30B8DE30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F30A0D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7983EC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6AD9291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BDC8D95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440C47DE" w14:textId="77777777">
        <w:tc>
          <w:tcPr>
            <w:tcW w:w="1071" w:type="pct"/>
          </w:tcPr>
          <w:p w14:paraId="3566FB3A" w14:textId="77777777" w:rsidR="005E24A1" w:rsidRDefault="00904F77">
            <w:r>
              <w:rPr>
                <w:sz w:val="22"/>
              </w:rPr>
              <w:t xml:space="preserve">Emergency shelter </w:t>
            </w:r>
          </w:p>
        </w:tc>
        <w:tc>
          <w:tcPr>
            <w:tcW w:w="357" w:type="pct"/>
          </w:tcPr>
          <w:p w14:paraId="4AC0A65A" w14:textId="77777777" w:rsidR="005E24A1" w:rsidRDefault="005E24A1"/>
        </w:tc>
        <w:tc>
          <w:tcPr>
            <w:tcW w:w="357" w:type="pct"/>
          </w:tcPr>
          <w:p w14:paraId="5BBAB312" w14:textId="77777777" w:rsidR="005E24A1" w:rsidRDefault="00904F77">
            <w:del w:id="30" w:author="Ney,Joshua A" w:date="2023-05-08T15:41:00Z">
              <w:r w:rsidDel="00904F77">
                <w:rPr>
                  <w:sz w:val="22"/>
                </w:rPr>
                <w:delText xml:space="preserve">- </w:delText>
              </w:r>
            </w:del>
            <w:ins w:id="31" w:author="Ney,Joshua A" w:date="2023-05-08T15:41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2474945B" w14:textId="77777777" w:rsidR="005E24A1" w:rsidRDefault="00904F77">
            <w:del w:id="32" w:author="Ney,Joshua A" w:date="2023-05-08T15:41:00Z">
              <w:r w:rsidDel="00904F77">
                <w:rPr>
                  <w:sz w:val="22"/>
                </w:rPr>
                <w:delText xml:space="preserve">- </w:delText>
              </w:r>
            </w:del>
            <w:ins w:id="33" w:author="Ney,Joshua A" w:date="2023-05-08T15:41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276C203B" w14:textId="77777777" w:rsidR="005E24A1" w:rsidRDefault="00904F77">
            <w:del w:id="34" w:author="Ney,Joshua A" w:date="2023-05-08T15:41:00Z">
              <w:r w:rsidDel="00904F77">
                <w:rPr>
                  <w:sz w:val="22"/>
                </w:rPr>
                <w:delText xml:space="preserve">- </w:delText>
              </w:r>
            </w:del>
            <w:ins w:id="35" w:author="Ney,Joshua A" w:date="2023-05-08T15:41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7A1D419C" w14:textId="77777777" w:rsidR="005E24A1" w:rsidRDefault="00904F77">
            <w:del w:id="36" w:author="Ney,Joshua A" w:date="2023-05-08T15:41:00Z">
              <w:r w:rsidDel="00904F77">
                <w:rPr>
                  <w:sz w:val="22"/>
                </w:rPr>
                <w:delText xml:space="preserve">- </w:delText>
              </w:r>
            </w:del>
            <w:ins w:id="37" w:author="Ney,Joshua A" w:date="2023-05-08T15:41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4F6AF721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59797C3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3A5E776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EAD689D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D934B91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6C6CF51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284FC57F" w14:textId="77777777">
        <w:tc>
          <w:tcPr>
            <w:tcW w:w="1071" w:type="pct"/>
          </w:tcPr>
          <w:p w14:paraId="262DE9CA" w14:textId="77777777" w:rsidR="005E24A1" w:rsidRDefault="00904F77">
            <w:r>
              <w:rPr>
                <w:sz w:val="22"/>
              </w:rPr>
              <w:t xml:space="preserve">Equipment rental and leasing, light </w:t>
            </w:r>
          </w:p>
        </w:tc>
        <w:tc>
          <w:tcPr>
            <w:tcW w:w="357" w:type="pct"/>
          </w:tcPr>
          <w:p w14:paraId="4A6EB190" w14:textId="77777777" w:rsidR="005E24A1" w:rsidRDefault="005E24A1"/>
        </w:tc>
        <w:tc>
          <w:tcPr>
            <w:tcW w:w="357" w:type="pct"/>
          </w:tcPr>
          <w:p w14:paraId="139ED096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4EB4B3DA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0564963A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7EE3F559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0A486613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16809B6E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ED78B1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E002A82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76B6A56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EDB260E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49838E2A" w14:textId="77777777">
        <w:tc>
          <w:tcPr>
            <w:tcW w:w="1071" w:type="pct"/>
          </w:tcPr>
          <w:p w14:paraId="17586DE2" w14:textId="77777777" w:rsidR="005E24A1" w:rsidRDefault="00904F77">
            <w:r>
              <w:rPr>
                <w:sz w:val="22"/>
              </w:rPr>
              <w:t xml:space="preserve">Exercise studio </w:t>
            </w:r>
          </w:p>
        </w:tc>
        <w:tc>
          <w:tcPr>
            <w:tcW w:w="357" w:type="pct"/>
          </w:tcPr>
          <w:p w14:paraId="367C3B4A" w14:textId="77777777" w:rsidR="005E24A1" w:rsidRDefault="005E24A1"/>
        </w:tc>
        <w:tc>
          <w:tcPr>
            <w:tcW w:w="357" w:type="pct"/>
          </w:tcPr>
          <w:p w14:paraId="56FB4499" w14:textId="7CC10AEA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00837CB3" w14:textId="77777777" w:rsidR="005E24A1" w:rsidRDefault="00904F77">
            <w:del w:id="38" w:author="Ney,Joshua A" w:date="2023-05-08T15:41:00Z">
              <w:r w:rsidDel="00904F77">
                <w:rPr>
                  <w:sz w:val="22"/>
                </w:rPr>
                <w:delText xml:space="preserve">- </w:delText>
              </w:r>
            </w:del>
            <w:ins w:id="39" w:author="Ney,Joshua A" w:date="2023-05-08T15:41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4F538DB5" w14:textId="77777777" w:rsidR="005E24A1" w:rsidRDefault="00904F77">
            <w:del w:id="40" w:author="Ney,Joshua A" w:date="2023-05-08T15:41:00Z">
              <w:r w:rsidDel="00904F77">
                <w:rPr>
                  <w:sz w:val="22"/>
                </w:rPr>
                <w:delText xml:space="preserve">- </w:delText>
              </w:r>
            </w:del>
            <w:ins w:id="41" w:author="Ney,Joshua A" w:date="2023-05-08T15:41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537038D0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34063A0" w14:textId="77777777" w:rsidR="005E24A1" w:rsidRDefault="00904F77">
            <w:del w:id="42" w:author="Ney,Joshua A" w:date="2023-05-08T15:41:00Z">
              <w:r w:rsidDel="00904F77">
                <w:rPr>
                  <w:sz w:val="22"/>
                </w:rPr>
                <w:delText xml:space="preserve">- </w:delText>
              </w:r>
            </w:del>
            <w:ins w:id="43" w:author="Ney,Joshua A" w:date="2023-05-08T15:41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283A9F5C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C0042AB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10A8771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BFAD47D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0B6A278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435C470F" w14:textId="77777777">
        <w:tc>
          <w:tcPr>
            <w:tcW w:w="1071" w:type="pct"/>
          </w:tcPr>
          <w:p w14:paraId="56F1C06A" w14:textId="77777777" w:rsidR="005E24A1" w:rsidRDefault="00904F77">
            <w:r>
              <w:rPr>
                <w:sz w:val="22"/>
              </w:rPr>
              <w:t xml:space="preserve">Farmers market </w:t>
            </w:r>
          </w:p>
        </w:tc>
        <w:tc>
          <w:tcPr>
            <w:tcW w:w="357" w:type="pct"/>
          </w:tcPr>
          <w:p w14:paraId="136F9693" w14:textId="77777777" w:rsidR="005E24A1" w:rsidRDefault="00904F77">
            <w:r>
              <w:rPr>
                <w:sz w:val="22"/>
              </w:rPr>
              <w:t>30-5.11</w:t>
            </w:r>
          </w:p>
        </w:tc>
        <w:tc>
          <w:tcPr>
            <w:tcW w:w="357" w:type="pct"/>
          </w:tcPr>
          <w:p w14:paraId="3AF046BE" w14:textId="25A1EB6B" w:rsidR="005E24A1" w:rsidRDefault="00FC70BD">
            <w:ins w:id="44" w:author="Adrian Hayes-Santos" w:date="2025-07-29T21:15:00Z" w16du:dateUtc="2025-07-30T01:15:00Z">
              <w:r>
                <w:rPr>
                  <w:sz w:val="22"/>
                </w:rPr>
                <w:t>S</w:t>
              </w:r>
            </w:ins>
            <w:del w:id="45" w:author="Ney,Joshua A" w:date="2023-05-08T15:41:00Z">
              <w:r w:rsidR="00904F77" w:rsidDel="00904F77">
                <w:rPr>
                  <w:sz w:val="22"/>
                </w:rPr>
                <w:delText>-</w:delText>
              </w:r>
            </w:del>
            <w:r w:rsidR="00904F77">
              <w:rPr>
                <w:sz w:val="22"/>
              </w:rPr>
              <w:t xml:space="preserve"> </w:t>
            </w:r>
          </w:p>
        </w:tc>
        <w:tc>
          <w:tcPr>
            <w:tcW w:w="357" w:type="pct"/>
          </w:tcPr>
          <w:p w14:paraId="2ED6A97C" w14:textId="77777777" w:rsidR="005E24A1" w:rsidRDefault="00904F77">
            <w:del w:id="46" w:author="Ney,Joshua A" w:date="2023-05-08T15:41:00Z">
              <w:r w:rsidDel="00904F77">
                <w:rPr>
                  <w:sz w:val="22"/>
                </w:rPr>
                <w:delText xml:space="preserve">- </w:delText>
              </w:r>
            </w:del>
            <w:ins w:id="47" w:author="Ney,Joshua A" w:date="2023-05-08T15:41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7C30D84E" w14:textId="77777777" w:rsidR="005E24A1" w:rsidRDefault="00904F77">
            <w:del w:id="48" w:author="Ney,Joshua A" w:date="2023-05-08T15:41:00Z">
              <w:r w:rsidDel="00904F77">
                <w:rPr>
                  <w:sz w:val="22"/>
                </w:rPr>
                <w:delText xml:space="preserve">- </w:delText>
              </w:r>
            </w:del>
            <w:ins w:id="49" w:author="Ney,Joshua A" w:date="2023-05-08T15:41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78E71581" w14:textId="08468007" w:rsidR="005E24A1" w:rsidRDefault="00904F77">
            <w:del w:id="50" w:author="Ney,Joshua A" w:date="2023-05-08T15:41:00Z">
              <w:r w:rsidDel="00904F77">
                <w:rPr>
                  <w:sz w:val="22"/>
                </w:rPr>
                <w:delText xml:space="preserve">- </w:delText>
              </w:r>
            </w:del>
            <w:ins w:id="51" w:author="Adrian Hayes-Santos" w:date="2025-07-29T21:19:00Z" w16du:dateUtc="2025-07-30T01:19:00Z">
              <w:r w:rsidR="00A3693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5430E8BA" w14:textId="77777777" w:rsidR="005E24A1" w:rsidRDefault="00904F77">
            <w:del w:id="52" w:author="Ney,Joshua A" w:date="2023-05-08T15:41:00Z">
              <w:r w:rsidDel="00904F77">
                <w:rPr>
                  <w:sz w:val="22"/>
                </w:rPr>
                <w:delText xml:space="preserve">- </w:delText>
              </w:r>
            </w:del>
            <w:ins w:id="53" w:author="Ney,Joshua A" w:date="2023-05-08T15:41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735D12F1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4AC8C8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A98F7BA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9649A1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37890EB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03337D6D" w14:textId="77777777">
        <w:tc>
          <w:tcPr>
            <w:tcW w:w="1071" w:type="pct"/>
          </w:tcPr>
          <w:p w14:paraId="461EF36C" w14:textId="77777777" w:rsidR="005E24A1" w:rsidRDefault="00904F77">
            <w:r>
              <w:rPr>
                <w:sz w:val="22"/>
              </w:rPr>
              <w:t xml:space="preserve">Food distribution center for the needy </w:t>
            </w:r>
          </w:p>
        </w:tc>
        <w:tc>
          <w:tcPr>
            <w:tcW w:w="357" w:type="pct"/>
          </w:tcPr>
          <w:p w14:paraId="2C6D626F" w14:textId="77777777" w:rsidR="005E24A1" w:rsidRDefault="00904F77">
            <w:r>
              <w:rPr>
                <w:sz w:val="22"/>
              </w:rPr>
              <w:t>30-5.12</w:t>
            </w:r>
          </w:p>
        </w:tc>
        <w:tc>
          <w:tcPr>
            <w:tcW w:w="357" w:type="pct"/>
          </w:tcPr>
          <w:p w14:paraId="7B65FAE3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1256CA02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269065CD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0C9E305C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2BB1E675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62E2D059" w14:textId="77777777" w:rsidR="005E24A1" w:rsidRDefault="00904F77">
            <w:del w:id="54" w:author="Ney,Joshua A" w:date="2023-05-08T15:41:00Z">
              <w:r w:rsidDel="00904F77">
                <w:rPr>
                  <w:sz w:val="22"/>
                </w:rPr>
                <w:delText xml:space="preserve">- </w:delText>
              </w:r>
            </w:del>
            <w:ins w:id="55" w:author="Ney,Joshua A" w:date="2023-05-08T15:41:00Z">
              <w:r>
                <w:rPr>
                  <w:sz w:val="22"/>
                </w:rPr>
                <w:t>S</w:t>
              </w:r>
            </w:ins>
          </w:p>
        </w:tc>
        <w:tc>
          <w:tcPr>
            <w:tcW w:w="357" w:type="pct"/>
          </w:tcPr>
          <w:p w14:paraId="325FC8DD" w14:textId="77777777" w:rsidR="005E24A1" w:rsidRDefault="00904F77">
            <w:del w:id="56" w:author="Ney,Joshua A" w:date="2023-05-08T15:41:00Z">
              <w:r w:rsidDel="00904F77">
                <w:rPr>
                  <w:sz w:val="22"/>
                </w:rPr>
                <w:delText xml:space="preserve">- </w:delText>
              </w:r>
            </w:del>
            <w:ins w:id="57" w:author="Ney,Joshua A" w:date="2023-05-08T15:41:00Z">
              <w:r>
                <w:rPr>
                  <w:sz w:val="22"/>
                </w:rPr>
                <w:t>S</w:t>
              </w:r>
            </w:ins>
          </w:p>
        </w:tc>
        <w:tc>
          <w:tcPr>
            <w:tcW w:w="357" w:type="pct"/>
          </w:tcPr>
          <w:p w14:paraId="1FA99AA8" w14:textId="77777777" w:rsidR="005E24A1" w:rsidRDefault="00904F77">
            <w:r>
              <w:rPr>
                <w:sz w:val="22"/>
              </w:rPr>
              <w:t xml:space="preserve">S </w:t>
            </w:r>
          </w:p>
        </w:tc>
        <w:tc>
          <w:tcPr>
            <w:tcW w:w="357" w:type="pct"/>
          </w:tcPr>
          <w:p w14:paraId="489EE6BD" w14:textId="77777777" w:rsidR="005E24A1" w:rsidRDefault="00904F77">
            <w:r>
              <w:rPr>
                <w:sz w:val="22"/>
              </w:rPr>
              <w:t xml:space="preserve">S </w:t>
            </w:r>
          </w:p>
        </w:tc>
        <w:tc>
          <w:tcPr>
            <w:tcW w:w="357" w:type="pct"/>
          </w:tcPr>
          <w:p w14:paraId="1306B3FC" w14:textId="77777777" w:rsidR="005E24A1" w:rsidRDefault="00904F77">
            <w:r>
              <w:rPr>
                <w:sz w:val="22"/>
              </w:rPr>
              <w:t xml:space="preserve">S </w:t>
            </w:r>
          </w:p>
        </w:tc>
      </w:tr>
      <w:tr w:rsidR="005E24A1" w14:paraId="075842F8" w14:textId="77777777">
        <w:tc>
          <w:tcPr>
            <w:tcW w:w="1071" w:type="pct"/>
          </w:tcPr>
          <w:p w14:paraId="695F7EE2" w14:textId="77777777" w:rsidR="005E24A1" w:rsidRDefault="00904F77">
            <w:r>
              <w:rPr>
                <w:sz w:val="22"/>
              </w:rPr>
              <w:t xml:space="preserve">Food truck, not located within a food truck park </w:t>
            </w:r>
          </w:p>
        </w:tc>
        <w:tc>
          <w:tcPr>
            <w:tcW w:w="357" w:type="pct"/>
          </w:tcPr>
          <w:p w14:paraId="0F939E77" w14:textId="77777777" w:rsidR="005E24A1" w:rsidRDefault="00904F77">
            <w:r>
              <w:rPr>
                <w:sz w:val="22"/>
              </w:rPr>
              <w:t>30-5.38</w:t>
            </w:r>
          </w:p>
        </w:tc>
        <w:tc>
          <w:tcPr>
            <w:tcW w:w="357" w:type="pct"/>
          </w:tcPr>
          <w:p w14:paraId="2D32F71A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173E58F2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4DE6EDBE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2F3B63D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4723CCC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D93241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0DC793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52344B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510057B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2AF3A31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5AC995EA" w14:textId="77777777">
        <w:tc>
          <w:tcPr>
            <w:tcW w:w="1071" w:type="pct"/>
          </w:tcPr>
          <w:p w14:paraId="600DDD6A" w14:textId="77777777" w:rsidR="005E24A1" w:rsidRDefault="00904F77">
            <w:r>
              <w:rPr>
                <w:sz w:val="22"/>
              </w:rPr>
              <w:t xml:space="preserve">Food truck park (less than 6 pads) </w:t>
            </w:r>
          </w:p>
        </w:tc>
        <w:tc>
          <w:tcPr>
            <w:tcW w:w="357" w:type="pct"/>
          </w:tcPr>
          <w:p w14:paraId="0EF403A0" w14:textId="77777777" w:rsidR="005E24A1" w:rsidRDefault="00904F77">
            <w:r>
              <w:rPr>
                <w:sz w:val="22"/>
              </w:rPr>
              <w:t>30-5.13</w:t>
            </w:r>
          </w:p>
        </w:tc>
        <w:tc>
          <w:tcPr>
            <w:tcW w:w="357" w:type="pct"/>
          </w:tcPr>
          <w:p w14:paraId="423BDBFB" w14:textId="77777777" w:rsidR="005E24A1" w:rsidRDefault="005E24A1"/>
        </w:tc>
        <w:tc>
          <w:tcPr>
            <w:tcW w:w="357" w:type="pct"/>
          </w:tcPr>
          <w:p w14:paraId="0D72F145" w14:textId="77777777" w:rsidR="005E24A1" w:rsidRDefault="005E24A1"/>
        </w:tc>
        <w:tc>
          <w:tcPr>
            <w:tcW w:w="357" w:type="pct"/>
          </w:tcPr>
          <w:p w14:paraId="0D9EA9AE" w14:textId="77777777" w:rsidR="005E24A1" w:rsidRDefault="005E24A1"/>
        </w:tc>
        <w:tc>
          <w:tcPr>
            <w:tcW w:w="357" w:type="pct"/>
          </w:tcPr>
          <w:p w14:paraId="1AE021E0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380418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A5F9A63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0B28B7A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C9D940C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4456A33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607F832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1C3AB28F" w14:textId="77777777">
        <w:tc>
          <w:tcPr>
            <w:tcW w:w="1071" w:type="pct"/>
          </w:tcPr>
          <w:p w14:paraId="0289269A" w14:textId="77777777" w:rsidR="005E24A1" w:rsidRDefault="00904F77">
            <w:r>
              <w:rPr>
                <w:sz w:val="22"/>
              </w:rPr>
              <w:t>Food truck park (6 or more pads)</w:t>
            </w:r>
            <w:r>
              <w:rPr>
                <w:sz w:val="22"/>
                <w:vertAlign w:val="superscript"/>
              </w:rPr>
              <w:t xml:space="preserve">5 </w:t>
            </w:r>
          </w:p>
        </w:tc>
        <w:tc>
          <w:tcPr>
            <w:tcW w:w="357" w:type="pct"/>
          </w:tcPr>
          <w:p w14:paraId="629A8755" w14:textId="77777777" w:rsidR="005E24A1" w:rsidRDefault="00904F77">
            <w:r>
              <w:rPr>
                <w:sz w:val="22"/>
              </w:rPr>
              <w:t>30-5.13</w:t>
            </w:r>
          </w:p>
        </w:tc>
        <w:tc>
          <w:tcPr>
            <w:tcW w:w="357" w:type="pct"/>
          </w:tcPr>
          <w:p w14:paraId="5D46BA38" w14:textId="77777777" w:rsidR="005E24A1" w:rsidRDefault="005E24A1"/>
        </w:tc>
        <w:tc>
          <w:tcPr>
            <w:tcW w:w="357" w:type="pct"/>
          </w:tcPr>
          <w:p w14:paraId="7D62EE3A" w14:textId="77777777" w:rsidR="005E24A1" w:rsidRDefault="005E24A1"/>
        </w:tc>
        <w:tc>
          <w:tcPr>
            <w:tcW w:w="357" w:type="pct"/>
          </w:tcPr>
          <w:p w14:paraId="575A18E3" w14:textId="77777777" w:rsidR="005E24A1" w:rsidRDefault="005E24A1"/>
        </w:tc>
        <w:tc>
          <w:tcPr>
            <w:tcW w:w="357" w:type="pct"/>
          </w:tcPr>
          <w:p w14:paraId="36799302" w14:textId="77777777" w:rsidR="005E24A1" w:rsidRDefault="00904F77">
            <w:del w:id="58" w:author="Ney,Joshua A" w:date="2023-05-08T15:42:00Z">
              <w:r w:rsidDel="00904F77">
                <w:rPr>
                  <w:sz w:val="22"/>
                </w:rPr>
                <w:delText xml:space="preserve">S </w:delText>
              </w:r>
            </w:del>
            <w:ins w:id="59" w:author="Ney,Joshua A" w:date="2023-05-08T15:42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710985B2" w14:textId="77777777" w:rsidR="005E24A1" w:rsidRDefault="00904F77">
            <w:del w:id="60" w:author="Ney,Joshua A" w:date="2023-05-08T15:42:00Z">
              <w:r w:rsidDel="00904F77">
                <w:rPr>
                  <w:sz w:val="22"/>
                </w:rPr>
                <w:delText xml:space="preserve">S </w:delText>
              </w:r>
            </w:del>
            <w:ins w:id="61" w:author="Ney,Joshua A" w:date="2023-05-08T15:42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155AF2EE" w14:textId="77777777" w:rsidR="005E24A1" w:rsidRDefault="00904F77">
            <w:del w:id="62" w:author="Ney,Joshua A" w:date="2023-05-08T15:42:00Z">
              <w:r w:rsidDel="00904F77">
                <w:rPr>
                  <w:sz w:val="22"/>
                </w:rPr>
                <w:delText xml:space="preserve">S </w:delText>
              </w:r>
            </w:del>
            <w:ins w:id="63" w:author="Ney,Joshua A" w:date="2023-05-08T15:42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5D265246" w14:textId="77777777" w:rsidR="005E24A1" w:rsidRDefault="00904F77">
            <w:del w:id="64" w:author="Ney,Joshua A" w:date="2023-05-08T15:42:00Z">
              <w:r w:rsidDel="00904F77">
                <w:rPr>
                  <w:sz w:val="22"/>
                </w:rPr>
                <w:delText xml:space="preserve">S </w:delText>
              </w:r>
            </w:del>
            <w:ins w:id="65" w:author="Ney,Joshua A" w:date="2023-05-08T15:42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222F4204" w14:textId="77777777" w:rsidR="005E24A1" w:rsidRDefault="00904F77">
            <w:del w:id="66" w:author="Ney,Joshua A" w:date="2023-05-08T15:42:00Z">
              <w:r w:rsidDel="00904F77">
                <w:rPr>
                  <w:sz w:val="22"/>
                </w:rPr>
                <w:delText xml:space="preserve">S </w:delText>
              </w:r>
            </w:del>
            <w:ins w:id="67" w:author="Ney,Joshua A" w:date="2023-05-08T15:42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0A044D3A" w14:textId="77777777" w:rsidR="005E24A1" w:rsidRDefault="00904F77">
            <w:del w:id="68" w:author="Ney,Joshua A" w:date="2023-05-08T15:42:00Z">
              <w:r w:rsidDel="00904F77">
                <w:rPr>
                  <w:sz w:val="22"/>
                </w:rPr>
                <w:delText xml:space="preserve">S </w:delText>
              </w:r>
            </w:del>
            <w:ins w:id="69" w:author="Ney,Joshua A" w:date="2023-05-08T15:42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62135F45" w14:textId="77777777" w:rsidR="005E24A1" w:rsidRDefault="00904F77">
            <w:del w:id="70" w:author="Ney,Joshua A" w:date="2023-05-08T15:43:00Z">
              <w:r w:rsidDel="00904F77">
                <w:rPr>
                  <w:sz w:val="22"/>
                </w:rPr>
                <w:delText xml:space="preserve">S </w:delText>
              </w:r>
            </w:del>
            <w:ins w:id="71" w:author="Ney,Joshua A" w:date="2023-05-08T15:43:00Z">
              <w:r>
                <w:rPr>
                  <w:sz w:val="22"/>
                </w:rPr>
                <w:t>p</w:t>
              </w:r>
            </w:ins>
          </w:p>
        </w:tc>
      </w:tr>
      <w:tr w:rsidR="005E24A1" w14:paraId="0FE13E85" w14:textId="77777777">
        <w:tc>
          <w:tcPr>
            <w:tcW w:w="1071" w:type="pct"/>
          </w:tcPr>
          <w:p w14:paraId="12E0DF49" w14:textId="77777777" w:rsidR="005E24A1" w:rsidRDefault="00904F77">
            <w:r>
              <w:rPr>
                <w:sz w:val="22"/>
              </w:rPr>
              <w:t xml:space="preserve">Funeral home or crematory </w:t>
            </w:r>
          </w:p>
        </w:tc>
        <w:tc>
          <w:tcPr>
            <w:tcW w:w="357" w:type="pct"/>
          </w:tcPr>
          <w:p w14:paraId="57E2A3FF" w14:textId="77777777" w:rsidR="005E24A1" w:rsidRDefault="005E24A1"/>
        </w:tc>
        <w:tc>
          <w:tcPr>
            <w:tcW w:w="357" w:type="pct"/>
          </w:tcPr>
          <w:p w14:paraId="2CBA5B7C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04546277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34522E79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4FCD971F" w14:textId="77777777" w:rsidR="005E24A1" w:rsidRDefault="00904F77">
            <w:del w:id="72" w:author="Ney,Joshua A" w:date="2023-05-08T15:43:00Z">
              <w:r w:rsidDel="00904F77">
                <w:rPr>
                  <w:sz w:val="22"/>
                </w:rPr>
                <w:delText xml:space="preserve">- </w:delText>
              </w:r>
            </w:del>
            <w:ins w:id="73" w:author="Ney,Joshua A" w:date="2023-05-08T15:43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1D2B5ED3" w14:textId="77777777" w:rsidR="005E24A1" w:rsidRDefault="00904F77">
            <w:del w:id="74" w:author="Ney,Joshua A" w:date="2023-05-08T15:43:00Z">
              <w:r w:rsidDel="00904F77">
                <w:rPr>
                  <w:sz w:val="22"/>
                </w:rPr>
                <w:delText xml:space="preserve">- </w:delText>
              </w:r>
            </w:del>
            <w:ins w:id="75" w:author="Ney,Joshua A" w:date="2023-05-08T15:43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23E180F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D1D8C6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1A00AE3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3CE542C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D7FEE2E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0F61DD59" w14:textId="77777777">
        <w:tc>
          <w:tcPr>
            <w:tcW w:w="1071" w:type="pct"/>
          </w:tcPr>
          <w:p w14:paraId="4F2825B2" w14:textId="77777777" w:rsidR="005E24A1" w:rsidRDefault="00904F77">
            <w:r>
              <w:rPr>
                <w:sz w:val="22"/>
              </w:rPr>
              <w:t xml:space="preserve">Gasoline or alternative fuel station </w:t>
            </w:r>
          </w:p>
        </w:tc>
        <w:tc>
          <w:tcPr>
            <w:tcW w:w="357" w:type="pct"/>
          </w:tcPr>
          <w:p w14:paraId="523AEC0A" w14:textId="77777777" w:rsidR="005E24A1" w:rsidRDefault="00904F77">
            <w:r>
              <w:rPr>
                <w:sz w:val="22"/>
              </w:rPr>
              <w:t>30-5.14</w:t>
            </w:r>
          </w:p>
        </w:tc>
        <w:tc>
          <w:tcPr>
            <w:tcW w:w="357" w:type="pct"/>
          </w:tcPr>
          <w:p w14:paraId="397E1553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3504D4E3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1567EA19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4E8C8E8F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0145D6C0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6F4C2C35" w14:textId="77777777" w:rsidR="005E24A1" w:rsidRDefault="00904F77">
            <w:r>
              <w:rPr>
                <w:sz w:val="22"/>
              </w:rPr>
              <w:t>S</w:t>
            </w:r>
            <w:r>
              <w:rPr>
                <w:sz w:val="22"/>
                <w:vertAlign w:val="superscript"/>
              </w:rPr>
              <w:t xml:space="preserve">1 </w:t>
            </w:r>
          </w:p>
        </w:tc>
        <w:tc>
          <w:tcPr>
            <w:tcW w:w="357" w:type="pct"/>
          </w:tcPr>
          <w:p w14:paraId="5848F0C1" w14:textId="77777777" w:rsidR="005E24A1" w:rsidRDefault="00904F77">
            <w:del w:id="76" w:author="Ney,Joshua A" w:date="2023-05-08T15:43:00Z">
              <w:r w:rsidDel="00904F77">
                <w:rPr>
                  <w:sz w:val="22"/>
                </w:rPr>
                <w:delText xml:space="preserve">P </w:delText>
              </w:r>
            </w:del>
            <w:ins w:id="77" w:author="Ney,Joshua A" w:date="2023-05-08T15:43:00Z">
              <w:r>
                <w:rPr>
                  <w:sz w:val="22"/>
                </w:rPr>
                <w:t>S</w:t>
              </w:r>
            </w:ins>
          </w:p>
        </w:tc>
        <w:tc>
          <w:tcPr>
            <w:tcW w:w="357" w:type="pct"/>
          </w:tcPr>
          <w:p w14:paraId="0148F91A" w14:textId="77777777" w:rsidR="005E24A1" w:rsidRDefault="00904F77">
            <w:del w:id="78" w:author="Ney,Joshua A" w:date="2023-05-08T15:43:00Z">
              <w:r w:rsidDel="00904F77">
                <w:rPr>
                  <w:sz w:val="22"/>
                </w:rPr>
                <w:delText xml:space="preserve">P </w:delText>
              </w:r>
            </w:del>
            <w:ins w:id="79" w:author="Ney,Joshua A" w:date="2023-05-08T15:43:00Z">
              <w:r>
                <w:rPr>
                  <w:sz w:val="22"/>
                </w:rPr>
                <w:t>S</w:t>
              </w:r>
            </w:ins>
          </w:p>
        </w:tc>
        <w:tc>
          <w:tcPr>
            <w:tcW w:w="357" w:type="pct"/>
          </w:tcPr>
          <w:p w14:paraId="67891DE1" w14:textId="77777777" w:rsidR="005E24A1" w:rsidRDefault="00904F77">
            <w:del w:id="80" w:author="Ney,Joshua A" w:date="2023-05-08T15:43:00Z">
              <w:r w:rsidDel="00904F77">
                <w:rPr>
                  <w:sz w:val="22"/>
                </w:rPr>
                <w:delText xml:space="preserve">- </w:delText>
              </w:r>
            </w:del>
            <w:ins w:id="81" w:author="Ney,Joshua A" w:date="2023-05-08T15:43:00Z">
              <w:r>
                <w:rPr>
                  <w:sz w:val="22"/>
                </w:rPr>
                <w:t>S</w:t>
              </w:r>
            </w:ins>
          </w:p>
        </w:tc>
        <w:tc>
          <w:tcPr>
            <w:tcW w:w="357" w:type="pct"/>
          </w:tcPr>
          <w:p w14:paraId="124C2CDD" w14:textId="77777777" w:rsidR="005E24A1" w:rsidRDefault="00904F77">
            <w:del w:id="82" w:author="Ney,Joshua A" w:date="2023-05-08T15:43:00Z">
              <w:r w:rsidDel="00904F77">
                <w:rPr>
                  <w:sz w:val="22"/>
                </w:rPr>
                <w:delText xml:space="preserve">- </w:delText>
              </w:r>
            </w:del>
            <w:ins w:id="83" w:author="Ney,Joshua A" w:date="2023-05-08T15:43:00Z">
              <w:r>
                <w:rPr>
                  <w:sz w:val="22"/>
                </w:rPr>
                <w:t>S</w:t>
              </w:r>
            </w:ins>
          </w:p>
        </w:tc>
      </w:tr>
      <w:tr w:rsidR="005E24A1" w14:paraId="3A15095D" w14:textId="77777777">
        <w:tc>
          <w:tcPr>
            <w:tcW w:w="1071" w:type="pct"/>
          </w:tcPr>
          <w:p w14:paraId="0BAA9823" w14:textId="77777777" w:rsidR="005E24A1" w:rsidRDefault="00904F77">
            <w:r>
              <w:rPr>
                <w:sz w:val="22"/>
              </w:rPr>
              <w:t xml:space="preserve">Health services </w:t>
            </w:r>
          </w:p>
        </w:tc>
        <w:tc>
          <w:tcPr>
            <w:tcW w:w="357" w:type="pct"/>
          </w:tcPr>
          <w:p w14:paraId="2A9B3AC0" w14:textId="77777777" w:rsidR="005E24A1" w:rsidRDefault="005E24A1"/>
        </w:tc>
        <w:tc>
          <w:tcPr>
            <w:tcW w:w="357" w:type="pct"/>
          </w:tcPr>
          <w:p w14:paraId="2029AEE5" w14:textId="18B8F7AE" w:rsidR="005E24A1" w:rsidRDefault="00904F77">
            <w:r>
              <w:rPr>
                <w:sz w:val="22"/>
              </w:rPr>
              <w:t xml:space="preserve">- </w:t>
            </w:r>
            <w:ins w:id="84" w:author="Adrian Hayes-Santos" w:date="2025-07-29T21:16:00Z" w16du:dateUtc="2025-07-30T01:16:00Z">
              <w:r w:rsidR="00FC70BD">
                <w:rPr>
                  <w:sz w:val="22"/>
                </w:rPr>
                <w:t>S</w:t>
              </w:r>
            </w:ins>
          </w:p>
        </w:tc>
        <w:tc>
          <w:tcPr>
            <w:tcW w:w="357" w:type="pct"/>
          </w:tcPr>
          <w:p w14:paraId="7A27442E" w14:textId="77777777" w:rsidR="005E24A1" w:rsidRDefault="00904F77">
            <w:del w:id="85" w:author="Ney,Joshua A" w:date="2023-05-08T15:44:00Z">
              <w:r w:rsidDel="00904F77">
                <w:rPr>
                  <w:sz w:val="22"/>
                </w:rPr>
                <w:delText xml:space="preserve">- </w:delText>
              </w:r>
            </w:del>
            <w:ins w:id="86" w:author="Ney,Joshua A" w:date="2023-05-08T15:44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4F6F935E" w14:textId="77777777" w:rsidR="005E24A1" w:rsidRDefault="00904F77">
            <w:del w:id="87" w:author="Ney,Joshua A" w:date="2023-05-08T15:44:00Z">
              <w:r w:rsidDel="00904F77">
                <w:rPr>
                  <w:sz w:val="22"/>
                </w:rPr>
                <w:delText xml:space="preserve">- </w:delText>
              </w:r>
            </w:del>
            <w:ins w:id="88" w:author="Ney,Joshua A" w:date="2023-05-08T15:44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06756454" w14:textId="77777777" w:rsidR="005E24A1" w:rsidRDefault="00904F77">
            <w:del w:id="89" w:author="Ney,Joshua A" w:date="2023-05-08T15:44:00Z">
              <w:r w:rsidDel="00904F77">
                <w:rPr>
                  <w:sz w:val="22"/>
                </w:rPr>
                <w:delText xml:space="preserve">- </w:delText>
              </w:r>
            </w:del>
            <w:ins w:id="90" w:author="Ney,Joshua A" w:date="2023-05-08T15:44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6096A28F" w14:textId="77777777" w:rsidR="005E24A1" w:rsidRDefault="00904F77">
            <w:del w:id="91" w:author="Ney,Joshua A" w:date="2023-05-08T15:44:00Z">
              <w:r w:rsidDel="00904F77">
                <w:rPr>
                  <w:sz w:val="22"/>
                </w:rPr>
                <w:delText xml:space="preserve">- </w:delText>
              </w:r>
            </w:del>
            <w:ins w:id="92" w:author="Ney,Joshua A" w:date="2023-05-08T15:44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0DE7430F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C045AA1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E15DDE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7EFCEA6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5D79252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5C2E7D3D" w14:textId="77777777">
        <w:tc>
          <w:tcPr>
            <w:tcW w:w="1071" w:type="pct"/>
          </w:tcPr>
          <w:p w14:paraId="541509C1" w14:textId="77777777" w:rsidR="005E24A1" w:rsidRDefault="00904F77">
            <w:r>
              <w:rPr>
                <w:sz w:val="22"/>
              </w:rPr>
              <w:t xml:space="preserve">Hotel or motel </w:t>
            </w:r>
          </w:p>
        </w:tc>
        <w:tc>
          <w:tcPr>
            <w:tcW w:w="357" w:type="pct"/>
          </w:tcPr>
          <w:p w14:paraId="46240A34" w14:textId="77777777" w:rsidR="005E24A1" w:rsidRDefault="005E24A1"/>
        </w:tc>
        <w:tc>
          <w:tcPr>
            <w:tcW w:w="357" w:type="pct"/>
          </w:tcPr>
          <w:p w14:paraId="6FA8459A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2583278C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3390F06A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A63E215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44E515B9" w14:textId="64E353E0" w:rsidR="005E24A1" w:rsidRDefault="00904F77">
            <w:del w:id="93" w:author="Ney,Joshua A" w:date="2023-05-08T15:44:00Z">
              <w:r w:rsidDel="00904F77">
                <w:rPr>
                  <w:sz w:val="22"/>
                </w:rPr>
                <w:delText xml:space="preserve">- </w:delText>
              </w:r>
            </w:del>
            <w:ins w:id="94" w:author="Adrian Hayes-Santos" w:date="2025-07-23T21:23:00Z" w16du:dateUtc="2025-07-24T01:23:00Z">
              <w:r w:rsidR="00846E93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237F28BC" w14:textId="4E1EF1B9" w:rsidR="005E24A1" w:rsidRDefault="00904F77">
            <w:del w:id="95" w:author="Ney,Joshua A" w:date="2023-05-08T15:44:00Z">
              <w:r w:rsidDel="00904F77">
                <w:rPr>
                  <w:sz w:val="22"/>
                </w:rPr>
                <w:delText xml:space="preserve">- </w:delText>
              </w:r>
            </w:del>
            <w:ins w:id="96" w:author="Adrian Hayes-Santos" w:date="2025-07-23T21:23:00Z" w16du:dateUtc="2025-07-24T01:23:00Z">
              <w:r w:rsidR="00846E93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604A758F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38CD0CF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C33513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7BF97C8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77572FD2" w14:textId="77777777">
        <w:tc>
          <w:tcPr>
            <w:tcW w:w="1071" w:type="pct"/>
          </w:tcPr>
          <w:p w14:paraId="7E878617" w14:textId="77777777" w:rsidR="005E24A1" w:rsidRDefault="00904F77">
            <w:r>
              <w:rPr>
                <w:sz w:val="22"/>
              </w:rPr>
              <w:t xml:space="preserve">Laboratory, medical or dental </w:t>
            </w:r>
          </w:p>
        </w:tc>
        <w:tc>
          <w:tcPr>
            <w:tcW w:w="357" w:type="pct"/>
          </w:tcPr>
          <w:p w14:paraId="30302701" w14:textId="77777777" w:rsidR="005E24A1" w:rsidRDefault="005E24A1"/>
        </w:tc>
        <w:tc>
          <w:tcPr>
            <w:tcW w:w="357" w:type="pct"/>
          </w:tcPr>
          <w:p w14:paraId="42551493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503229E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7453F1B8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36D1661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B006EDE" w14:textId="77777777" w:rsidR="005E24A1" w:rsidRDefault="00904F77">
            <w:del w:id="97" w:author="Ney,Joshua A" w:date="2023-05-08T15:45:00Z">
              <w:r w:rsidDel="00904F77">
                <w:rPr>
                  <w:sz w:val="22"/>
                </w:rPr>
                <w:delText xml:space="preserve">- </w:delText>
              </w:r>
            </w:del>
            <w:ins w:id="98" w:author="Ney,Joshua A" w:date="2023-05-08T15:45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7AA9F623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554A57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B5C665F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2D047CB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B5F0533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4B75B63B" w14:textId="77777777">
        <w:tc>
          <w:tcPr>
            <w:tcW w:w="1071" w:type="pct"/>
          </w:tcPr>
          <w:p w14:paraId="66D27144" w14:textId="77777777" w:rsidR="005E24A1" w:rsidRDefault="00904F77">
            <w:r>
              <w:rPr>
                <w:sz w:val="22"/>
              </w:rPr>
              <w:t xml:space="preserve">Library </w:t>
            </w:r>
          </w:p>
        </w:tc>
        <w:tc>
          <w:tcPr>
            <w:tcW w:w="357" w:type="pct"/>
          </w:tcPr>
          <w:p w14:paraId="32501FC9" w14:textId="77777777" w:rsidR="005E24A1" w:rsidRDefault="005E24A1"/>
        </w:tc>
        <w:tc>
          <w:tcPr>
            <w:tcW w:w="357" w:type="pct"/>
          </w:tcPr>
          <w:p w14:paraId="46E032F1" w14:textId="342306DB" w:rsidR="005E24A1" w:rsidRDefault="00904F77">
            <w:del w:id="99" w:author="Ney,Joshua A" w:date="2023-05-08T15:45:00Z">
              <w:r w:rsidDel="00904F77">
                <w:rPr>
                  <w:sz w:val="22"/>
                </w:rPr>
                <w:delText xml:space="preserve">- </w:delText>
              </w:r>
            </w:del>
            <w:ins w:id="100" w:author="Adrian Hayes-Santos" w:date="2025-07-23T21:16:00Z" w16du:dateUtc="2025-07-24T01:16:00Z">
              <w:r w:rsidR="00846E93">
                <w:rPr>
                  <w:sz w:val="22"/>
                </w:rPr>
                <w:t>P</w:t>
              </w:r>
            </w:ins>
            <w:ins w:id="101" w:author="Ney,Joshua A" w:date="2023-05-08T15:45:00Z">
              <w:del w:id="102" w:author="Adrian Hayes-Santos" w:date="2025-07-23T21:16:00Z" w16du:dateUtc="2025-07-24T01:16:00Z">
                <w:r w:rsidDel="00846E93">
                  <w:rPr>
                    <w:sz w:val="22"/>
                  </w:rPr>
                  <w:delText>p</w:delText>
                </w:r>
              </w:del>
            </w:ins>
          </w:p>
        </w:tc>
        <w:tc>
          <w:tcPr>
            <w:tcW w:w="357" w:type="pct"/>
          </w:tcPr>
          <w:p w14:paraId="220F27FC" w14:textId="77777777" w:rsidR="005E24A1" w:rsidRDefault="00904F77">
            <w:del w:id="103" w:author="Ney,Joshua A" w:date="2023-05-08T15:45:00Z">
              <w:r w:rsidDel="00904F77">
                <w:rPr>
                  <w:sz w:val="22"/>
                </w:rPr>
                <w:delText xml:space="preserve">- </w:delText>
              </w:r>
            </w:del>
            <w:ins w:id="104" w:author="Ney,Joshua A" w:date="2023-05-08T15:45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3A7DBF9F" w14:textId="77777777" w:rsidR="005E24A1" w:rsidRDefault="00904F77">
            <w:del w:id="105" w:author="Ney,Joshua A" w:date="2023-05-08T15:45:00Z">
              <w:r w:rsidDel="00904F77">
                <w:rPr>
                  <w:sz w:val="22"/>
                </w:rPr>
                <w:delText xml:space="preserve">- </w:delText>
              </w:r>
            </w:del>
            <w:ins w:id="106" w:author="Ney,Joshua A" w:date="2023-05-08T15:45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052CFEC6" w14:textId="77777777" w:rsidR="005E24A1" w:rsidRDefault="00904F77">
            <w:del w:id="107" w:author="Ney,Joshua A" w:date="2023-05-08T15:45:00Z">
              <w:r w:rsidDel="00904F77">
                <w:rPr>
                  <w:sz w:val="22"/>
                </w:rPr>
                <w:delText xml:space="preserve">- </w:delText>
              </w:r>
            </w:del>
            <w:ins w:id="108" w:author="Ney,Joshua A" w:date="2023-05-08T15:45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2A369466" w14:textId="77777777" w:rsidR="005E24A1" w:rsidRDefault="00904F77">
            <w:del w:id="109" w:author="Ney,Joshua A" w:date="2023-05-08T15:45:00Z">
              <w:r w:rsidDel="00904F77">
                <w:rPr>
                  <w:sz w:val="22"/>
                </w:rPr>
                <w:delText xml:space="preserve">S </w:delText>
              </w:r>
            </w:del>
            <w:ins w:id="110" w:author="Ney,Joshua A" w:date="2023-05-08T15:45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0AE7D5D0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B024E5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284989B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3DF37EB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5710265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6A7D9E53" w14:textId="77777777">
        <w:tc>
          <w:tcPr>
            <w:tcW w:w="1071" w:type="pct"/>
          </w:tcPr>
          <w:p w14:paraId="7DDCD198" w14:textId="77777777" w:rsidR="005E24A1" w:rsidRDefault="00904F77">
            <w:r>
              <w:rPr>
                <w:sz w:val="22"/>
              </w:rPr>
              <w:t xml:space="preserve">Light assembly, fabrication and processing </w:t>
            </w:r>
          </w:p>
        </w:tc>
        <w:tc>
          <w:tcPr>
            <w:tcW w:w="357" w:type="pct"/>
          </w:tcPr>
          <w:p w14:paraId="1B619E18" w14:textId="77777777" w:rsidR="005E24A1" w:rsidRDefault="00904F77">
            <w:r>
              <w:rPr>
                <w:sz w:val="22"/>
              </w:rPr>
              <w:t>30-5.17</w:t>
            </w:r>
          </w:p>
        </w:tc>
        <w:tc>
          <w:tcPr>
            <w:tcW w:w="357" w:type="pct"/>
          </w:tcPr>
          <w:p w14:paraId="0AFACB86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25E8E1F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107F2F2E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7A41AB1C" w14:textId="77777777" w:rsidR="005E24A1" w:rsidRDefault="00904F77">
            <w:del w:id="111" w:author="Ney,Joshua A" w:date="2023-05-08T15:45:00Z">
              <w:r w:rsidDel="00904F77">
                <w:rPr>
                  <w:sz w:val="22"/>
                </w:rPr>
                <w:delText xml:space="preserve">- </w:delText>
              </w:r>
            </w:del>
            <w:ins w:id="112" w:author="Ney,Joshua A" w:date="2023-05-08T15:45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444E423D" w14:textId="77777777" w:rsidR="005E24A1" w:rsidRDefault="00904F77">
            <w:ins w:id="113" w:author="Ney,Joshua A" w:date="2023-05-08T15:45:00Z">
              <w:r>
                <w:rPr>
                  <w:sz w:val="22"/>
                </w:rPr>
                <w:t>P</w:t>
              </w:r>
            </w:ins>
            <w:del w:id="114" w:author="Ney,Joshua A" w:date="2023-05-08T15:45:00Z">
              <w:r w:rsidDel="00904F77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357" w:type="pct"/>
          </w:tcPr>
          <w:p w14:paraId="094FFBC0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C79A334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176F368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B64BDB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2CFD726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4843FC1B" w14:textId="77777777">
        <w:tc>
          <w:tcPr>
            <w:tcW w:w="1071" w:type="pct"/>
          </w:tcPr>
          <w:p w14:paraId="702FC7F7" w14:textId="77777777" w:rsidR="005E24A1" w:rsidRDefault="00904F77">
            <w:r>
              <w:rPr>
                <w:sz w:val="22"/>
              </w:rPr>
              <w:t xml:space="preserve">Medical marijuana dispensing facility </w:t>
            </w:r>
          </w:p>
        </w:tc>
        <w:tc>
          <w:tcPr>
            <w:tcW w:w="357" w:type="pct"/>
          </w:tcPr>
          <w:p w14:paraId="74174B8F" w14:textId="77777777" w:rsidR="005E24A1" w:rsidRDefault="005E24A1"/>
        </w:tc>
        <w:tc>
          <w:tcPr>
            <w:tcW w:w="357" w:type="pct"/>
          </w:tcPr>
          <w:p w14:paraId="3CBA9E77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E5E1C43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B6F18CB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0171782" w14:textId="77777777" w:rsidR="005E24A1" w:rsidRDefault="00904F77">
            <w:ins w:id="115" w:author="Ney,Joshua A" w:date="2023-05-08T15:46:00Z">
              <w:r>
                <w:rPr>
                  <w:sz w:val="22"/>
                </w:rPr>
                <w:t>P</w:t>
              </w:r>
            </w:ins>
            <w:del w:id="116" w:author="Ney,Joshua A" w:date="2023-05-08T15:46:00Z">
              <w:r w:rsidDel="00904F77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357" w:type="pct"/>
          </w:tcPr>
          <w:p w14:paraId="20EDC86B" w14:textId="77777777" w:rsidR="005E24A1" w:rsidRDefault="00904F77">
            <w:del w:id="117" w:author="Ney,Joshua A" w:date="2023-05-08T15:46:00Z">
              <w:r w:rsidDel="00904F77">
                <w:rPr>
                  <w:sz w:val="22"/>
                </w:rPr>
                <w:delText xml:space="preserve">- </w:delText>
              </w:r>
            </w:del>
            <w:ins w:id="118" w:author="Ney,Joshua A" w:date="2023-05-08T15:46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5D2E83D1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C83C5B0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643C5D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1094E80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D156156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5576FAFF" w14:textId="77777777">
        <w:tc>
          <w:tcPr>
            <w:tcW w:w="1071" w:type="pct"/>
          </w:tcPr>
          <w:p w14:paraId="732B65CE" w14:textId="77777777" w:rsidR="005E24A1" w:rsidRDefault="00904F77">
            <w:r>
              <w:rPr>
                <w:sz w:val="22"/>
              </w:rPr>
              <w:lastRenderedPageBreak/>
              <w:t xml:space="preserve">Microbrewery, </w:t>
            </w:r>
            <w:proofErr w:type="spellStart"/>
            <w:r>
              <w:rPr>
                <w:sz w:val="22"/>
              </w:rPr>
              <w:t>microwinery</w:t>
            </w:r>
            <w:proofErr w:type="spellEnd"/>
            <w:r>
              <w:rPr>
                <w:sz w:val="22"/>
              </w:rPr>
              <w:t xml:space="preserve">, or </w:t>
            </w:r>
            <w:proofErr w:type="spellStart"/>
            <w:r>
              <w:rPr>
                <w:sz w:val="22"/>
              </w:rPr>
              <w:t>microdistillery</w:t>
            </w:r>
            <w:proofErr w:type="spellEnd"/>
            <w:del w:id="119" w:author="Adrian Hayes-Santos" w:date="2025-07-23T21:18:00Z" w16du:dateUtc="2025-07-24T01:18:00Z">
              <w:r w:rsidDel="00846E93">
                <w:rPr>
                  <w:sz w:val="22"/>
                  <w:vertAlign w:val="superscript"/>
                </w:rPr>
                <w:delText>2</w:delText>
              </w:r>
            </w:del>
            <w:r>
              <w:rPr>
                <w:sz w:val="22"/>
                <w:vertAlign w:val="superscript"/>
              </w:rPr>
              <w:t xml:space="preserve"> </w:t>
            </w:r>
          </w:p>
        </w:tc>
        <w:tc>
          <w:tcPr>
            <w:tcW w:w="357" w:type="pct"/>
          </w:tcPr>
          <w:p w14:paraId="62ED9369" w14:textId="77777777" w:rsidR="005E24A1" w:rsidRDefault="00904F77">
            <w:r>
              <w:rPr>
                <w:sz w:val="22"/>
              </w:rPr>
              <w:t>30-5.18</w:t>
            </w:r>
          </w:p>
        </w:tc>
        <w:tc>
          <w:tcPr>
            <w:tcW w:w="357" w:type="pct"/>
          </w:tcPr>
          <w:p w14:paraId="4F3CFB7C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7188A3CD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2200F4EC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19C0C88B" w14:textId="77777777" w:rsidR="005E24A1" w:rsidRDefault="00904F77">
            <w:del w:id="120" w:author="Ney,Joshua A" w:date="2023-05-08T15:46:00Z">
              <w:r w:rsidDel="00904F77">
                <w:rPr>
                  <w:sz w:val="22"/>
                </w:rPr>
                <w:delText xml:space="preserve">- </w:delText>
              </w:r>
            </w:del>
            <w:ins w:id="121" w:author="Ney,Joshua A" w:date="2023-05-08T15:46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13DA48ED" w14:textId="77777777" w:rsidR="005E24A1" w:rsidRDefault="00904F77">
            <w:del w:id="122" w:author="Ney,Joshua A" w:date="2023-05-08T15:46:00Z">
              <w:r w:rsidDel="00904F77">
                <w:rPr>
                  <w:sz w:val="22"/>
                </w:rPr>
                <w:delText xml:space="preserve">- </w:delText>
              </w:r>
            </w:del>
            <w:ins w:id="123" w:author="Ney,Joshua A" w:date="2023-05-08T15:46:00Z">
              <w:r>
                <w:rPr>
                  <w:sz w:val="22"/>
                </w:rPr>
                <w:t>S</w:t>
              </w:r>
            </w:ins>
          </w:p>
        </w:tc>
        <w:tc>
          <w:tcPr>
            <w:tcW w:w="357" w:type="pct"/>
          </w:tcPr>
          <w:p w14:paraId="382C6A10" w14:textId="77777777" w:rsidR="005E24A1" w:rsidRDefault="00904F77">
            <w:del w:id="124" w:author="Ney,Joshua A" w:date="2023-05-08T15:46:00Z">
              <w:r w:rsidDel="00904F77">
                <w:rPr>
                  <w:sz w:val="22"/>
                </w:rPr>
                <w:delText xml:space="preserve">S </w:delText>
              </w:r>
            </w:del>
            <w:ins w:id="125" w:author="Ney,Joshua A" w:date="2023-05-08T15:46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1AEDC9F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F6A06FC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19ACDDD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AD8425E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552B91B0" w14:textId="77777777">
        <w:tc>
          <w:tcPr>
            <w:tcW w:w="1071" w:type="pct"/>
          </w:tcPr>
          <w:p w14:paraId="5087E360" w14:textId="77777777" w:rsidR="005E24A1" w:rsidRDefault="00904F77">
            <w:r>
              <w:rPr>
                <w:sz w:val="22"/>
              </w:rPr>
              <w:t xml:space="preserve">Mini-warehouse or self-storage facility </w:t>
            </w:r>
          </w:p>
        </w:tc>
        <w:tc>
          <w:tcPr>
            <w:tcW w:w="357" w:type="pct"/>
          </w:tcPr>
          <w:p w14:paraId="082AB272" w14:textId="77777777" w:rsidR="005E24A1" w:rsidRDefault="00904F77">
            <w:r>
              <w:rPr>
                <w:sz w:val="22"/>
              </w:rPr>
              <w:t>30-5.19</w:t>
            </w:r>
          </w:p>
        </w:tc>
        <w:tc>
          <w:tcPr>
            <w:tcW w:w="357" w:type="pct"/>
          </w:tcPr>
          <w:p w14:paraId="690C6759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1BE5BA6B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72D62BA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03315AD5" w14:textId="77777777" w:rsidR="005E24A1" w:rsidRDefault="00904F77">
            <w:ins w:id="126" w:author="Ney,Joshua A" w:date="2023-05-08T15:46:00Z">
              <w:r>
                <w:rPr>
                  <w:sz w:val="22"/>
                </w:rPr>
                <w:t>P</w:t>
              </w:r>
            </w:ins>
            <w:del w:id="127" w:author="Ney,Joshua A" w:date="2023-05-08T15:46:00Z">
              <w:r w:rsidDel="00904F77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357" w:type="pct"/>
          </w:tcPr>
          <w:p w14:paraId="17764804" w14:textId="77777777" w:rsidR="005E24A1" w:rsidRDefault="00904F77">
            <w:del w:id="128" w:author="Ney,Joshua A" w:date="2023-05-08T15:46:00Z">
              <w:r w:rsidDel="00904F77">
                <w:rPr>
                  <w:sz w:val="22"/>
                </w:rPr>
                <w:delText xml:space="preserve">- </w:delText>
              </w:r>
            </w:del>
            <w:ins w:id="129" w:author="Ney,Joshua A" w:date="2023-05-08T15:46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2FB5827F" w14:textId="77777777" w:rsidR="005E24A1" w:rsidRDefault="00904F77">
            <w:del w:id="130" w:author="Ney,Joshua A" w:date="2023-05-08T15:46:00Z">
              <w:r w:rsidDel="00904F77">
                <w:rPr>
                  <w:sz w:val="22"/>
                </w:rPr>
                <w:delText xml:space="preserve">- </w:delText>
              </w:r>
            </w:del>
            <w:ins w:id="131" w:author="Ney,Joshua A" w:date="2023-05-08T15:46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615BFFBA" w14:textId="77777777" w:rsidR="005E24A1" w:rsidRDefault="00904F77">
            <w:del w:id="132" w:author="Ney,Joshua A" w:date="2023-05-08T15:46:00Z">
              <w:r w:rsidDel="00904F77">
                <w:rPr>
                  <w:sz w:val="22"/>
                </w:rPr>
                <w:delText xml:space="preserve">- </w:delText>
              </w:r>
            </w:del>
            <w:ins w:id="133" w:author="Ney,Joshua A" w:date="2023-05-08T15:46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216E6840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3A22563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E80FB0B" w14:textId="77777777" w:rsidR="005E24A1" w:rsidRDefault="00904F77">
            <w:del w:id="134" w:author="Ney,Joshua A" w:date="2023-05-08T15:46:00Z">
              <w:r w:rsidDel="00904F77">
                <w:rPr>
                  <w:sz w:val="22"/>
                </w:rPr>
                <w:delText xml:space="preserve">- </w:delText>
              </w:r>
            </w:del>
            <w:ins w:id="135" w:author="Ney,Joshua A" w:date="2023-05-08T15:46:00Z">
              <w:r>
                <w:rPr>
                  <w:sz w:val="22"/>
                </w:rPr>
                <w:t>P</w:t>
              </w:r>
            </w:ins>
          </w:p>
        </w:tc>
      </w:tr>
      <w:tr w:rsidR="005E24A1" w14:paraId="4335D2C5" w14:textId="77777777">
        <w:tc>
          <w:tcPr>
            <w:tcW w:w="1071" w:type="pct"/>
          </w:tcPr>
          <w:p w14:paraId="0380EBBA" w14:textId="77777777" w:rsidR="005E24A1" w:rsidRDefault="00904F77">
            <w:r>
              <w:rPr>
                <w:sz w:val="22"/>
              </w:rPr>
              <w:t xml:space="preserve">Museum or art gallery </w:t>
            </w:r>
          </w:p>
        </w:tc>
        <w:tc>
          <w:tcPr>
            <w:tcW w:w="357" w:type="pct"/>
          </w:tcPr>
          <w:p w14:paraId="03DFE96F" w14:textId="77777777" w:rsidR="005E24A1" w:rsidRDefault="005E24A1"/>
        </w:tc>
        <w:tc>
          <w:tcPr>
            <w:tcW w:w="357" w:type="pct"/>
          </w:tcPr>
          <w:p w14:paraId="400AF6E7" w14:textId="39EEA302" w:rsidR="005E24A1" w:rsidRDefault="00A36937">
            <w:ins w:id="136" w:author="Adrian Hayes-Santos" w:date="2025-07-29T21:21:00Z" w16du:dateUtc="2025-07-30T01:21:00Z">
              <w:r>
                <w:rPr>
                  <w:sz w:val="22"/>
                </w:rPr>
                <w:t>P</w:t>
              </w:r>
            </w:ins>
            <w:del w:id="137" w:author="Adrian Hayes-Santos" w:date="2025-07-29T21:21:00Z" w16du:dateUtc="2025-07-30T01:21:00Z">
              <w:r w:rsidR="00904F77" w:rsidDel="00A36937">
                <w:rPr>
                  <w:sz w:val="22"/>
                </w:rPr>
                <w:delText>-</w:delText>
              </w:r>
            </w:del>
            <w:r w:rsidR="00904F77">
              <w:rPr>
                <w:sz w:val="22"/>
              </w:rPr>
              <w:t xml:space="preserve"> </w:t>
            </w:r>
          </w:p>
        </w:tc>
        <w:tc>
          <w:tcPr>
            <w:tcW w:w="357" w:type="pct"/>
          </w:tcPr>
          <w:p w14:paraId="7FAEE2DE" w14:textId="77777777" w:rsidR="005E24A1" w:rsidRDefault="00904F77">
            <w:ins w:id="138" w:author="Ney,Joshua A" w:date="2023-05-08T15:46:00Z">
              <w:r>
                <w:rPr>
                  <w:sz w:val="22"/>
                </w:rPr>
                <w:t>P</w:t>
              </w:r>
            </w:ins>
            <w:del w:id="139" w:author="Ney,Joshua A" w:date="2023-05-08T15:46:00Z">
              <w:r w:rsidDel="00904F77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357" w:type="pct"/>
          </w:tcPr>
          <w:p w14:paraId="73424E83" w14:textId="77777777" w:rsidR="005E24A1" w:rsidRDefault="00904F77">
            <w:del w:id="140" w:author="Ney,Joshua A" w:date="2023-05-08T15:46:00Z">
              <w:r w:rsidDel="00904F77">
                <w:rPr>
                  <w:sz w:val="22"/>
                </w:rPr>
                <w:delText xml:space="preserve">- </w:delText>
              </w:r>
            </w:del>
            <w:ins w:id="141" w:author="Ney,Joshua A" w:date="2023-05-08T15:46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51CAFF22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3AAABD1" w14:textId="77777777" w:rsidR="005E24A1" w:rsidRDefault="00904F77">
            <w:del w:id="142" w:author="Ney,Joshua A" w:date="2023-05-08T15:46:00Z">
              <w:r w:rsidDel="00904F77">
                <w:rPr>
                  <w:sz w:val="22"/>
                </w:rPr>
                <w:delText xml:space="preserve">S </w:delText>
              </w:r>
            </w:del>
            <w:ins w:id="143" w:author="Ney,Joshua A" w:date="2023-05-08T15:46:00Z">
              <w:r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758E636A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288C853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47A0ADF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8FFC41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71246DF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7102FF00" w14:textId="77777777">
        <w:tc>
          <w:tcPr>
            <w:tcW w:w="1071" w:type="pct"/>
          </w:tcPr>
          <w:p w14:paraId="02E3AFC7" w14:textId="77777777" w:rsidR="005E24A1" w:rsidRDefault="00904F77">
            <w:r>
              <w:rPr>
                <w:sz w:val="22"/>
              </w:rPr>
              <w:t xml:space="preserve">Office </w:t>
            </w:r>
          </w:p>
        </w:tc>
        <w:tc>
          <w:tcPr>
            <w:tcW w:w="357" w:type="pct"/>
          </w:tcPr>
          <w:p w14:paraId="73DB2175" w14:textId="77777777" w:rsidR="005E24A1" w:rsidRDefault="005E24A1"/>
        </w:tc>
        <w:tc>
          <w:tcPr>
            <w:tcW w:w="357" w:type="pct"/>
          </w:tcPr>
          <w:p w14:paraId="389F803D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A0782F1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6D374F22" w14:textId="261831A3" w:rsidR="005E24A1" w:rsidRDefault="00904F77">
            <w:del w:id="144" w:author="Ney,Joshua A" w:date="2023-05-08T15:47:00Z">
              <w:r w:rsidDel="00CB7287">
                <w:rPr>
                  <w:sz w:val="22"/>
                </w:rPr>
                <w:delText xml:space="preserve">- </w:delText>
              </w:r>
            </w:del>
            <w:ins w:id="145" w:author="Adrian Hayes-Santos" w:date="2025-07-23T21:21:00Z" w16du:dateUtc="2025-07-24T01:21:00Z">
              <w:r w:rsidR="00846E93">
                <w:rPr>
                  <w:sz w:val="22"/>
                </w:rPr>
                <w:t>P</w:t>
              </w:r>
            </w:ins>
            <w:ins w:id="146" w:author="Ney,Joshua A" w:date="2023-05-08T15:47:00Z">
              <w:del w:id="147" w:author="Adrian Hayes-Santos" w:date="2025-07-23T21:21:00Z" w16du:dateUtc="2025-07-24T01:21:00Z">
                <w:r w:rsidR="00CB7287" w:rsidDel="00846E93">
                  <w:rPr>
                    <w:sz w:val="22"/>
                  </w:rPr>
                  <w:delText>p</w:delText>
                </w:r>
              </w:del>
            </w:ins>
          </w:p>
        </w:tc>
        <w:tc>
          <w:tcPr>
            <w:tcW w:w="357" w:type="pct"/>
          </w:tcPr>
          <w:p w14:paraId="7DE3C7A7" w14:textId="77777777" w:rsidR="005E24A1" w:rsidRDefault="00904F77">
            <w:del w:id="148" w:author="Ney,Joshua A" w:date="2023-05-08T15:47:00Z">
              <w:r w:rsidDel="00CB7287">
                <w:rPr>
                  <w:sz w:val="22"/>
                </w:rPr>
                <w:delText xml:space="preserve">P </w:delText>
              </w:r>
            </w:del>
            <w:ins w:id="149" w:author="Ney,Joshua A" w:date="2023-05-08T15:47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266F5F0F" w14:textId="77777777" w:rsidR="005E24A1" w:rsidRDefault="00904F77">
            <w:del w:id="150" w:author="Ney,Joshua A" w:date="2023-05-08T15:47:00Z">
              <w:r w:rsidDel="00CB7287">
                <w:rPr>
                  <w:sz w:val="22"/>
                </w:rPr>
                <w:delText>P</w:delText>
              </w:r>
              <w:r w:rsidDel="00CB7287">
                <w:rPr>
                  <w:sz w:val="22"/>
                  <w:vertAlign w:val="superscript"/>
                </w:rPr>
                <w:delText xml:space="preserve">3 </w:delText>
              </w:r>
              <w:r w:rsidDel="00CB7287">
                <w:rPr>
                  <w:sz w:val="22"/>
                </w:rPr>
                <w:delText>/S</w:delText>
              </w:r>
              <w:r w:rsidDel="00CB7287">
                <w:rPr>
                  <w:sz w:val="22"/>
                  <w:vertAlign w:val="superscript"/>
                </w:rPr>
                <w:delText xml:space="preserve">4 </w:delText>
              </w:r>
            </w:del>
            <w:ins w:id="151" w:author="Ney,Joshua A" w:date="2023-05-08T15:47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199E9300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37A249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FDA9A8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0673FFA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40E3B3A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5363F11D" w14:textId="77777777">
        <w:tc>
          <w:tcPr>
            <w:tcW w:w="1071" w:type="pct"/>
          </w:tcPr>
          <w:p w14:paraId="1AFDA886" w14:textId="77777777" w:rsidR="005E24A1" w:rsidRDefault="00904F77">
            <w:r>
              <w:rPr>
                <w:sz w:val="22"/>
              </w:rPr>
              <w:t xml:space="preserve">Office (medical, dental, or other health-related service) </w:t>
            </w:r>
          </w:p>
        </w:tc>
        <w:tc>
          <w:tcPr>
            <w:tcW w:w="357" w:type="pct"/>
          </w:tcPr>
          <w:p w14:paraId="1036EA89" w14:textId="77777777" w:rsidR="005E24A1" w:rsidRDefault="005E24A1"/>
        </w:tc>
        <w:tc>
          <w:tcPr>
            <w:tcW w:w="357" w:type="pct"/>
          </w:tcPr>
          <w:p w14:paraId="25D032AF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3F351DCB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73C4D3C1" w14:textId="77777777" w:rsidR="005E24A1" w:rsidRDefault="00CB7287">
            <w:ins w:id="152" w:author="Ney,Joshua A" w:date="2023-05-08T15:47:00Z">
              <w:r>
                <w:rPr>
                  <w:sz w:val="22"/>
                </w:rPr>
                <w:t>P</w:t>
              </w:r>
            </w:ins>
            <w:del w:id="153" w:author="Ney,Joshua A" w:date="2023-05-08T15:47:00Z">
              <w:r w:rsidR="00904F77" w:rsidDel="00CB7287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357" w:type="pct"/>
          </w:tcPr>
          <w:p w14:paraId="60FC793D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0C4092D" w14:textId="77777777" w:rsidR="005E24A1" w:rsidRDefault="00904F77">
            <w:del w:id="154" w:author="Ney,Joshua A" w:date="2023-05-08T15:47:00Z">
              <w:r w:rsidDel="00CB7287">
                <w:rPr>
                  <w:sz w:val="22"/>
                </w:rPr>
                <w:delText xml:space="preserve">- </w:delText>
              </w:r>
            </w:del>
            <w:ins w:id="155" w:author="Ney,Joshua A" w:date="2023-05-08T15:47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0BA0F26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87FC783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915B69F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10BB6EB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975484F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0C229D27" w14:textId="77777777">
        <w:tc>
          <w:tcPr>
            <w:tcW w:w="1071" w:type="pct"/>
          </w:tcPr>
          <w:p w14:paraId="3C25CD63" w14:textId="77777777" w:rsidR="005E24A1" w:rsidRDefault="00904F77">
            <w:r>
              <w:rPr>
                <w:sz w:val="22"/>
              </w:rPr>
              <w:t xml:space="preserve">Parking, surface (principal use) </w:t>
            </w:r>
          </w:p>
        </w:tc>
        <w:tc>
          <w:tcPr>
            <w:tcW w:w="357" w:type="pct"/>
          </w:tcPr>
          <w:p w14:paraId="11451F5E" w14:textId="77777777" w:rsidR="005E24A1" w:rsidRDefault="00904F77">
            <w:r>
              <w:rPr>
                <w:sz w:val="22"/>
              </w:rPr>
              <w:t>30-5.22</w:t>
            </w:r>
          </w:p>
        </w:tc>
        <w:tc>
          <w:tcPr>
            <w:tcW w:w="357" w:type="pct"/>
          </w:tcPr>
          <w:p w14:paraId="23D108CE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254B8E65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EA27E13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1ACB8063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0C091582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38AD0E6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0F7CFBFF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48DC2374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4048ED5C" w14:textId="77777777" w:rsidR="005E24A1" w:rsidRDefault="00904F77">
            <w:r>
              <w:rPr>
                <w:sz w:val="22"/>
              </w:rPr>
              <w:t xml:space="preserve">S </w:t>
            </w:r>
          </w:p>
        </w:tc>
        <w:tc>
          <w:tcPr>
            <w:tcW w:w="357" w:type="pct"/>
          </w:tcPr>
          <w:p w14:paraId="48C6C28E" w14:textId="77777777" w:rsidR="005E24A1" w:rsidRDefault="00904F77">
            <w:r>
              <w:rPr>
                <w:sz w:val="22"/>
              </w:rPr>
              <w:t xml:space="preserve">S </w:t>
            </w:r>
          </w:p>
        </w:tc>
      </w:tr>
      <w:tr w:rsidR="005E24A1" w14:paraId="0CAE6A59" w14:textId="77777777">
        <w:tc>
          <w:tcPr>
            <w:tcW w:w="1071" w:type="pct"/>
          </w:tcPr>
          <w:p w14:paraId="26F3934C" w14:textId="77777777" w:rsidR="005E24A1" w:rsidRDefault="00904F77">
            <w:r>
              <w:rPr>
                <w:sz w:val="22"/>
              </w:rPr>
              <w:t xml:space="preserve">Parking, structured (principal use) </w:t>
            </w:r>
          </w:p>
        </w:tc>
        <w:tc>
          <w:tcPr>
            <w:tcW w:w="357" w:type="pct"/>
          </w:tcPr>
          <w:p w14:paraId="696691F0" w14:textId="77777777" w:rsidR="005E24A1" w:rsidRDefault="005E24A1"/>
        </w:tc>
        <w:tc>
          <w:tcPr>
            <w:tcW w:w="357" w:type="pct"/>
          </w:tcPr>
          <w:p w14:paraId="1EF9A165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69B1672C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5CFE7C3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23FB0972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70A61993" w14:textId="77777777" w:rsidR="005E24A1" w:rsidRDefault="00CB7287">
            <w:ins w:id="156" w:author="Ney,Joshua A" w:date="2023-05-08T15:47:00Z">
              <w:r>
                <w:rPr>
                  <w:sz w:val="22"/>
                </w:rPr>
                <w:t>P</w:t>
              </w:r>
            </w:ins>
            <w:del w:id="157" w:author="Ney,Joshua A" w:date="2023-05-08T15:47:00Z">
              <w:r w:rsidR="00904F77" w:rsidDel="00CB7287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357" w:type="pct"/>
          </w:tcPr>
          <w:p w14:paraId="2F302154" w14:textId="77777777" w:rsidR="005E24A1" w:rsidRDefault="00904F77">
            <w:del w:id="158" w:author="Ney,Joshua A" w:date="2023-05-08T15:47:00Z">
              <w:r w:rsidDel="00CB7287">
                <w:rPr>
                  <w:sz w:val="22"/>
                </w:rPr>
                <w:delText xml:space="preserve">- </w:delText>
              </w:r>
            </w:del>
            <w:ins w:id="159" w:author="Ney,Joshua A" w:date="2023-05-08T15:47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647B4FFB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9B8406D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C8C732F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32BA6E5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4C8CE04F" w14:textId="77777777">
        <w:tc>
          <w:tcPr>
            <w:tcW w:w="1071" w:type="pct"/>
          </w:tcPr>
          <w:p w14:paraId="1A3292EE" w14:textId="77777777" w:rsidR="005E24A1" w:rsidRDefault="00904F77">
            <w:r>
              <w:rPr>
                <w:sz w:val="22"/>
              </w:rPr>
              <w:t xml:space="preserve">Passenger transit station </w:t>
            </w:r>
          </w:p>
        </w:tc>
        <w:tc>
          <w:tcPr>
            <w:tcW w:w="357" w:type="pct"/>
          </w:tcPr>
          <w:p w14:paraId="213B6996" w14:textId="77777777" w:rsidR="005E24A1" w:rsidRDefault="005E24A1"/>
        </w:tc>
        <w:tc>
          <w:tcPr>
            <w:tcW w:w="357" w:type="pct"/>
          </w:tcPr>
          <w:p w14:paraId="7F4E7103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7F5271E7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18E8A7D3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307B1BB3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7DE277E4" w14:textId="1F5F3760" w:rsidR="005E24A1" w:rsidRDefault="00FC70BD">
            <w:ins w:id="160" w:author="Adrian Hayes-Santos" w:date="2025-07-29T21:17:00Z" w16du:dateUtc="2025-07-30T01:17:00Z">
              <w:r>
                <w:rPr>
                  <w:sz w:val="22"/>
                </w:rPr>
                <w:t>P</w:t>
              </w:r>
            </w:ins>
            <w:r w:rsidR="00904F77"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741E6C2C" w14:textId="77777777" w:rsidR="005E24A1" w:rsidRDefault="00CB7287">
            <w:ins w:id="161" w:author="Ney,Joshua A" w:date="2023-05-08T15:47:00Z">
              <w:r>
                <w:rPr>
                  <w:sz w:val="22"/>
                </w:rPr>
                <w:t>P</w:t>
              </w:r>
            </w:ins>
            <w:del w:id="162" w:author="Ney,Joshua A" w:date="2023-05-08T15:47:00Z">
              <w:r w:rsidR="00904F77" w:rsidDel="00CB7287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357" w:type="pct"/>
          </w:tcPr>
          <w:p w14:paraId="4E28C80C" w14:textId="77777777" w:rsidR="005E24A1" w:rsidRDefault="00904F77">
            <w:del w:id="163" w:author="Ney,Joshua A" w:date="2023-05-08T15:47:00Z">
              <w:r w:rsidDel="00CB7287">
                <w:rPr>
                  <w:sz w:val="22"/>
                </w:rPr>
                <w:delText xml:space="preserve">- </w:delText>
              </w:r>
            </w:del>
            <w:ins w:id="164" w:author="Ney,Joshua A" w:date="2023-05-08T15:47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0D8F5C23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FCE742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E4A8995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72DC5DAD" w14:textId="77777777">
        <w:tc>
          <w:tcPr>
            <w:tcW w:w="1071" w:type="pct"/>
          </w:tcPr>
          <w:p w14:paraId="538625F8" w14:textId="77777777" w:rsidR="005E24A1" w:rsidRDefault="00904F77">
            <w:r>
              <w:rPr>
                <w:sz w:val="22"/>
              </w:rPr>
              <w:t xml:space="preserve">Personal services </w:t>
            </w:r>
          </w:p>
        </w:tc>
        <w:tc>
          <w:tcPr>
            <w:tcW w:w="357" w:type="pct"/>
          </w:tcPr>
          <w:p w14:paraId="5C6B6AD1" w14:textId="77777777" w:rsidR="005E24A1" w:rsidRDefault="005E24A1"/>
        </w:tc>
        <w:tc>
          <w:tcPr>
            <w:tcW w:w="357" w:type="pct"/>
          </w:tcPr>
          <w:p w14:paraId="1FEDB7F5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7DB6F849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6F5FF0E4" w14:textId="77777777" w:rsidR="005E24A1" w:rsidRDefault="00CB7287">
            <w:ins w:id="165" w:author="Ney,Joshua A" w:date="2023-05-08T15:47:00Z">
              <w:r>
                <w:rPr>
                  <w:sz w:val="22"/>
                </w:rPr>
                <w:t>P</w:t>
              </w:r>
            </w:ins>
            <w:del w:id="166" w:author="Ney,Joshua A" w:date="2023-05-08T15:47:00Z">
              <w:r w:rsidR="00904F77" w:rsidDel="00CB7287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357" w:type="pct"/>
          </w:tcPr>
          <w:p w14:paraId="4EA95C14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23E51D7" w14:textId="77777777" w:rsidR="005E24A1" w:rsidRDefault="00904F77">
            <w:del w:id="167" w:author="Ney,Joshua A" w:date="2023-05-08T15:48:00Z">
              <w:r w:rsidDel="00CB7287">
                <w:rPr>
                  <w:sz w:val="22"/>
                </w:rPr>
                <w:delText xml:space="preserve">- </w:delText>
              </w:r>
            </w:del>
            <w:ins w:id="168" w:author="Ney,Joshua A" w:date="2023-05-08T15:48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3BD6987F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2A50F7D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14FEF9A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2A79B78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3043119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4049CCDF" w14:textId="77777777">
        <w:tc>
          <w:tcPr>
            <w:tcW w:w="1071" w:type="pct"/>
          </w:tcPr>
          <w:p w14:paraId="0B02AEA3" w14:textId="77777777" w:rsidR="005E24A1" w:rsidRDefault="00904F77">
            <w:r>
              <w:rPr>
                <w:sz w:val="22"/>
              </w:rPr>
              <w:t xml:space="preserve">Place of religious assembly </w:t>
            </w:r>
          </w:p>
        </w:tc>
        <w:tc>
          <w:tcPr>
            <w:tcW w:w="357" w:type="pct"/>
          </w:tcPr>
          <w:p w14:paraId="00F24F34" w14:textId="77777777" w:rsidR="005E24A1" w:rsidRDefault="00904F77">
            <w:r>
              <w:rPr>
                <w:sz w:val="22"/>
              </w:rPr>
              <w:t>30-5.23</w:t>
            </w:r>
          </w:p>
        </w:tc>
        <w:tc>
          <w:tcPr>
            <w:tcW w:w="357" w:type="pct"/>
          </w:tcPr>
          <w:p w14:paraId="6AD522E7" w14:textId="77777777" w:rsidR="005E24A1" w:rsidRDefault="00904F77">
            <w:r>
              <w:rPr>
                <w:sz w:val="22"/>
              </w:rPr>
              <w:t xml:space="preserve">S </w:t>
            </w:r>
          </w:p>
        </w:tc>
        <w:tc>
          <w:tcPr>
            <w:tcW w:w="357" w:type="pct"/>
          </w:tcPr>
          <w:p w14:paraId="0DA8EDC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4B6EC6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897B742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F5E2D48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AFBCF84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954C2D0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3C26074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2FB3981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AD9CAE6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2E8B9EC3" w14:textId="77777777">
        <w:tc>
          <w:tcPr>
            <w:tcW w:w="1071" w:type="pct"/>
          </w:tcPr>
          <w:p w14:paraId="6A454F77" w14:textId="77777777" w:rsidR="005E24A1" w:rsidRDefault="00904F77">
            <w:r>
              <w:rPr>
                <w:sz w:val="22"/>
              </w:rPr>
              <w:t xml:space="preserve">Professional school </w:t>
            </w:r>
          </w:p>
        </w:tc>
        <w:tc>
          <w:tcPr>
            <w:tcW w:w="357" w:type="pct"/>
          </w:tcPr>
          <w:p w14:paraId="00067AE0" w14:textId="77777777" w:rsidR="005E24A1" w:rsidRDefault="005E24A1"/>
        </w:tc>
        <w:tc>
          <w:tcPr>
            <w:tcW w:w="357" w:type="pct"/>
          </w:tcPr>
          <w:p w14:paraId="13A49368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2BB7C0D2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436CF6B9" w14:textId="77777777" w:rsidR="005E24A1" w:rsidRDefault="00CB7287">
            <w:ins w:id="169" w:author="Ney,Joshua A" w:date="2023-05-08T15:48:00Z">
              <w:r>
                <w:rPr>
                  <w:sz w:val="22"/>
                </w:rPr>
                <w:t>P</w:t>
              </w:r>
            </w:ins>
            <w:del w:id="170" w:author="Ney,Joshua A" w:date="2023-05-08T15:48:00Z">
              <w:r w:rsidR="00904F77" w:rsidDel="00CB7287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357" w:type="pct"/>
          </w:tcPr>
          <w:p w14:paraId="4641F4F1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B5EA44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8D22D9D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22C9B7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4548C8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AA0EE23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ADCAAA6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11CD82A8" w14:textId="77777777">
        <w:tc>
          <w:tcPr>
            <w:tcW w:w="1071" w:type="pct"/>
          </w:tcPr>
          <w:p w14:paraId="3D566D71" w14:textId="77777777" w:rsidR="005E24A1" w:rsidRDefault="00904F77">
            <w:r>
              <w:rPr>
                <w:sz w:val="22"/>
              </w:rPr>
              <w:t xml:space="preserve">Public administration building </w:t>
            </w:r>
          </w:p>
        </w:tc>
        <w:tc>
          <w:tcPr>
            <w:tcW w:w="357" w:type="pct"/>
          </w:tcPr>
          <w:p w14:paraId="37B15048" w14:textId="77777777" w:rsidR="005E24A1" w:rsidRDefault="005E24A1"/>
        </w:tc>
        <w:tc>
          <w:tcPr>
            <w:tcW w:w="357" w:type="pct"/>
          </w:tcPr>
          <w:p w14:paraId="2861B7E5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47D88895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8FCA567" w14:textId="262CD84E" w:rsidR="005E24A1" w:rsidRDefault="00C45D4D">
            <w:ins w:id="171" w:author="Adrian Hayes-Santos" w:date="2025-09-09T23:17:00Z" w16du:dateUtc="2025-09-10T03:17:00Z">
              <w:r>
                <w:rPr>
                  <w:sz w:val="22"/>
                </w:rPr>
                <w:t>P</w:t>
              </w:r>
            </w:ins>
            <w:del w:id="172" w:author="Adrian Hayes-Santos" w:date="2025-09-09T23:16:00Z" w16du:dateUtc="2025-09-10T03:16:00Z">
              <w:r w:rsidR="00904F77" w:rsidDel="00C45D4D">
                <w:rPr>
                  <w:sz w:val="22"/>
                </w:rPr>
                <w:delText>-</w:delText>
              </w:r>
            </w:del>
            <w:r w:rsidR="00904F77">
              <w:rPr>
                <w:sz w:val="22"/>
              </w:rPr>
              <w:t xml:space="preserve"> </w:t>
            </w:r>
          </w:p>
        </w:tc>
        <w:tc>
          <w:tcPr>
            <w:tcW w:w="357" w:type="pct"/>
          </w:tcPr>
          <w:p w14:paraId="6F62421F" w14:textId="77777777" w:rsidR="005E24A1" w:rsidRDefault="00CB7287">
            <w:ins w:id="173" w:author="Ney,Joshua A" w:date="2023-05-08T15:48:00Z">
              <w:r>
                <w:rPr>
                  <w:sz w:val="22"/>
                </w:rPr>
                <w:t>P</w:t>
              </w:r>
            </w:ins>
            <w:del w:id="174" w:author="Ney,Joshua A" w:date="2023-05-08T15:48:00Z">
              <w:r w:rsidR="00904F77" w:rsidDel="00CB7287">
                <w:rPr>
                  <w:sz w:val="22"/>
                </w:rPr>
                <w:delText xml:space="preserve">S </w:delText>
              </w:r>
            </w:del>
          </w:p>
        </w:tc>
        <w:tc>
          <w:tcPr>
            <w:tcW w:w="357" w:type="pct"/>
          </w:tcPr>
          <w:p w14:paraId="278F9A12" w14:textId="77777777" w:rsidR="005E24A1" w:rsidRDefault="00904F77">
            <w:del w:id="175" w:author="Ney,Joshua A" w:date="2023-05-08T15:48:00Z">
              <w:r w:rsidDel="00CB7287">
                <w:rPr>
                  <w:sz w:val="22"/>
                </w:rPr>
                <w:delText xml:space="preserve">S </w:delText>
              </w:r>
            </w:del>
            <w:ins w:id="176" w:author="Ney,Joshua A" w:date="2023-05-08T15:48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4B16734A" w14:textId="77777777" w:rsidR="005E24A1" w:rsidRDefault="00904F77">
            <w:del w:id="177" w:author="Ney,Joshua A" w:date="2023-05-08T15:48:00Z">
              <w:r w:rsidDel="00CB7287">
                <w:rPr>
                  <w:sz w:val="22"/>
                </w:rPr>
                <w:delText xml:space="preserve">S </w:delText>
              </w:r>
            </w:del>
            <w:ins w:id="178" w:author="Ney,Joshua A" w:date="2023-05-08T15:48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3751B40D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4752C3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E2E1D7D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A2E0047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7AEAF561" w14:textId="77777777">
        <w:tc>
          <w:tcPr>
            <w:tcW w:w="1071" w:type="pct"/>
          </w:tcPr>
          <w:p w14:paraId="141A18DD" w14:textId="77777777" w:rsidR="005E24A1" w:rsidRDefault="00904F77">
            <w:proofErr w:type="gramStart"/>
            <w:r>
              <w:rPr>
                <w:sz w:val="22"/>
              </w:rPr>
              <w:t>Public park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357" w:type="pct"/>
          </w:tcPr>
          <w:p w14:paraId="483881BE" w14:textId="77777777" w:rsidR="005E24A1" w:rsidRDefault="005E24A1"/>
        </w:tc>
        <w:tc>
          <w:tcPr>
            <w:tcW w:w="357" w:type="pct"/>
          </w:tcPr>
          <w:p w14:paraId="3AD63D5A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7FC6BA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9BBBEB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290376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1AABB8C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DE99BD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60C407F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F134D9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2943A4D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B8D6865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458C71E9" w14:textId="77777777">
        <w:tc>
          <w:tcPr>
            <w:tcW w:w="1071" w:type="pct"/>
          </w:tcPr>
          <w:p w14:paraId="22D492D6" w14:textId="77777777" w:rsidR="005E24A1" w:rsidRDefault="00904F77">
            <w:r>
              <w:rPr>
                <w:sz w:val="22"/>
              </w:rPr>
              <w:t>Recreation, indoor</w:t>
            </w:r>
            <w:del w:id="179" w:author="Adrian Hayes-Santos" w:date="2025-07-23T21:18:00Z" w16du:dateUtc="2025-07-24T01:18:00Z">
              <w:r w:rsidDel="00846E93">
                <w:rPr>
                  <w:sz w:val="22"/>
                  <w:vertAlign w:val="superscript"/>
                </w:rPr>
                <w:delText>2</w:delText>
              </w:r>
            </w:del>
            <w:r>
              <w:rPr>
                <w:sz w:val="22"/>
                <w:vertAlign w:val="superscript"/>
              </w:rPr>
              <w:t xml:space="preserve"> </w:t>
            </w:r>
          </w:p>
        </w:tc>
        <w:tc>
          <w:tcPr>
            <w:tcW w:w="357" w:type="pct"/>
          </w:tcPr>
          <w:p w14:paraId="5011D450" w14:textId="77777777" w:rsidR="005E24A1" w:rsidRDefault="005E24A1"/>
        </w:tc>
        <w:tc>
          <w:tcPr>
            <w:tcW w:w="357" w:type="pct"/>
          </w:tcPr>
          <w:p w14:paraId="570AE038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748B868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1BD7557C" w14:textId="77777777" w:rsidR="005E24A1" w:rsidRDefault="00904F77">
            <w:del w:id="180" w:author="Ney,Joshua A" w:date="2023-05-08T15:48:00Z">
              <w:r w:rsidDel="00CB7287">
                <w:rPr>
                  <w:sz w:val="22"/>
                </w:rPr>
                <w:delText xml:space="preserve">- </w:delText>
              </w:r>
            </w:del>
            <w:ins w:id="181" w:author="Ney,Joshua A" w:date="2023-05-08T15:48:00Z">
              <w:r w:rsidR="00CB7287">
                <w:rPr>
                  <w:sz w:val="22"/>
                </w:rPr>
                <w:t>-</w:t>
              </w:r>
            </w:ins>
          </w:p>
        </w:tc>
        <w:tc>
          <w:tcPr>
            <w:tcW w:w="357" w:type="pct"/>
          </w:tcPr>
          <w:p w14:paraId="2EF73882" w14:textId="77777777" w:rsidR="005E24A1" w:rsidRDefault="00904F77">
            <w:del w:id="182" w:author="Ney,Joshua A" w:date="2023-05-08T15:49:00Z">
              <w:r w:rsidDel="00CB7287">
                <w:rPr>
                  <w:sz w:val="22"/>
                </w:rPr>
                <w:delText xml:space="preserve">- </w:delText>
              </w:r>
            </w:del>
            <w:ins w:id="183" w:author="Ney,Joshua A" w:date="2023-05-08T15:49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5D3FB17C" w14:textId="77777777" w:rsidR="005E24A1" w:rsidRDefault="00904F77">
            <w:del w:id="184" w:author="Ney,Joshua A" w:date="2023-05-08T15:49:00Z">
              <w:r w:rsidDel="00CB7287">
                <w:rPr>
                  <w:sz w:val="22"/>
                </w:rPr>
                <w:delText xml:space="preserve">- </w:delText>
              </w:r>
            </w:del>
            <w:ins w:id="185" w:author="Ney,Joshua A" w:date="2023-05-08T15:49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6F88CF3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E8263C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B3A60E6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9A4136D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689F519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133D2CC4" w14:textId="77777777">
        <w:tc>
          <w:tcPr>
            <w:tcW w:w="1071" w:type="pct"/>
          </w:tcPr>
          <w:p w14:paraId="37FAC978" w14:textId="77777777" w:rsidR="005E24A1" w:rsidRDefault="00904F77">
            <w:r>
              <w:rPr>
                <w:sz w:val="22"/>
              </w:rPr>
              <w:t xml:space="preserve">Recreation, outdoor </w:t>
            </w:r>
          </w:p>
        </w:tc>
        <w:tc>
          <w:tcPr>
            <w:tcW w:w="357" w:type="pct"/>
          </w:tcPr>
          <w:p w14:paraId="2B0FC18F" w14:textId="77777777" w:rsidR="005E24A1" w:rsidRDefault="005E24A1"/>
        </w:tc>
        <w:tc>
          <w:tcPr>
            <w:tcW w:w="357" w:type="pct"/>
          </w:tcPr>
          <w:p w14:paraId="168150EF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7A0AAD53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06A83474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7DF0FDCF" w14:textId="77777777" w:rsidR="005E24A1" w:rsidRDefault="00CB7287">
            <w:ins w:id="186" w:author="Ney,Joshua A" w:date="2023-05-08T15:49:00Z">
              <w:r>
                <w:rPr>
                  <w:sz w:val="22"/>
                </w:rPr>
                <w:t>P</w:t>
              </w:r>
            </w:ins>
            <w:del w:id="187" w:author="Ney,Joshua A" w:date="2023-05-08T15:49:00Z">
              <w:r w:rsidR="00904F77" w:rsidDel="00CB7287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357" w:type="pct"/>
          </w:tcPr>
          <w:p w14:paraId="2145ECD5" w14:textId="77777777" w:rsidR="005E24A1" w:rsidRDefault="00904F77">
            <w:del w:id="188" w:author="Ney,Joshua A" w:date="2023-05-08T15:49:00Z">
              <w:r w:rsidDel="00CB7287">
                <w:rPr>
                  <w:sz w:val="22"/>
                </w:rPr>
                <w:delText xml:space="preserve">- </w:delText>
              </w:r>
            </w:del>
            <w:ins w:id="189" w:author="Ney,Joshua A" w:date="2023-05-08T15:49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129B59F5" w14:textId="77777777" w:rsidR="005E24A1" w:rsidRDefault="00904F77">
            <w:del w:id="190" w:author="Ney,Joshua A" w:date="2023-05-08T15:49:00Z">
              <w:r w:rsidDel="00CB7287">
                <w:rPr>
                  <w:sz w:val="22"/>
                </w:rPr>
                <w:delText xml:space="preserve">- </w:delText>
              </w:r>
            </w:del>
            <w:ins w:id="191" w:author="Ney,Joshua A" w:date="2023-05-08T15:49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6CD6D6C8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8FA9B24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11E5786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4105FEF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551C3F45" w14:textId="77777777">
        <w:tc>
          <w:tcPr>
            <w:tcW w:w="1071" w:type="pct"/>
          </w:tcPr>
          <w:p w14:paraId="2CEB25FC" w14:textId="77777777" w:rsidR="005E24A1" w:rsidRDefault="00904F77">
            <w:r>
              <w:rPr>
                <w:sz w:val="22"/>
              </w:rPr>
              <w:t xml:space="preserve">Research development or testing facility </w:t>
            </w:r>
          </w:p>
        </w:tc>
        <w:tc>
          <w:tcPr>
            <w:tcW w:w="357" w:type="pct"/>
          </w:tcPr>
          <w:p w14:paraId="541CF2A9" w14:textId="77777777" w:rsidR="005E24A1" w:rsidRDefault="005E24A1"/>
        </w:tc>
        <w:tc>
          <w:tcPr>
            <w:tcW w:w="357" w:type="pct"/>
          </w:tcPr>
          <w:p w14:paraId="75962D7C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1D5BE410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6948F095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2E427BDE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4796B12A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7B1776F7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4E3BD25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8017A78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BC43B24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21D9CFC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59A817DB" w14:textId="77777777">
        <w:tc>
          <w:tcPr>
            <w:tcW w:w="1071" w:type="pct"/>
          </w:tcPr>
          <w:p w14:paraId="37B41E19" w14:textId="77777777" w:rsidR="005E24A1" w:rsidRDefault="00904F77">
            <w:r>
              <w:rPr>
                <w:sz w:val="22"/>
              </w:rPr>
              <w:t xml:space="preserve">Residence for destitute people </w:t>
            </w:r>
          </w:p>
        </w:tc>
        <w:tc>
          <w:tcPr>
            <w:tcW w:w="357" w:type="pct"/>
          </w:tcPr>
          <w:p w14:paraId="13F36B5E" w14:textId="77777777" w:rsidR="005E24A1" w:rsidRDefault="00904F77">
            <w:r>
              <w:rPr>
                <w:sz w:val="22"/>
              </w:rPr>
              <w:t>30-5.25</w:t>
            </w:r>
          </w:p>
        </w:tc>
        <w:tc>
          <w:tcPr>
            <w:tcW w:w="357" w:type="pct"/>
          </w:tcPr>
          <w:p w14:paraId="7C6AB728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25017AB6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44CD514A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13B44E11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07238EE9" w14:textId="77777777" w:rsidR="005E24A1" w:rsidRDefault="00904F77">
            <w:del w:id="192" w:author="Ney,Joshua A" w:date="2023-05-08T15:49:00Z">
              <w:r w:rsidDel="00CB7287">
                <w:rPr>
                  <w:sz w:val="22"/>
                </w:rPr>
                <w:delText xml:space="preserve">- </w:delText>
              </w:r>
            </w:del>
            <w:ins w:id="193" w:author="Ney,Joshua A" w:date="2023-05-08T15:50:00Z">
              <w:r w:rsidR="00CB7287">
                <w:rPr>
                  <w:sz w:val="22"/>
                </w:rPr>
                <w:t>-</w:t>
              </w:r>
            </w:ins>
          </w:p>
        </w:tc>
        <w:tc>
          <w:tcPr>
            <w:tcW w:w="357" w:type="pct"/>
          </w:tcPr>
          <w:p w14:paraId="7A2E44FA" w14:textId="77777777" w:rsidR="005E24A1" w:rsidRDefault="00904F77">
            <w:del w:id="194" w:author="Ney,Joshua A" w:date="2023-05-08T15:49:00Z">
              <w:r w:rsidDel="00CB7287">
                <w:rPr>
                  <w:sz w:val="22"/>
                </w:rPr>
                <w:delText xml:space="preserve">- </w:delText>
              </w:r>
            </w:del>
            <w:ins w:id="195" w:author="Ney,Joshua A" w:date="2023-05-08T15:49:00Z">
              <w:r w:rsidR="00CB7287">
                <w:rPr>
                  <w:sz w:val="22"/>
                </w:rPr>
                <w:t>S</w:t>
              </w:r>
            </w:ins>
          </w:p>
        </w:tc>
        <w:tc>
          <w:tcPr>
            <w:tcW w:w="357" w:type="pct"/>
          </w:tcPr>
          <w:p w14:paraId="5C191DD5" w14:textId="77777777" w:rsidR="005E24A1" w:rsidRDefault="00904F77">
            <w:del w:id="196" w:author="Ney,Joshua A" w:date="2023-05-08T15:49:00Z">
              <w:r w:rsidDel="00CB7287">
                <w:rPr>
                  <w:sz w:val="22"/>
                </w:rPr>
                <w:delText xml:space="preserve">- </w:delText>
              </w:r>
            </w:del>
            <w:ins w:id="197" w:author="Ney,Joshua A" w:date="2023-05-08T15:49:00Z">
              <w:r w:rsidR="00CB7287">
                <w:rPr>
                  <w:sz w:val="22"/>
                </w:rPr>
                <w:t xml:space="preserve">S </w:t>
              </w:r>
            </w:ins>
          </w:p>
        </w:tc>
        <w:tc>
          <w:tcPr>
            <w:tcW w:w="357" w:type="pct"/>
          </w:tcPr>
          <w:p w14:paraId="4A9A6DB0" w14:textId="77777777" w:rsidR="005E24A1" w:rsidRDefault="00904F77">
            <w:r>
              <w:rPr>
                <w:sz w:val="22"/>
              </w:rPr>
              <w:t xml:space="preserve">S </w:t>
            </w:r>
          </w:p>
        </w:tc>
        <w:tc>
          <w:tcPr>
            <w:tcW w:w="357" w:type="pct"/>
          </w:tcPr>
          <w:p w14:paraId="216ED5B3" w14:textId="77777777" w:rsidR="005E24A1" w:rsidRDefault="00904F77">
            <w:r>
              <w:rPr>
                <w:sz w:val="22"/>
              </w:rPr>
              <w:t xml:space="preserve">S </w:t>
            </w:r>
          </w:p>
        </w:tc>
        <w:tc>
          <w:tcPr>
            <w:tcW w:w="357" w:type="pct"/>
          </w:tcPr>
          <w:p w14:paraId="340908EC" w14:textId="77777777" w:rsidR="005E24A1" w:rsidRDefault="00904F77">
            <w:r>
              <w:rPr>
                <w:sz w:val="22"/>
              </w:rPr>
              <w:t xml:space="preserve">S </w:t>
            </w:r>
          </w:p>
        </w:tc>
      </w:tr>
      <w:tr w:rsidR="005E24A1" w14:paraId="3871B7E2" w14:textId="77777777">
        <w:tc>
          <w:tcPr>
            <w:tcW w:w="1071" w:type="pct"/>
          </w:tcPr>
          <w:p w14:paraId="20A80966" w14:textId="77777777" w:rsidR="005E24A1" w:rsidRDefault="00904F77">
            <w:r>
              <w:rPr>
                <w:sz w:val="22"/>
              </w:rPr>
              <w:t xml:space="preserve">Restaurant </w:t>
            </w:r>
          </w:p>
        </w:tc>
        <w:tc>
          <w:tcPr>
            <w:tcW w:w="357" w:type="pct"/>
          </w:tcPr>
          <w:p w14:paraId="697D438D" w14:textId="77777777" w:rsidR="005E24A1" w:rsidRDefault="005E24A1"/>
        </w:tc>
        <w:tc>
          <w:tcPr>
            <w:tcW w:w="357" w:type="pct"/>
          </w:tcPr>
          <w:p w14:paraId="05956C97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07393B4" w14:textId="4FA3CED9" w:rsidR="005E24A1" w:rsidRDefault="00904F77">
            <w:del w:id="198" w:author="Adrian Hayes-Santos" w:date="2025-08-19T21:43:00Z" w16du:dateUtc="2025-08-20T01:43:00Z">
              <w:r w:rsidDel="00226059">
                <w:rPr>
                  <w:sz w:val="22"/>
                </w:rPr>
                <w:delText xml:space="preserve">- </w:delText>
              </w:r>
            </w:del>
            <w:ins w:id="199" w:author="Adrian Hayes-Santos" w:date="2025-08-19T21:43:00Z" w16du:dateUtc="2025-08-20T01:43:00Z">
              <w:r w:rsidR="00226059">
                <w:rPr>
                  <w:sz w:val="22"/>
                </w:rPr>
                <w:t>S</w:t>
              </w:r>
            </w:ins>
          </w:p>
        </w:tc>
        <w:tc>
          <w:tcPr>
            <w:tcW w:w="357" w:type="pct"/>
          </w:tcPr>
          <w:p w14:paraId="7CF638BA" w14:textId="1457E480" w:rsidR="005E24A1" w:rsidRDefault="00FC70BD">
            <w:ins w:id="200" w:author="Adrian Hayes-Santos" w:date="2025-07-29T21:18:00Z" w16du:dateUtc="2025-07-30T01:18:00Z">
              <w:r>
                <w:rPr>
                  <w:sz w:val="22"/>
                </w:rPr>
                <w:t>S</w:t>
              </w:r>
            </w:ins>
            <w:del w:id="201" w:author="Adrian Hayes-Santos" w:date="2025-07-29T21:18:00Z" w16du:dateUtc="2025-07-30T01:18:00Z">
              <w:r w:rsidR="00904F77" w:rsidDel="00FC70BD">
                <w:rPr>
                  <w:sz w:val="22"/>
                </w:rPr>
                <w:delText>-</w:delText>
              </w:r>
            </w:del>
            <w:r w:rsidR="00904F77">
              <w:rPr>
                <w:sz w:val="22"/>
              </w:rPr>
              <w:t xml:space="preserve"> </w:t>
            </w:r>
          </w:p>
        </w:tc>
        <w:tc>
          <w:tcPr>
            <w:tcW w:w="357" w:type="pct"/>
          </w:tcPr>
          <w:p w14:paraId="0CEB3DB2" w14:textId="77777777" w:rsidR="005E24A1" w:rsidRDefault="00904F77">
            <w:del w:id="202" w:author="Ney,Joshua A" w:date="2023-05-08T15:50:00Z">
              <w:r w:rsidDel="00CB7287">
                <w:rPr>
                  <w:sz w:val="22"/>
                </w:rPr>
                <w:delText xml:space="preserve">S </w:delText>
              </w:r>
            </w:del>
            <w:ins w:id="203" w:author="Ney,Joshua A" w:date="2023-05-08T15:50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37AA8E89" w14:textId="77777777" w:rsidR="005E24A1" w:rsidRDefault="00904F77">
            <w:del w:id="204" w:author="Ney,Joshua A" w:date="2023-05-08T15:50:00Z">
              <w:r w:rsidDel="00CB7287">
                <w:rPr>
                  <w:sz w:val="22"/>
                </w:rPr>
                <w:delText xml:space="preserve">- </w:delText>
              </w:r>
            </w:del>
            <w:ins w:id="205" w:author="Ney,Joshua A" w:date="2023-05-08T15:50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252AF271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BA39644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DC897E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37853A8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A2E2C98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4E93B205" w14:textId="77777777">
        <w:tc>
          <w:tcPr>
            <w:tcW w:w="1071" w:type="pct"/>
          </w:tcPr>
          <w:p w14:paraId="7DA82BD2" w14:textId="77777777" w:rsidR="005E24A1" w:rsidRDefault="00904F77">
            <w:r>
              <w:rPr>
                <w:sz w:val="22"/>
              </w:rPr>
              <w:t xml:space="preserve">Retail sales </w:t>
            </w:r>
          </w:p>
        </w:tc>
        <w:tc>
          <w:tcPr>
            <w:tcW w:w="357" w:type="pct"/>
          </w:tcPr>
          <w:p w14:paraId="37A60582" w14:textId="77777777" w:rsidR="005E24A1" w:rsidRDefault="005E24A1"/>
        </w:tc>
        <w:tc>
          <w:tcPr>
            <w:tcW w:w="357" w:type="pct"/>
          </w:tcPr>
          <w:p w14:paraId="772E2D8E" w14:textId="111C3710" w:rsidR="005E24A1" w:rsidRDefault="00904F77">
            <w:del w:id="206" w:author="Adrian Hayes-Santos" w:date="2025-08-19T21:43:00Z" w16du:dateUtc="2025-08-20T01:43:00Z">
              <w:r w:rsidDel="00226059">
                <w:rPr>
                  <w:sz w:val="22"/>
                </w:rPr>
                <w:delText xml:space="preserve">- </w:delText>
              </w:r>
            </w:del>
            <w:ins w:id="207" w:author="Adrian Hayes-Santos" w:date="2025-08-19T21:43:00Z" w16du:dateUtc="2025-08-20T01:43:00Z">
              <w:r w:rsidR="00226059">
                <w:rPr>
                  <w:sz w:val="22"/>
                </w:rPr>
                <w:t xml:space="preserve">S </w:t>
              </w:r>
            </w:ins>
          </w:p>
        </w:tc>
        <w:tc>
          <w:tcPr>
            <w:tcW w:w="357" w:type="pct"/>
          </w:tcPr>
          <w:p w14:paraId="41969EEA" w14:textId="4DF8DF43" w:rsidR="005E24A1" w:rsidRDefault="00904F77">
            <w:del w:id="208" w:author="Adrian Hayes-Santos" w:date="2025-08-19T21:43:00Z" w16du:dateUtc="2025-08-20T01:43:00Z">
              <w:r w:rsidDel="00226059">
                <w:rPr>
                  <w:sz w:val="22"/>
                </w:rPr>
                <w:delText>-</w:delText>
              </w:r>
            </w:del>
            <w:del w:id="209" w:author="Adrian Hayes-Santos" w:date="2025-07-29T21:21:00Z" w16du:dateUtc="2025-07-30T01:21:00Z">
              <w:r w:rsidDel="00A36937">
                <w:rPr>
                  <w:sz w:val="22"/>
                </w:rPr>
                <w:delText xml:space="preserve"> </w:delText>
              </w:r>
            </w:del>
            <w:ins w:id="210" w:author="Adrian Hayes-Santos" w:date="2025-08-19T21:43:00Z" w16du:dateUtc="2025-08-20T01:43:00Z">
              <w:r w:rsidR="00226059">
                <w:rPr>
                  <w:sz w:val="22"/>
                </w:rPr>
                <w:t>S</w:t>
              </w:r>
            </w:ins>
          </w:p>
        </w:tc>
        <w:tc>
          <w:tcPr>
            <w:tcW w:w="357" w:type="pct"/>
          </w:tcPr>
          <w:p w14:paraId="4A5B5A70" w14:textId="7E86AEA0" w:rsidR="005E24A1" w:rsidRDefault="00226059">
            <w:ins w:id="211" w:author="Adrian Hayes-Santos" w:date="2025-08-19T21:43:00Z" w16du:dateUtc="2025-08-20T01:43:00Z">
              <w:r>
                <w:rPr>
                  <w:sz w:val="22"/>
                </w:rPr>
                <w:t>P</w:t>
              </w:r>
            </w:ins>
            <w:del w:id="212" w:author="Adrian Hayes-Santos" w:date="2025-07-29T21:18:00Z" w16du:dateUtc="2025-07-30T01:18:00Z">
              <w:r w:rsidR="00904F77" w:rsidDel="00FC70BD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357" w:type="pct"/>
          </w:tcPr>
          <w:p w14:paraId="2DA955F4" w14:textId="77777777" w:rsidR="005E24A1" w:rsidRDefault="00904F77">
            <w:del w:id="213" w:author="Ney,Joshua A" w:date="2023-05-08T15:50:00Z">
              <w:r w:rsidDel="00CB7287">
                <w:rPr>
                  <w:sz w:val="22"/>
                </w:rPr>
                <w:delText xml:space="preserve">- </w:delText>
              </w:r>
            </w:del>
            <w:ins w:id="214" w:author="Ney,Joshua A" w:date="2023-05-08T15:50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54532E42" w14:textId="77777777" w:rsidR="005E24A1" w:rsidRDefault="00904F77">
            <w:del w:id="215" w:author="Ney,Joshua A" w:date="2023-05-08T15:50:00Z">
              <w:r w:rsidDel="00CB7287">
                <w:rPr>
                  <w:sz w:val="22"/>
                </w:rPr>
                <w:delText xml:space="preserve">- </w:delText>
              </w:r>
            </w:del>
            <w:ins w:id="216" w:author="Ney,Joshua A" w:date="2023-05-08T15:50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162271CC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2744E1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2E49DED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78B5136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6B73C5D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3619BEF0" w14:textId="77777777">
        <w:tc>
          <w:tcPr>
            <w:tcW w:w="1071" w:type="pct"/>
          </w:tcPr>
          <w:p w14:paraId="13215BC9" w14:textId="77777777" w:rsidR="005E24A1" w:rsidRDefault="00904F77">
            <w:r>
              <w:rPr>
                <w:sz w:val="22"/>
              </w:rPr>
              <w:t xml:space="preserve">School (elementary, middle, or high - public or private) </w:t>
            </w:r>
          </w:p>
        </w:tc>
        <w:tc>
          <w:tcPr>
            <w:tcW w:w="357" w:type="pct"/>
          </w:tcPr>
          <w:p w14:paraId="01CAEC10" w14:textId="77777777" w:rsidR="005E24A1" w:rsidRDefault="005E24A1"/>
        </w:tc>
        <w:tc>
          <w:tcPr>
            <w:tcW w:w="357" w:type="pct"/>
          </w:tcPr>
          <w:p w14:paraId="60CEE492" w14:textId="77777777" w:rsidR="005E24A1" w:rsidRDefault="00904F77">
            <w:r>
              <w:rPr>
                <w:sz w:val="22"/>
              </w:rPr>
              <w:t xml:space="preserve">S </w:t>
            </w:r>
          </w:p>
        </w:tc>
        <w:tc>
          <w:tcPr>
            <w:tcW w:w="357" w:type="pct"/>
          </w:tcPr>
          <w:p w14:paraId="7C23AF2C" w14:textId="77777777" w:rsidR="005E24A1" w:rsidRDefault="00904F77">
            <w:r>
              <w:rPr>
                <w:sz w:val="22"/>
              </w:rPr>
              <w:t xml:space="preserve">S </w:t>
            </w:r>
          </w:p>
        </w:tc>
        <w:tc>
          <w:tcPr>
            <w:tcW w:w="357" w:type="pct"/>
          </w:tcPr>
          <w:p w14:paraId="00041EAE" w14:textId="77777777" w:rsidR="005E24A1" w:rsidRDefault="00904F77">
            <w:r>
              <w:rPr>
                <w:sz w:val="22"/>
              </w:rPr>
              <w:t xml:space="preserve">S </w:t>
            </w:r>
          </w:p>
        </w:tc>
        <w:tc>
          <w:tcPr>
            <w:tcW w:w="357" w:type="pct"/>
          </w:tcPr>
          <w:p w14:paraId="391997B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5DDD1D3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9C74F8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E432A56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1BC10D6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6DEDBA6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E9D5D86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59471CA7" w14:textId="77777777">
        <w:tc>
          <w:tcPr>
            <w:tcW w:w="1071" w:type="pct"/>
          </w:tcPr>
          <w:p w14:paraId="14BECE30" w14:textId="77777777" w:rsidR="005E24A1" w:rsidRDefault="00904F77">
            <w:r>
              <w:rPr>
                <w:sz w:val="22"/>
              </w:rPr>
              <w:t xml:space="preserve">Scooter or electric golf cart sales </w:t>
            </w:r>
          </w:p>
        </w:tc>
        <w:tc>
          <w:tcPr>
            <w:tcW w:w="357" w:type="pct"/>
          </w:tcPr>
          <w:p w14:paraId="76F8C879" w14:textId="77777777" w:rsidR="005E24A1" w:rsidRDefault="005E24A1"/>
        </w:tc>
        <w:tc>
          <w:tcPr>
            <w:tcW w:w="357" w:type="pct"/>
          </w:tcPr>
          <w:p w14:paraId="412FBD46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F7CEEE2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6E546BE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34D7BD6B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38A75E8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01DA1C6D" w14:textId="77777777" w:rsidR="005E24A1" w:rsidRDefault="00904F77">
            <w:del w:id="217" w:author="Ney,Joshua A" w:date="2023-05-08T15:50:00Z">
              <w:r w:rsidDel="00CB7287">
                <w:rPr>
                  <w:sz w:val="22"/>
                </w:rPr>
                <w:delText xml:space="preserve">- </w:delText>
              </w:r>
            </w:del>
            <w:ins w:id="218" w:author="Ney,Joshua A" w:date="2023-05-08T15:50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27813E9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44AFB2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B91DEE8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6215F05" w14:textId="77777777" w:rsidR="005E24A1" w:rsidRDefault="00904F77">
            <w:del w:id="219" w:author="Ney,Joshua A" w:date="2023-05-08T15:50:00Z">
              <w:r w:rsidDel="00CB7287">
                <w:rPr>
                  <w:sz w:val="22"/>
                </w:rPr>
                <w:delText xml:space="preserve">- </w:delText>
              </w:r>
            </w:del>
            <w:ins w:id="220" w:author="Ney,Joshua A" w:date="2023-05-08T15:50:00Z">
              <w:r w:rsidR="00CB7287">
                <w:rPr>
                  <w:sz w:val="22"/>
                </w:rPr>
                <w:t>P</w:t>
              </w:r>
            </w:ins>
          </w:p>
        </w:tc>
      </w:tr>
      <w:tr w:rsidR="005E24A1" w14:paraId="13A42DFA" w14:textId="77777777">
        <w:tc>
          <w:tcPr>
            <w:tcW w:w="1071" w:type="pct"/>
          </w:tcPr>
          <w:p w14:paraId="18232AB5" w14:textId="77777777" w:rsidR="005E24A1" w:rsidRDefault="00904F77">
            <w:r>
              <w:rPr>
                <w:sz w:val="22"/>
              </w:rPr>
              <w:lastRenderedPageBreak/>
              <w:t xml:space="preserve">Simulated gambling establishment </w:t>
            </w:r>
          </w:p>
        </w:tc>
        <w:tc>
          <w:tcPr>
            <w:tcW w:w="357" w:type="pct"/>
          </w:tcPr>
          <w:p w14:paraId="182A14C8" w14:textId="77777777" w:rsidR="005E24A1" w:rsidRDefault="005E24A1"/>
        </w:tc>
        <w:tc>
          <w:tcPr>
            <w:tcW w:w="357" w:type="pct"/>
          </w:tcPr>
          <w:p w14:paraId="216C0AE2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48EA4BDB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F6CDC89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6E5554A6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A9D5F30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62598A14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201312B6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16C183BF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18E7EFA2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14E0EB00" w14:textId="77777777" w:rsidR="005E24A1" w:rsidRDefault="00904F77">
            <w:r>
              <w:rPr>
                <w:sz w:val="22"/>
              </w:rPr>
              <w:t xml:space="preserve">- </w:t>
            </w:r>
          </w:p>
        </w:tc>
      </w:tr>
      <w:tr w:rsidR="005E24A1" w14:paraId="67358D71" w14:textId="77777777">
        <w:tc>
          <w:tcPr>
            <w:tcW w:w="1071" w:type="pct"/>
          </w:tcPr>
          <w:p w14:paraId="1C849488" w14:textId="77777777" w:rsidR="005E24A1" w:rsidRDefault="00904F77">
            <w:r>
              <w:rPr>
                <w:sz w:val="22"/>
              </w:rPr>
              <w:t xml:space="preserve">Social service facility </w:t>
            </w:r>
          </w:p>
        </w:tc>
        <w:tc>
          <w:tcPr>
            <w:tcW w:w="357" w:type="pct"/>
          </w:tcPr>
          <w:p w14:paraId="2542EE8A" w14:textId="77777777" w:rsidR="005E24A1" w:rsidRDefault="00904F77">
            <w:r>
              <w:rPr>
                <w:sz w:val="22"/>
              </w:rPr>
              <w:t>30-5.28</w:t>
            </w:r>
          </w:p>
        </w:tc>
        <w:tc>
          <w:tcPr>
            <w:tcW w:w="357" w:type="pct"/>
          </w:tcPr>
          <w:p w14:paraId="13C5E267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298B3AB9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D58929D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29FD6ED9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7A923E30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768C2F4" w14:textId="77777777" w:rsidR="005E24A1" w:rsidRDefault="00CB7287">
            <w:ins w:id="221" w:author="Ney,Joshua A" w:date="2023-05-08T15:50:00Z">
              <w:r>
                <w:rPr>
                  <w:sz w:val="22"/>
                </w:rPr>
                <w:t>P</w:t>
              </w:r>
            </w:ins>
            <w:del w:id="222" w:author="Ney,Joshua A" w:date="2023-05-08T15:50:00Z">
              <w:r w:rsidR="00904F77" w:rsidDel="00CB7287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357" w:type="pct"/>
          </w:tcPr>
          <w:p w14:paraId="690BECDF" w14:textId="77777777" w:rsidR="005E24A1" w:rsidRDefault="00904F77">
            <w:del w:id="223" w:author="Ney,Joshua A" w:date="2023-05-08T15:50:00Z">
              <w:r w:rsidDel="00CB7287">
                <w:rPr>
                  <w:sz w:val="22"/>
                </w:rPr>
                <w:delText xml:space="preserve">- </w:delText>
              </w:r>
            </w:del>
            <w:ins w:id="224" w:author="Ney,Joshua A" w:date="2023-05-08T15:50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098B05E0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56D1434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4ACE0B7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48137FC1" w14:textId="77777777">
        <w:tc>
          <w:tcPr>
            <w:tcW w:w="1071" w:type="pct"/>
          </w:tcPr>
          <w:p w14:paraId="0C801467" w14:textId="77777777" w:rsidR="005E24A1" w:rsidRDefault="00904F77">
            <w:r>
              <w:rPr>
                <w:sz w:val="22"/>
              </w:rPr>
              <w:t xml:space="preserve">Skilled nursing facility </w:t>
            </w:r>
          </w:p>
        </w:tc>
        <w:tc>
          <w:tcPr>
            <w:tcW w:w="357" w:type="pct"/>
          </w:tcPr>
          <w:p w14:paraId="289B598F" w14:textId="77777777" w:rsidR="005E24A1" w:rsidRDefault="005E24A1"/>
        </w:tc>
        <w:tc>
          <w:tcPr>
            <w:tcW w:w="357" w:type="pct"/>
          </w:tcPr>
          <w:p w14:paraId="6AC787E2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03B4C724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4948620E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78E692D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09C478E" w14:textId="77777777" w:rsidR="005E24A1" w:rsidRDefault="00904F77">
            <w:del w:id="225" w:author="Ney,Joshua A" w:date="2023-05-08T15:51:00Z">
              <w:r w:rsidDel="00CB7287">
                <w:rPr>
                  <w:sz w:val="22"/>
                </w:rPr>
                <w:delText xml:space="preserve">- </w:delText>
              </w:r>
            </w:del>
            <w:ins w:id="226" w:author="Ney,Joshua A" w:date="2023-05-08T15:51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4671D96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8ADC41F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D49973A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B3B6E3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2007EF6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7EAF1795" w14:textId="77777777">
        <w:tc>
          <w:tcPr>
            <w:tcW w:w="1071" w:type="pct"/>
          </w:tcPr>
          <w:p w14:paraId="2F18E788" w14:textId="77777777" w:rsidR="005E24A1" w:rsidRDefault="00904F77">
            <w:r>
              <w:rPr>
                <w:sz w:val="22"/>
              </w:rPr>
              <w:t xml:space="preserve">Subsistence garden </w:t>
            </w:r>
          </w:p>
        </w:tc>
        <w:tc>
          <w:tcPr>
            <w:tcW w:w="357" w:type="pct"/>
          </w:tcPr>
          <w:p w14:paraId="69770CC4" w14:textId="77777777" w:rsidR="005E24A1" w:rsidRDefault="00904F77">
            <w:r>
              <w:rPr>
                <w:sz w:val="22"/>
              </w:rPr>
              <w:t>30-5.31</w:t>
            </w:r>
          </w:p>
        </w:tc>
        <w:tc>
          <w:tcPr>
            <w:tcW w:w="357" w:type="pct"/>
          </w:tcPr>
          <w:p w14:paraId="1731BC88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A1A7483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3F4ADE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CBFD7AD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6C1C523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2B4BFE1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B3217B8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BC4C6C8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70AD7CD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6059196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4A73A3FB" w14:textId="77777777">
        <w:tc>
          <w:tcPr>
            <w:tcW w:w="1071" w:type="pct"/>
          </w:tcPr>
          <w:p w14:paraId="1E28A525" w14:textId="77777777" w:rsidR="005E24A1" w:rsidRDefault="00904F77">
            <w:r>
              <w:rPr>
                <w:sz w:val="22"/>
              </w:rPr>
              <w:t xml:space="preserve">Urban market farm, less than 5 acres </w:t>
            </w:r>
          </w:p>
        </w:tc>
        <w:tc>
          <w:tcPr>
            <w:tcW w:w="357" w:type="pct"/>
          </w:tcPr>
          <w:p w14:paraId="18543337" w14:textId="77777777" w:rsidR="005E24A1" w:rsidRDefault="00904F77">
            <w:r>
              <w:rPr>
                <w:sz w:val="22"/>
              </w:rPr>
              <w:t>30-5.31</w:t>
            </w:r>
          </w:p>
        </w:tc>
        <w:tc>
          <w:tcPr>
            <w:tcW w:w="357" w:type="pct"/>
          </w:tcPr>
          <w:p w14:paraId="713D965A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2BDDE93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9108C30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ADEDEA8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310CF56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6EEFD45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5977108A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7C25B1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62E77B3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FB2D3C9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537CAA77" w14:textId="77777777">
        <w:tc>
          <w:tcPr>
            <w:tcW w:w="1071" w:type="pct"/>
          </w:tcPr>
          <w:p w14:paraId="5166A57B" w14:textId="77777777" w:rsidR="005E24A1" w:rsidRDefault="00904F77">
            <w:r>
              <w:rPr>
                <w:sz w:val="22"/>
              </w:rPr>
              <w:t xml:space="preserve">Urban market farm, 5 acres or greater </w:t>
            </w:r>
          </w:p>
        </w:tc>
        <w:tc>
          <w:tcPr>
            <w:tcW w:w="357" w:type="pct"/>
          </w:tcPr>
          <w:p w14:paraId="69E73C98" w14:textId="77777777" w:rsidR="005E24A1" w:rsidRDefault="00904F77">
            <w:r>
              <w:rPr>
                <w:sz w:val="22"/>
              </w:rPr>
              <w:t>30-5.31</w:t>
            </w:r>
          </w:p>
        </w:tc>
        <w:tc>
          <w:tcPr>
            <w:tcW w:w="357" w:type="pct"/>
          </w:tcPr>
          <w:p w14:paraId="670C760C" w14:textId="054A8353" w:rsidR="005E24A1" w:rsidRDefault="00EA5C53">
            <w:ins w:id="227" w:author="Adrian Hayes-Santos" w:date="2025-07-23T21:25:00Z" w16du:dateUtc="2025-07-24T01:25:00Z">
              <w:r>
                <w:rPr>
                  <w:sz w:val="22"/>
                </w:rPr>
                <w:t>P</w:t>
              </w:r>
            </w:ins>
            <w:del w:id="228" w:author="Adrian Hayes-Santos" w:date="2025-07-23T21:25:00Z" w16du:dateUtc="2025-07-24T01:25:00Z">
              <w:r w:rsidR="00904F77" w:rsidDel="00EA5C53">
                <w:rPr>
                  <w:sz w:val="22"/>
                </w:rPr>
                <w:delText>S</w:delText>
              </w:r>
            </w:del>
            <w:r w:rsidR="00904F77">
              <w:rPr>
                <w:sz w:val="22"/>
              </w:rPr>
              <w:t xml:space="preserve"> </w:t>
            </w:r>
          </w:p>
        </w:tc>
        <w:tc>
          <w:tcPr>
            <w:tcW w:w="357" w:type="pct"/>
          </w:tcPr>
          <w:p w14:paraId="64199A9A" w14:textId="18F899BB" w:rsidR="005E24A1" w:rsidRDefault="00EA5C53">
            <w:ins w:id="229" w:author="Adrian Hayes-Santos" w:date="2025-07-23T21:25:00Z" w16du:dateUtc="2025-07-24T01:25:00Z">
              <w:r>
                <w:rPr>
                  <w:sz w:val="22"/>
                </w:rPr>
                <w:t>P</w:t>
              </w:r>
            </w:ins>
            <w:del w:id="230" w:author="Adrian Hayes-Santos" w:date="2025-07-23T21:25:00Z" w16du:dateUtc="2025-07-24T01:25:00Z">
              <w:r w:rsidR="00904F77" w:rsidDel="00EA5C53">
                <w:rPr>
                  <w:sz w:val="22"/>
                </w:rPr>
                <w:delText>S</w:delText>
              </w:r>
            </w:del>
            <w:r w:rsidR="00904F77">
              <w:rPr>
                <w:sz w:val="22"/>
              </w:rPr>
              <w:t xml:space="preserve"> </w:t>
            </w:r>
          </w:p>
        </w:tc>
        <w:tc>
          <w:tcPr>
            <w:tcW w:w="357" w:type="pct"/>
          </w:tcPr>
          <w:p w14:paraId="454CE388" w14:textId="46979FB7" w:rsidR="005E24A1" w:rsidRDefault="00EA5C53">
            <w:ins w:id="231" w:author="Adrian Hayes-Santos" w:date="2025-07-23T21:25:00Z" w16du:dateUtc="2025-07-24T01:25:00Z">
              <w:r>
                <w:rPr>
                  <w:sz w:val="22"/>
                </w:rPr>
                <w:t>P</w:t>
              </w:r>
            </w:ins>
            <w:del w:id="232" w:author="Adrian Hayes-Santos" w:date="2025-07-23T21:25:00Z" w16du:dateUtc="2025-07-24T01:25:00Z">
              <w:r w:rsidR="00904F77" w:rsidDel="00EA5C53">
                <w:rPr>
                  <w:sz w:val="22"/>
                </w:rPr>
                <w:delText>S</w:delText>
              </w:r>
            </w:del>
            <w:r w:rsidR="00904F77">
              <w:rPr>
                <w:sz w:val="22"/>
              </w:rPr>
              <w:t xml:space="preserve"> </w:t>
            </w:r>
          </w:p>
        </w:tc>
        <w:tc>
          <w:tcPr>
            <w:tcW w:w="357" w:type="pct"/>
          </w:tcPr>
          <w:p w14:paraId="31C1AD3A" w14:textId="139825DB" w:rsidR="005E24A1" w:rsidRDefault="00EA5C53">
            <w:ins w:id="233" w:author="Adrian Hayes-Santos" w:date="2025-07-23T21:25:00Z" w16du:dateUtc="2025-07-24T01:25:00Z">
              <w:r>
                <w:rPr>
                  <w:sz w:val="22"/>
                </w:rPr>
                <w:t>P</w:t>
              </w:r>
            </w:ins>
            <w:del w:id="234" w:author="Adrian Hayes-Santos" w:date="2025-07-23T21:25:00Z" w16du:dateUtc="2025-07-24T01:25:00Z">
              <w:r w:rsidR="00904F77" w:rsidDel="00EA5C53">
                <w:rPr>
                  <w:sz w:val="22"/>
                </w:rPr>
                <w:delText xml:space="preserve">S </w:delText>
              </w:r>
            </w:del>
          </w:p>
        </w:tc>
        <w:tc>
          <w:tcPr>
            <w:tcW w:w="357" w:type="pct"/>
          </w:tcPr>
          <w:p w14:paraId="6E1F5539" w14:textId="7B939C51" w:rsidR="005E24A1" w:rsidRDefault="00EA5C53">
            <w:ins w:id="235" w:author="Adrian Hayes-Santos" w:date="2025-07-23T21:25:00Z" w16du:dateUtc="2025-07-24T01:25:00Z">
              <w:r>
                <w:rPr>
                  <w:sz w:val="22"/>
                </w:rPr>
                <w:t>P</w:t>
              </w:r>
            </w:ins>
            <w:del w:id="236" w:author="Adrian Hayes-Santos" w:date="2025-07-23T21:25:00Z" w16du:dateUtc="2025-07-24T01:25:00Z">
              <w:r w:rsidR="00904F77" w:rsidDel="00EA5C53">
                <w:rPr>
                  <w:sz w:val="22"/>
                </w:rPr>
                <w:delText>S</w:delText>
              </w:r>
            </w:del>
            <w:r w:rsidR="00904F77">
              <w:rPr>
                <w:sz w:val="22"/>
              </w:rPr>
              <w:t xml:space="preserve"> </w:t>
            </w:r>
          </w:p>
        </w:tc>
        <w:tc>
          <w:tcPr>
            <w:tcW w:w="357" w:type="pct"/>
          </w:tcPr>
          <w:p w14:paraId="43154CAA" w14:textId="58F9C9DD" w:rsidR="005E24A1" w:rsidRDefault="00EA5C53">
            <w:ins w:id="237" w:author="Adrian Hayes-Santos" w:date="2025-07-23T21:25:00Z" w16du:dateUtc="2025-07-24T01:25:00Z">
              <w:r>
                <w:rPr>
                  <w:sz w:val="22"/>
                </w:rPr>
                <w:t>P</w:t>
              </w:r>
            </w:ins>
            <w:del w:id="238" w:author="Adrian Hayes-Santos" w:date="2025-07-23T21:25:00Z" w16du:dateUtc="2025-07-24T01:25:00Z">
              <w:r w:rsidR="00904F77" w:rsidDel="00EA5C53">
                <w:rPr>
                  <w:sz w:val="22"/>
                </w:rPr>
                <w:delText>S</w:delText>
              </w:r>
            </w:del>
            <w:r w:rsidR="00904F77">
              <w:rPr>
                <w:sz w:val="22"/>
              </w:rPr>
              <w:t xml:space="preserve"> </w:t>
            </w:r>
          </w:p>
        </w:tc>
        <w:tc>
          <w:tcPr>
            <w:tcW w:w="357" w:type="pct"/>
          </w:tcPr>
          <w:p w14:paraId="232AF166" w14:textId="2DF8DEE1" w:rsidR="005E24A1" w:rsidRDefault="00904F77">
            <w:del w:id="239" w:author="Adrian Hayes-Santos" w:date="2025-07-23T21:25:00Z" w16du:dateUtc="2025-07-24T01:25:00Z">
              <w:r w:rsidDel="00EA5C53">
                <w:rPr>
                  <w:sz w:val="22"/>
                </w:rPr>
                <w:delText>S</w:delText>
              </w:r>
            </w:del>
            <w:ins w:id="240" w:author="Adrian Hayes-Santos" w:date="2025-07-23T21:25:00Z" w16du:dateUtc="2025-07-24T01:25:00Z">
              <w:r w:rsidR="00EA5C53">
                <w:rPr>
                  <w:sz w:val="22"/>
                </w:rPr>
                <w:t>P</w:t>
              </w:r>
            </w:ins>
            <w:r>
              <w:rPr>
                <w:sz w:val="22"/>
              </w:rPr>
              <w:t xml:space="preserve"> </w:t>
            </w:r>
          </w:p>
        </w:tc>
        <w:tc>
          <w:tcPr>
            <w:tcW w:w="357" w:type="pct"/>
          </w:tcPr>
          <w:p w14:paraId="417B8F26" w14:textId="4022AD17" w:rsidR="005E24A1" w:rsidRDefault="00EA5C53">
            <w:ins w:id="241" w:author="Adrian Hayes-Santos" w:date="2025-07-23T21:25:00Z" w16du:dateUtc="2025-07-24T01:25:00Z">
              <w:r>
                <w:rPr>
                  <w:sz w:val="22"/>
                </w:rPr>
                <w:t>P</w:t>
              </w:r>
            </w:ins>
            <w:del w:id="242" w:author="Adrian Hayes-Santos" w:date="2025-07-23T21:25:00Z" w16du:dateUtc="2025-07-24T01:25:00Z">
              <w:r w:rsidR="00904F77" w:rsidDel="00EA5C53">
                <w:rPr>
                  <w:sz w:val="22"/>
                </w:rPr>
                <w:delText>S</w:delText>
              </w:r>
            </w:del>
            <w:r w:rsidR="00904F77">
              <w:rPr>
                <w:sz w:val="22"/>
              </w:rPr>
              <w:t xml:space="preserve"> </w:t>
            </w:r>
          </w:p>
        </w:tc>
        <w:tc>
          <w:tcPr>
            <w:tcW w:w="357" w:type="pct"/>
          </w:tcPr>
          <w:p w14:paraId="3C2F8E61" w14:textId="75BEC618" w:rsidR="005E24A1" w:rsidRDefault="00EA5C53">
            <w:ins w:id="243" w:author="Adrian Hayes-Santos" w:date="2025-07-23T21:25:00Z" w16du:dateUtc="2025-07-24T01:25:00Z">
              <w:r>
                <w:rPr>
                  <w:sz w:val="22"/>
                </w:rPr>
                <w:t>P</w:t>
              </w:r>
            </w:ins>
            <w:del w:id="244" w:author="Adrian Hayes-Santos" w:date="2025-07-23T21:25:00Z" w16du:dateUtc="2025-07-24T01:25:00Z">
              <w:r w:rsidR="00904F77" w:rsidDel="00EA5C53">
                <w:rPr>
                  <w:sz w:val="22"/>
                </w:rPr>
                <w:delText>S</w:delText>
              </w:r>
            </w:del>
            <w:r w:rsidR="00904F77">
              <w:rPr>
                <w:sz w:val="22"/>
              </w:rPr>
              <w:t xml:space="preserve"> </w:t>
            </w:r>
          </w:p>
        </w:tc>
        <w:tc>
          <w:tcPr>
            <w:tcW w:w="357" w:type="pct"/>
          </w:tcPr>
          <w:p w14:paraId="0775F675" w14:textId="7D1BC599" w:rsidR="005E24A1" w:rsidRDefault="00EA5C53">
            <w:ins w:id="245" w:author="Adrian Hayes-Santos" w:date="2025-07-23T21:25:00Z" w16du:dateUtc="2025-07-24T01:25:00Z">
              <w:r>
                <w:rPr>
                  <w:sz w:val="22"/>
                </w:rPr>
                <w:t>P</w:t>
              </w:r>
            </w:ins>
            <w:del w:id="246" w:author="Adrian Hayes-Santos" w:date="2025-07-23T21:25:00Z" w16du:dateUtc="2025-07-24T01:25:00Z">
              <w:r w:rsidR="00904F77" w:rsidDel="00EA5C53">
                <w:rPr>
                  <w:sz w:val="22"/>
                </w:rPr>
                <w:delText>S</w:delText>
              </w:r>
            </w:del>
            <w:r w:rsidR="00904F77">
              <w:rPr>
                <w:sz w:val="22"/>
              </w:rPr>
              <w:t xml:space="preserve"> </w:t>
            </w:r>
          </w:p>
        </w:tc>
      </w:tr>
      <w:tr w:rsidR="005E24A1" w14:paraId="29EB8602" w14:textId="77777777">
        <w:tc>
          <w:tcPr>
            <w:tcW w:w="1071" w:type="pct"/>
          </w:tcPr>
          <w:p w14:paraId="70A46767" w14:textId="77777777" w:rsidR="005E24A1" w:rsidRDefault="00904F77">
            <w:r>
              <w:rPr>
                <w:sz w:val="22"/>
              </w:rPr>
              <w:t xml:space="preserve">Vehicle sales or rental (no outdoor display) </w:t>
            </w:r>
          </w:p>
        </w:tc>
        <w:tc>
          <w:tcPr>
            <w:tcW w:w="357" w:type="pct"/>
          </w:tcPr>
          <w:p w14:paraId="6E1FC1E4" w14:textId="77777777" w:rsidR="005E24A1" w:rsidRDefault="005E24A1"/>
        </w:tc>
        <w:tc>
          <w:tcPr>
            <w:tcW w:w="357" w:type="pct"/>
          </w:tcPr>
          <w:p w14:paraId="535E422F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621DF6BD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328F9F8E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4AE8DDD5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629306A6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3D72F914" w14:textId="77777777" w:rsidR="005E24A1" w:rsidRDefault="00904F77">
            <w:del w:id="247" w:author="Ney,Joshua A" w:date="2023-05-08T15:51:00Z">
              <w:r w:rsidDel="00CB7287">
                <w:rPr>
                  <w:sz w:val="22"/>
                </w:rPr>
                <w:delText xml:space="preserve">- </w:delText>
              </w:r>
            </w:del>
            <w:ins w:id="248" w:author="Ney,Joshua A" w:date="2023-05-08T15:51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7ECA47E2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1349E3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AA67A3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FABB92A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7F0486B9" w14:textId="77777777">
        <w:tc>
          <w:tcPr>
            <w:tcW w:w="1071" w:type="pct"/>
          </w:tcPr>
          <w:p w14:paraId="4B80B70B" w14:textId="640E7BF1" w:rsidR="005E24A1" w:rsidRDefault="00904F77">
            <w:r>
              <w:rPr>
                <w:sz w:val="22"/>
              </w:rPr>
              <w:t xml:space="preserve">Vehicle services </w:t>
            </w:r>
            <w:ins w:id="249" w:author="Ney,Joshua A" w:date="2023-05-08T15:52:00Z">
              <w:r w:rsidR="00CB7287">
                <w:rPr>
                  <w:sz w:val="22"/>
                </w:rPr>
                <w:t>(No Outdoor)</w:t>
              </w:r>
            </w:ins>
          </w:p>
        </w:tc>
        <w:tc>
          <w:tcPr>
            <w:tcW w:w="357" w:type="pct"/>
          </w:tcPr>
          <w:p w14:paraId="23FB034E" w14:textId="77777777" w:rsidR="005E24A1" w:rsidRDefault="00904F77">
            <w:r>
              <w:rPr>
                <w:sz w:val="22"/>
              </w:rPr>
              <w:t>30-5.31</w:t>
            </w:r>
          </w:p>
        </w:tc>
        <w:tc>
          <w:tcPr>
            <w:tcW w:w="357" w:type="pct"/>
          </w:tcPr>
          <w:p w14:paraId="6FBA86CC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61D23A8A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591CB8D7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3DEC01D9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220FB155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4F12D901" w14:textId="000132D6" w:rsidR="005E24A1" w:rsidRDefault="00904F77">
            <w:del w:id="250" w:author="Ney,Joshua A" w:date="2023-05-08T15:52:00Z">
              <w:r w:rsidDel="00CB7287">
                <w:rPr>
                  <w:sz w:val="22"/>
                </w:rPr>
                <w:delText xml:space="preserve">- </w:delText>
              </w:r>
            </w:del>
            <w:ins w:id="251" w:author="Adrian Hayes-Santos" w:date="2025-07-23T21:25:00Z" w16du:dateUtc="2025-07-24T01:25:00Z">
              <w:r w:rsidR="00EA5C53">
                <w:rPr>
                  <w:sz w:val="22"/>
                </w:rPr>
                <w:t>P</w:t>
              </w:r>
            </w:ins>
            <w:ins w:id="252" w:author="Ney,Joshua A" w:date="2023-05-08T15:52:00Z">
              <w:del w:id="253" w:author="Adrian Hayes-Santos" w:date="2025-07-23T21:25:00Z" w16du:dateUtc="2025-07-24T01:25:00Z">
                <w:r w:rsidR="00CB7287" w:rsidDel="00EA5C53">
                  <w:rPr>
                    <w:sz w:val="22"/>
                  </w:rPr>
                  <w:delText>p</w:delText>
                </w:r>
              </w:del>
            </w:ins>
          </w:p>
        </w:tc>
        <w:tc>
          <w:tcPr>
            <w:tcW w:w="357" w:type="pct"/>
          </w:tcPr>
          <w:p w14:paraId="211BCE03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2BB09FA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C7AA133" w14:textId="77777777" w:rsidR="005E24A1" w:rsidRDefault="00904F77">
            <w:del w:id="254" w:author="Ney,Joshua A" w:date="2023-05-08T15:52:00Z">
              <w:r w:rsidDel="00CB7287">
                <w:rPr>
                  <w:sz w:val="22"/>
                </w:rPr>
                <w:delText xml:space="preserve">- </w:delText>
              </w:r>
            </w:del>
            <w:ins w:id="255" w:author="Ney,Joshua A" w:date="2023-05-08T15:52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2786F227" w14:textId="6BC8C2F3" w:rsidR="005E24A1" w:rsidRDefault="00904F77">
            <w:del w:id="256" w:author="Ney,Joshua A" w:date="2023-05-08T15:52:00Z">
              <w:r w:rsidDel="00CB7287">
                <w:rPr>
                  <w:sz w:val="22"/>
                </w:rPr>
                <w:delText xml:space="preserve">- </w:delText>
              </w:r>
            </w:del>
          </w:p>
        </w:tc>
      </w:tr>
      <w:tr w:rsidR="005E24A1" w14:paraId="1071442D" w14:textId="77777777">
        <w:tc>
          <w:tcPr>
            <w:tcW w:w="1071" w:type="pct"/>
          </w:tcPr>
          <w:p w14:paraId="6BB16F20" w14:textId="77777777" w:rsidR="005E24A1" w:rsidRDefault="00904F77">
            <w:r>
              <w:rPr>
                <w:sz w:val="22"/>
              </w:rPr>
              <w:t xml:space="preserve">Vehicle repair </w:t>
            </w:r>
            <w:ins w:id="257" w:author="Ney,Joshua A" w:date="2023-05-08T15:52:00Z">
              <w:r w:rsidR="00CB7287">
                <w:rPr>
                  <w:sz w:val="22"/>
                </w:rPr>
                <w:t>(No Outdoor)</w:t>
              </w:r>
            </w:ins>
          </w:p>
        </w:tc>
        <w:tc>
          <w:tcPr>
            <w:tcW w:w="357" w:type="pct"/>
          </w:tcPr>
          <w:p w14:paraId="11010BA6" w14:textId="77777777" w:rsidR="005E24A1" w:rsidRDefault="00904F77">
            <w:r>
              <w:rPr>
                <w:sz w:val="22"/>
              </w:rPr>
              <w:t>30-5.31</w:t>
            </w:r>
          </w:p>
        </w:tc>
        <w:tc>
          <w:tcPr>
            <w:tcW w:w="357" w:type="pct"/>
          </w:tcPr>
          <w:p w14:paraId="70289DDE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613D4130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05FAABE0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7CA07741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330BF25F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6C5E06CB" w14:textId="3EC21E8F" w:rsidR="005E24A1" w:rsidRDefault="00EA5C53">
            <w:ins w:id="258" w:author="Adrian Hayes-Santos" w:date="2025-07-23T21:25:00Z" w16du:dateUtc="2025-07-24T01:25:00Z">
              <w:r>
                <w:rPr>
                  <w:sz w:val="22"/>
                </w:rPr>
                <w:t>P</w:t>
              </w:r>
            </w:ins>
            <w:ins w:id="259" w:author="Ney,Joshua A" w:date="2023-05-08T15:52:00Z">
              <w:del w:id="260" w:author="Adrian Hayes-Santos" w:date="2025-07-23T21:25:00Z" w16du:dateUtc="2025-07-24T01:25:00Z">
                <w:r w:rsidR="00CB7287" w:rsidDel="00EA5C53">
                  <w:rPr>
                    <w:sz w:val="22"/>
                  </w:rPr>
                  <w:delText>p</w:delText>
                </w:r>
              </w:del>
            </w:ins>
            <w:del w:id="261" w:author="Ney,Joshua A" w:date="2023-05-08T15:52:00Z">
              <w:r w:rsidR="00904F77" w:rsidDel="00CB7287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357" w:type="pct"/>
          </w:tcPr>
          <w:p w14:paraId="6E37833E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62B2D822" w14:textId="77777777" w:rsidR="005E24A1" w:rsidRDefault="00904F77">
            <w:del w:id="262" w:author="Ney,Joshua A" w:date="2023-05-08T15:52:00Z">
              <w:r w:rsidDel="00CB7287">
                <w:rPr>
                  <w:sz w:val="22"/>
                </w:rPr>
                <w:delText xml:space="preserve">- </w:delText>
              </w:r>
            </w:del>
            <w:ins w:id="263" w:author="Ney,Joshua A" w:date="2023-05-08T15:52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021A7EE0" w14:textId="77777777" w:rsidR="005E24A1" w:rsidRDefault="00904F77">
            <w:del w:id="264" w:author="Ney,Joshua A" w:date="2023-05-08T15:52:00Z">
              <w:r w:rsidDel="00CB7287">
                <w:rPr>
                  <w:sz w:val="22"/>
                </w:rPr>
                <w:delText xml:space="preserve">- </w:delText>
              </w:r>
            </w:del>
            <w:ins w:id="265" w:author="Ney,Joshua A" w:date="2023-05-08T15:52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4D8207C7" w14:textId="3DCB7E42" w:rsidR="005E24A1" w:rsidRDefault="00904F77">
            <w:r>
              <w:rPr>
                <w:sz w:val="22"/>
              </w:rPr>
              <w:t xml:space="preserve">- </w:t>
            </w:r>
          </w:p>
        </w:tc>
      </w:tr>
      <w:tr w:rsidR="005E24A1" w14:paraId="2D228CA0" w14:textId="77777777">
        <w:tc>
          <w:tcPr>
            <w:tcW w:w="1071" w:type="pct"/>
          </w:tcPr>
          <w:p w14:paraId="64512586" w14:textId="77777777" w:rsidR="005E24A1" w:rsidRDefault="00904F77">
            <w:r>
              <w:rPr>
                <w:sz w:val="22"/>
              </w:rPr>
              <w:t xml:space="preserve">Veterinary services </w:t>
            </w:r>
          </w:p>
        </w:tc>
        <w:tc>
          <w:tcPr>
            <w:tcW w:w="357" w:type="pct"/>
          </w:tcPr>
          <w:p w14:paraId="181961D8" w14:textId="77777777" w:rsidR="005E24A1" w:rsidRDefault="00904F77">
            <w:r>
              <w:rPr>
                <w:sz w:val="22"/>
              </w:rPr>
              <w:t>30-5.32</w:t>
            </w:r>
          </w:p>
        </w:tc>
        <w:tc>
          <w:tcPr>
            <w:tcW w:w="357" w:type="pct"/>
          </w:tcPr>
          <w:p w14:paraId="20CB5EFB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35078FE9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7E28B77B" w14:textId="35DC05E6" w:rsidR="005E24A1" w:rsidRDefault="00C45D4D">
            <w:ins w:id="266" w:author="Adrian Hayes-Santos" w:date="2025-09-09T23:19:00Z" w16du:dateUtc="2025-09-10T03:19:00Z">
              <w:r>
                <w:rPr>
                  <w:sz w:val="22"/>
                </w:rPr>
                <w:t>P</w:t>
              </w:r>
            </w:ins>
            <w:del w:id="267" w:author="Adrian Hayes-Santos" w:date="2025-07-29T21:18:00Z" w16du:dateUtc="2025-07-30T01:18:00Z">
              <w:r w:rsidR="00904F77" w:rsidDel="00FC70BD">
                <w:rPr>
                  <w:sz w:val="22"/>
                </w:rPr>
                <w:delText>-</w:delText>
              </w:r>
            </w:del>
            <w:r w:rsidR="00904F77">
              <w:rPr>
                <w:sz w:val="22"/>
              </w:rPr>
              <w:t xml:space="preserve"> </w:t>
            </w:r>
          </w:p>
        </w:tc>
        <w:tc>
          <w:tcPr>
            <w:tcW w:w="357" w:type="pct"/>
          </w:tcPr>
          <w:p w14:paraId="7B13E1B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4C72962" w14:textId="77777777" w:rsidR="005E24A1" w:rsidRDefault="00CB7287">
            <w:ins w:id="268" w:author="Ney,Joshua A" w:date="2023-05-08T15:52:00Z">
              <w:r>
                <w:rPr>
                  <w:sz w:val="22"/>
                </w:rPr>
                <w:t>P</w:t>
              </w:r>
            </w:ins>
            <w:del w:id="269" w:author="Ney,Joshua A" w:date="2023-05-08T15:52:00Z">
              <w:r w:rsidR="00904F77" w:rsidDel="00CB7287">
                <w:rPr>
                  <w:sz w:val="22"/>
                </w:rPr>
                <w:delText xml:space="preserve">- </w:delText>
              </w:r>
            </w:del>
          </w:p>
        </w:tc>
        <w:tc>
          <w:tcPr>
            <w:tcW w:w="357" w:type="pct"/>
          </w:tcPr>
          <w:p w14:paraId="278B70D7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2B74B296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36F3ED19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46DBB24C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7553DBC2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31FD7C9C" w14:textId="77777777">
        <w:tc>
          <w:tcPr>
            <w:tcW w:w="1071" w:type="pct"/>
          </w:tcPr>
          <w:p w14:paraId="2179A660" w14:textId="77777777" w:rsidR="005E24A1" w:rsidRDefault="00904F77">
            <w:r>
              <w:rPr>
                <w:sz w:val="22"/>
              </w:rPr>
              <w:t xml:space="preserve">Vocational or trade school </w:t>
            </w:r>
          </w:p>
        </w:tc>
        <w:tc>
          <w:tcPr>
            <w:tcW w:w="357" w:type="pct"/>
          </w:tcPr>
          <w:p w14:paraId="52F078F5" w14:textId="77777777" w:rsidR="005E24A1" w:rsidRDefault="005E24A1"/>
        </w:tc>
        <w:tc>
          <w:tcPr>
            <w:tcW w:w="357" w:type="pct"/>
          </w:tcPr>
          <w:p w14:paraId="6E5D1ECD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05738979" w14:textId="77777777" w:rsidR="005E24A1" w:rsidRDefault="00904F77">
            <w:r>
              <w:rPr>
                <w:sz w:val="22"/>
              </w:rPr>
              <w:t xml:space="preserve">- </w:t>
            </w:r>
          </w:p>
        </w:tc>
        <w:tc>
          <w:tcPr>
            <w:tcW w:w="357" w:type="pct"/>
          </w:tcPr>
          <w:p w14:paraId="3C6DA91F" w14:textId="64B237F1" w:rsidR="005E24A1" w:rsidRDefault="00C45D4D">
            <w:ins w:id="270" w:author="Adrian Hayes-Santos" w:date="2025-09-09T23:19:00Z" w16du:dateUtc="2025-09-10T03:19:00Z">
              <w:r>
                <w:rPr>
                  <w:sz w:val="22"/>
                </w:rPr>
                <w:t>S</w:t>
              </w:r>
            </w:ins>
            <w:del w:id="271" w:author="Adrian Hayes-Santos" w:date="2025-09-09T23:19:00Z" w16du:dateUtc="2025-09-10T03:19:00Z">
              <w:r w:rsidR="00904F77" w:rsidDel="00C45D4D">
                <w:rPr>
                  <w:sz w:val="22"/>
                </w:rPr>
                <w:delText>-</w:delText>
              </w:r>
            </w:del>
            <w:r w:rsidR="00904F77">
              <w:rPr>
                <w:sz w:val="22"/>
              </w:rPr>
              <w:t xml:space="preserve"> </w:t>
            </w:r>
          </w:p>
        </w:tc>
        <w:tc>
          <w:tcPr>
            <w:tcW w:w="357" w:type="pct"/>
          </w:tcPr>
          <w:p w14:paraId="55FDCCA6" w14:textId="77777777" w:rsidR="005E24A1" w:rsidRDefault="00904F77">
            <w:del w:id="272" w:author="Ney,Joshua A" w:date="2023-05-08T15:52:00Z">
              <w:r w:rsidDel="00CB7287">
                <w:rPr>
                  <w:sz w:val="22"/>
                </w:rPr>
                <w:delText xml:space="preserve">- </w:delText>
              </w:r>
            </w:del>
            <w:ins w:id="273" w:author="Ney,Joshua A" w:date="2023-05-08T15:52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04A0D39A" w14:textId="77777777" w:rsidR="005E24A1" w:rsidRDefault="00904F77">
            <w:del w:id="274" w:author="Ney,Joshua A" w:date="2023-05-08T15:52:00Z">
              <w:r w:rsidDel="00CB7287">
                <w:rPr>
                  <w:sz w:val="22"/>
                </w:rPr>
                <w:delText xml:space="preserve">- </w:delText>
              </w:r>
            </w:del>
            <w:ins w:id="275" w:author="Ney,Joshua A" w:date="2023-05-08T15:52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28E25F83" w14:textId="77777777" w:rsidR="005E24A1" w:rsidRDefault="00904F77">
            <w:del w:id="276" w:author="Ney,Joshua A" w:date="2023-05-08T15:52:00Z">
              <w:r w:rsidDel="00CB7287">
                <w:rPr>
                  <w:sz w:val="22"/>
                </w:rPr>
                <w:delText xml:space="preserve">S </w:delText>
              </w:r>
            </w:del>
            <w:ins w:id="277" w:author="Ney,Joshua A" w:date="2023-05-08T15:52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0F76F0A5" w14:textId="77777777" w:rsidR="005E24A1" w:rsidRDefault="00904F77">
            <w:del w:id="278" w:author="Ney,Joshua A" w:date="2023-05-08T15:52:00Z">
              <w:r w:rsidDel="00CB7287">
                <w:rPr>
                  <w:sz w:val="22"/>
                </w:rPr>
                <w:delText xml:space="preserve">P </w:delText>
              </w:r>
            </w:del>
            <w:ins w:id="279" w:author="Ney,Joshua A" w:date="2023-05-08T15:52:00Z">
              <w:r w:rsidR="00CB7287">
                <w:rPr>
                  <w:sz w:val="22"/>
                </w:rPr>
                <w:t>P</w:t>
              </w:r>
            </w:ins>
          </w:p>
        </w:tc>
        <w:tc>
          <w:tcPr>
            <w:tcW w:w="357" w:type="pct"/>
          </w:tcPr>
          <w:p w14:paraId="60FAAB6D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0B8F6B5D" w14:textId="77777777" w:rsidR="005E24A1" w:rsidRDefault="00904F77">
            <w:r>
              <w:rPr>
                <w:sz w:val="22"/>
              </w:rPr>
              <w:t xml:space="preserve">P </w:t>
            </w:r>
          </w:p>
        </w:tc>
        <w:tc>
          <w:tcPr>
            <w:tcW w:w="357" w:type="pct"/>
          </w:tcPr>
          <w:p w14:paraId="18167E71" w14:textId="77777777" w:rsidR="005E24A1" w:rsidRDefault="00904F77">
            <w:r>
              <w:rPr>
                <w:sz w:val="22"/>
              </w:rPr>
              <w:t xml:space="preserve">P </w:t>
            </w:r>
          </w:p>
        </w:tc>
      </w:tr>
      <w:tr w:rsidR="005E24A1" w14:paraId="38F2B494" w14:textId="77777777">
        <w:tc>
          <w:tcPr>
            <w:tcW w:w="1071" w:type="pct"/>
          </w:tcPr>
          <w:p w14:paraId="64A2320E" w14:textId="77777777" w:rsidR="005E24A1" w:rsidRDefault="00904F77">
            <w:r>
              <w:rPr>
                <w:sz w:val="22"/>
              </w:rPr>
              <w:t xml:space="preserve">Wireless communication facility or antenna </w:t>
            </w:r>
          </w:p>
        </w:tc>
        <w:tc>
          <w:tcPr>
            <w:tcW w:w="3929" w:type="pct"/>
            <w:gridSpan w:val="11"/>
          </w:tcPr>
          <w:p w14:paraId="3D672491" w14:textId="77777777" w:rsidR="005E24A1" w:rsidRDefault="00904F77">
            <w:pPr>
              <w:jc w:val="center"/>
            </w:pPr>
            <w:r>
              <w:rPr>
                <w:sz w:val="22"/>
              </w:rPr>
              <w:t>See 30-5.33</w:t>
            </w:r>
          </w:p>
        </w:tc>
      </w:tr>
    </w:tbl>
    <w:p w14:paraId="52066CCD" w14:textId="77777777" w:rsidR="005E24A1" w:rsidRDefault="005E24A1"/>
    <w:p w14:paraId="5B88E8E9" w14:textId="77777777" w:rsidR="005E24A1" w:rsidRDefault="00904F77">
      <w:pPr>
        <w:pStyle w:val="Block1"/>
      </w:pPr>
      <w:r>
        <w:rPr>
          <w:b/>
          <w:sz w:val="16"/>
        </w:rPr>
        <w:t>LEGEND:</w:t>
      </w:r>
    </w:p>
    <w:p w14:paraId="2E5C16D3" w14:textId="77777777" w:rsidR="005E24A1" w:rsidRDefault="00904F77">
      <w:pPr>
        <w:pStyle w:val="Hang1"/>
      </w:pPr>
      <w:r>
        <w:rPr>
          <w:sz w:val="16"/>
        </w:rPr>
        <w:t xml:space="preserve">P = Permitted by right; S = Special Use Permit; A = Accessory; Blank = Use not allowed. </w:t>
      </w:r>
    </w:p>
    <w:p w14:paraId="1DE470E0" w14:textId="77777777" w:rsidR="005E24A1" w:rsidRDefault="00904F77">
      <w:pPr>
        <w:pStyle w:val="Hang1"/>
      </w:pPr>
      <w:r>
        <w:rPr>
          <w:sz w:val="16"/>
        </w:rPr>
        <w:t xml:space="preserve">1 = When located along a Principal Street. </w:t>
      </w:r>
    </w:p>
    <w:p w14:paraId="5FCAFB25" w14:textId="47BC032A" w:rsidR="005E24A1" w:rsidRDefault="00904F77">
      <w:pPr>
        <w:pStyle w:val="Hang1"/>
      </w:pPr>
      <w:r>
        <w:rPr>
          <w:sz w:val="16"/>
        </w:rPr>
        <w:t xml:space="preserve">2 = Prohibited where adjacent to single-family zoned property. </w:t>
      </w:r>
    </w:p>
    <w:p w14:paraId="09119602" w14:textId="77777777" w:rsidR="005E24A1" w:rsidRDefault="00904F77">
      <w:pPr>
        <w:pStyle w:val="Hang1"/>
      </w:pPr>
      <w:r>
        <w:rPr>
          <w:sz w:val="16"/>
        </w:rPr>
        <w:t xml:space="preserve">3 = Office uses as a home occupation. </w:t>
      </w:r>
    </w:p>
    <w:p w14:paraId="02B47CDC" w14:textId="77777777" w:rsidR="005E24A1" w:rsidRDefault="00904F77">
      <w:pPr>
        <w:pStyle w:val="Hang1"/>
      </w:pPr>
      <w:r>
        <w:rPr>
          <w:sz w:val="16"/>
        </w:rPr>
        <w:t xml:space="preserve">4 = Office uses up to 20 percent of the building square footage and shall be secondary to </w:t>
      </w:r>
      <w:proofErr w:type="gramStart"/>
      <w:r>
        <w:rPr>
          <w:sz w:val="16"/>
        </w:rPr>
        <w:t>a principal</w:t>
      </w:r>
      <w:proofErr w:type="gramEnd"/>
      <w:r>
        <w:rPr>
          <w:sz w:val="16"/>
        </w:rPr>
        <w:t xml:space="preserve"> residential use. No outdoor storage </w:t>
      </w:r>
      <w:proofErr w:type="gramStart"/>
      <w:r>
        <w:rPr>
          <w:sz w:val="16"/>
        </w:rPr>
        <w:t>allowed</w:t>
      </w:r>
      <w:proofErr w:type="gramEnd"/>
      <w:r>
        <w:rPr>
          <w:sz w:val="16"/>
        </w:rPr>
        <w:t xml:space="preserve">. </w:t>
      </w:r>
    </w:p>
    <w:p w14:paraId="6126A4E3" w14:textId="6CF8AC05" w:rsidR="005E24A1" w:rsidRDefault="00904F77">
      <w:pPr>
        <w:pStyle w:val="Hang1"/>
      </w:pPr>
      <w:r>
        <w:rPr>
          <w:sz w:val="16"/>
        </w:rPr>
        <w:t xml:space="preserve">5 = Special use permit required for any proposed food truck park with six or more food truck pads when the food truck park's boundaries would be less than </w:t>
      </w:r>
      <w:del w:id="280" w:author="Adrian Hayes-Santos" w:date="2025-07-23T21:19:00Z" w16du:dateUtc="2025-07-24T01:19:00Z">
        <w:r w:rsidDel="00846E93">
          <w:rPr>
            <w:sz w:val="16"/>
          </w:rPr>
          <w:delText xml:space="preserve">300 </w:delText>
        </w:r>
      </w:del>
      <w:ins w:id="281" w:author="Adrian Hayes-Santos" w:date="2025-07-23T21:19:00Z" w16du:dateUtc="2025-07-24T01:19:00Z">
        <w:r w:rsidR="00846E93">
          <w:rPr>
            <w:sz w:val="16"/>
          </w:rPr>
          <w:t xml:space="preserve">100 </w:t>
        </w:r>
      </w:ins>
      <w:r>
        <w:rPr>
          <w:sz w:val="16"/>
        </w:rPr>
        <w:t>feet from the boundary of any single-family zoned property</w:t>
      </w:r>
      <w:del w:id="282" w:author="Adrian Hayes-Santos" w:date="2025-09-09T23:29:00Z" w16du:dateUtc="2025-09-10T03:29:00Z">
        <w:r w:rsidDel="007F7404">
          <w:rPr>
            <w:sz w:val="16"/>
          </w:rPr>
          <w:delText xml:space="preserve"> or property that is developed with a single-family dwelling</w:delText>
        </w:r>
      </w:del>
      <w:r>
        <w:rPr>
          <w:sz w:val="16"/>
        </w:rPr>
        <w:t xml:space="preserve">; otherwise, such food truck park is allowed by right. </w:t>
      </w:r>
    </w:p>
    <w:p w14:paraId="229095AD" w14:textId="77777777" w:rsidR="005E24A1" w:rsidRDefault="00904F77">
      <w:pPr>
        <w:pStyle w:val="HistoryNote"/>
      </w:pPr>
      <w:r>
        <w:t xml:space="preserve">(Ord. No. </w:t>
      </w:r>
      <w:proofErr w:type="gramStart"/>
      <w:r>
        <w:t>160685 ,</w:t>
      </w:r>
      <w:proofErr w:type="gramEnd"/>
      <w:r>
        <w:t xml:space="preserve"> § 2, 3-15-18; Ord. No. </w:t>
      </w:r>
      <w:proofErr w:type="gramStart"/>
      <w:r>
        <w:t>170975 ,</w:t>
      </w:r>
      <w:proofErr w:type="gramEnd"/>
      <w:r>
        <w:t xml:space="preserve"> § 1, 2-21-19; Ord. No. </w:t>
      </w:r>
      <w:proofErr w:type="gramStart"/>
      <w:r>
        <w:t>190292 ,</w:t>
      </w:r>
      <w:proofErr w:type="gramEnd"/>
      <w:r>
        <w:t xml:space="preserve"> § 2, 2-20-20; Ord. No. </w:t>
      </w:r>
      <w:proofErr w:type="gramStart"/>
      <w:r>
        <w:t>190714 ,</w:t>
      </w:r>
      <w:proofErr w:type="gramEnd"/>
      <w:r>
        <w:t xml:space="preserve"> § 2, 6-4-20; Ord. No. </w:t>
      </w:r>
      <w:proofErr w:type="gramStart"/>
      <w:r>
        <w:t>190988 ,</w:t>
      </w:r>
      <w:proofErr w:type="gramEnd"/>
      <w:r>
        <w:t xml:space="preserve"> § 2, 9-3-20; Ord. No. </w:t>
      </w:r>
      <w:proofErr w:type="gramStart"/>
      <w:r>
        <w:t>191128 ,</w:t>
      </w:r>
      <w:proofErr w:type="gramEnd"/>
      <w:r>
        <w:t xml:space="preserve"> § 2, 9-17-20; Ord. No. </w:t>
      </w:r>
      <w:proofErr w:type="gramStart"/>
      <w:r>
        <w:t>200727 ,</w:t>
      </w:r>
      <w:proofErr w:type="gramEnd"/>
      <w:r>
        <w:t xml:space="preserve"> § 2, 6-2-22; Ord. No. </w:t>
      </w:r>
      <w:proofErr w:type="gramStart"/>
      <w:r>
        <w:t>211358 ,</w:t>
      </w:r>
      <w:proofErr w:type="gramEnd"/>
      <w:r>
        <w:t xml:space="preserve"> § 7, 10-17-</w:t>
      </w:r>
      <w:proofErr w:type="gramStart"/>
      <w:r>
        <w:t>22</w:t>
      </w:r>
      <w:proofErr w:type="gramEnd"/>
      <w:r>
        <w:t xml:space="preserve">; Ord. No. </w:t>
      </w:r>
      <w:proofErr w:type="gramStart"/>
      <w:r>
        <w:t>211359 ,</w:t>
      </w:r>
      <w:proofErr w:type="gramEnd"/>
      <w:r>
        <w:t xml:space="preserve"> § 6, 10-17-22)</w:t>
      </w:r>
    </w:p>
    <w:p w14:paraId="1FCAC5F9" w14:textId="77777777" w:rsidR="005E24A1" w:rsidRDefault="005E24A1">
      <w:pPr>
        <w:spacing w:before="0" w:after="0"/>
      </w:pPr>
    </w:p>
    <w:sectPr w:rsidR="005E24A1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5F6F0" w14:textId="77777777" w:rsidR="004402CE" w:rsidRDefault="004402CE">
      <w:pPr>
        <w:spacing w:before="0" w:after="0"/>
      </w:pPr>
      <w:r>
        <w:separator/>
      </w:r>
    </w:p>
  </w:endnote>
  <w:endnote w:type="continuationSeparator" w:id="0">
    <w:p w14:paraId="16778FE8" w14:textId="77777777" w:rsidR="004402CE" w:rsidRDefault="004402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04C65" w14:textId="77777777" w:rsidR="00904F77" w:rsidRDefault="00904F77">
    <w:pPr>
      <w:pStyle w:val="FooterCenter"/>
      <w:pBdr>
        <w:bottom w:val="single" w:sz="4" w:space="0" w:color="auto"/>
      </w:pBdr>
    </w:pPr>
  </w:p>
  <w:p w14:paraId="5B7F82E0" w14:textId="77777777" w:rsidR="00904F77" w:rsidRDefault="00904F77">
    <w:pPr>
      <w:pStyle w:val="FooterLeft"/>
    </w:pPr>
    <w:r>
      <w:tab/>
    </w:r>
    <w:r>
      <w:rPr>
        <w:rFonts w:ascii="Consolas" w:eastAsia="Consolas" w:hAnsi="Consolas" w:cs="Consolas"/>
        <w:sz w:val="12"/>
      </w:rPr>
      <w:t xml:space="preserve">   Created: 2023-03-20 16:11:54 [EST]</w:t>
    </w:r>
  </w:p>
  <w:p w14:paraId="45CCB074" w14:textId="77777777" w:rsidR="00904F77" w:rsidRDefault="00904F77">
    <w:pPr>
      <w:pStyle w:val="FooterLeft"/>
    </w:pPr>
    <w:r>
      <w:t>(Supp. No. 58, Update 1)</w:t>
    </w:r>
  </w:p>
  <w:p w14:paraId="589A2D41" w14:textId="77777777" w:rsidR="00904F77" w:rsidRDefault="00904F77">
    <w:pPr>
      <w:pStyle w:val="FooterCenter"/>
    </w:pPr>
    <w:r>
      <w:cr/>
      <w:t xml:space="preserve">Page </w:t>
    </w:r>
    <w:r>
      <w:fldChar w:fldCharType="begin"/>
    </w:r>
    <w:r>
      <w:instrText>PAGE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NUMPAGES \* MERGEFORMAT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50A82" w14:textId="77777777" w:rsidR="004402CE" w:rsidRDefault="004402CE">
      <w:pPr>
        <w:spacing w:before="0" w:after="0"/>
      </w:pPr>
      <w:r>
        <w:separator/>
      </w:r>
    </w:p>
  </w:footnote>
  <w:footnote w:type="continuationSeparator" w:id="0">
    <w:p w14:paraId="471A9664" w14:textId="77777777" w:rsidR="004402CE" w:rsidRDefault="004402C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7E53C" w14:textId="77777777" w:rsidR="00904F77" w:rsidRDefault="00904F77">
    <w:pPr>
      <w:pStyle w:val="HeaderCenter"/>
    </w:pPr>
  </w:p>
  <w:p w14:paraId="46A215F9" w14:textId="77777777" w:rsidR="00904F77" w:rsidRDefault="00904F77">
    <w:pPr>
      <w:pStyle w:val="HeaderCenter"/>
      <w:pBdr>
        <w:top w:val="single" w:sz="4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multilevel"/>
    <w:tmpl w:val="B5D66CB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E"/>
    <w:multiLevelType w:val="multilevel"/>
    <w:tmpl w:val="35A44A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F"/>
    <w:multiLevelType w:val="multilevel"/>
    <w:tmpl w:val="AD26199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80"/>
    <w:multiLevelType w:val="multilevel"/>
    <w:tmpl w:val="B03C77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1"/>
    <w:multiLevelType w:val="multilevel"/>
    <w:tmpl w:val="C4E051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2"/>
    <w:multiLevelType w:val="multilevel"/>
    <w:tmpl w:val="B7CA46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3"/>
    <w:multiLevelType w:val="multilevel"/>
    <w:tmpl w:val="878EFC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8"/>
    <w:multiLevelType w:val="multilevel"/>
    <w:tmpl w:val="C9A8D5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9"/>
    <w:multiLevelType w:val="multilevel"/>
    <w:tmpl w:val="421693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A0A5AA"/>
    <w:multiLevelType w:val="multilevel"/>
    <w:tmpl w:val="1E3ADA36"/>
    <w:lvl w:ilvl="0">
      <w:start w:val="1"/>
      <w:numFmt w:val="decimal"/>
      <w:pStyle w:val="ListNumber5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num w:numId="1" w16cid:durableId="163402876">
    <w:abstractNumId w:val="8"/>
  </w:num>
  <w:num w:numId="2" w16cid:durableId="1616718282">
    <w:abstractNumId w:val="7"/>
  </w:num>
  <w:num w:numId="3" w16cid:durableId="1956906049">
    <w:abstractNumId w:val="6"/>
  </w:num>
  <w:num w:numId="4" w16cid:durableId="615723251">
    <w:abstractNumId w:val="5"/>
  </w:num>
  <w:num w:numId="5" w16cid:durableId="1237280109">
    <w:abstractNumId w:val="4"/>
  </w:num>
  <w:num w:numId="6" w16cid:durableId="437485148">
    <w:abstractNumId w:val="3"/>
  </w:num>
  <w:num w:numId="7" w16cid:durableId="168913213">
    <w:abstractNumId w:val="2"/>
  </w:num>
  <w:num w:numId="8" w16cid:durableId="1519195682">
    <w:abstractNumId w:val="1"/>
  </w:num>
  <w:num w:numId="9" w16cid:durableId="307906137">
    <w:abstractNumId w:val="0"/>
  </w:num>
  <w:num w:numId="10" w16cid:durableId="3763939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ey,Joshua A">
    <w15:presenceInfo w15:providerId="AD" w15:userId="S-1-5-21-1308237860-4193317556-336787646-70511"/>
  </w15:person>
  <w15:person w15:author="Adrian Hayes-Santos">
    <w15:presenceInfo w15:providerId="Windows Live" w15:userId="08370f6e95b297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4A1"/>
    <w:rsid w:val="000C4581"/>
    <w:rsid w:val="001B01D2"/>
    <w:rsid w:val="00226059"/>
    <w:rsid w:val="0024526E"/>
    <w:rsid w:val="002A6F8E"/>
    <w:rsid w:val="00334141"/>
    <w:rsid w:val="00396D64"/>
    <w:rsid w:val="004402CE"/>
    <w:rsid w:val="004D2898"/>
    <w:rsid w:val="005E24A1"/>
    <w:rsid w:val="007750FA"/>
    <w:rsid w:val="007F7404"/>
    <w:rsid w:val="0082516F"/>
    <w:rsid w:val="00846E93"/>
    <w:rsid w:val="008C3F41"/>
    <w:rsid w:val="00904F77"/>
    <w:rsid w:val="00927E75"/>
    <w:rsid w:val="00A36937"/>
    <w:rsid w:val="00A508BE"/>
    <w:rsid w:val="00AD1BAA"/>
    <w:rsid w:val="00B15911"/>
    <w:rsid w:val="00B93F42"/>
    <w:rsid w:val="00BD5477"/>
    <w:rsid w:val="00C45D4D"/>
    <w:rsid w:val="00CB7287"/>
    <w:rsid w:val="00DD630B"/>
    <w:rsid w:val="00EA5C53"/>
    <w:rsid w:val="00FC70BD"/>
    <w:rsid w:val="00FE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0676"/>
  <w15:docId w15:val="{006ACDDD-671E-4A34-AAA1-8CBFBF9F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left"/>
    </w:pPr>
    <w:rPr>
      <w:rFonts w:ascii="Calibri" w:hAnsi="Calibri"/>
      <w:sz w:val="20"/>
    </w:rPr>
  </w:style>
  <w:style w:type="paragraph" w:styleId="Heading1">
    <w:name w:val="heading 1"/>
    <w:basedOn w:val="Normal"/>
    <w:next w:val="Block1"/>
    <w:link w:val="Heading1Char"/>
    <w:uiPriority w:val="9"/>
    <w:qFormat/>
    <w:pPr>
      <w:keepNext/>
      <w:keepLines/>
      <w:spacing w:before="120" w:after="240" w:line="276" w:lineRule="auto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9"/>
    <w:semiHidden/>
    <w:unhideWhenUsed/>
    <w:qFormat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9"/>
    <w:semiHidden/>
    <w:unhideWhenUsed/>
    <w:qFormat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9"/>
    <w:semiHidden/>
    <w:unhideWhenUsed/>
    <w:qFormat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9"/>
    <w:semiHidden/>
    <w:unhideWhenUsed/>
    <w:qFormat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9"/>
    <w:semiHidden/>
    <w:unhideWhenUsed/>
    <w:qFormat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pPr>
      <w:outlineLvl w:val="7"/>
    </w:pPr>
    <w:rPr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Section"/>
    <w:basedOn w:val="Heading1"/>
    <w:next w:val="Block1"/>
    <w:uiPriority w:val="1"/>
    <w:qFormat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Block1">
    <w:name w:val="Block 1"/>
    <w:basedOn w:val="Normal"/>
    <w:uiPriority w:val="3"/>
    <w:qFormat/>
  </w:style>
  <w:style w:type="table" w:customStyle="1" w:styleId="Table1">
    <w:name w:val="Table 1"/>
    <w:basedOn w:val="TableNormal"/>
    <w:uiPriority w:val="99"/>
    <w:pPr>
      <w:spacing w:before="0" w:after="0"/>
      <w:jc w:val="left"/>
    </w:pPr>
    <w:rPr>
      <w:sz w:val="20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paragraph" w:customStyle="1" w:styleId="Hang1">
    <w:name w:val="Hang 1"/>
    <w:basedOn w:val="Normal"/>
    <w:uiPriority w:val="8"/>
    <w:qFormat/>
    <w:pPr>
      <w:ind w:left="475" w:hanging="475"/>
    </w:pPr>
  </w:style>
  <w:style w:type="paragraph" w:customStyle="1" w:styleId="HistoryNote">
    <w:name w:val="History Note"/>
    <w:basedOn w:val="Block1"/>
    <w:next w:val="Section"/>
    <w:uiPriority w:val="2"/>
    <w:qFormat/>
    <w:pPr>
      <w:spacing w:after="240"/>
    </w:pPr>
  </w:style>
  <w:style w:type="paragraph" w:customStyle="1" w:styleId="HeaderCenter">
    <w:name w:val="Header Center"/>
    <w:basedOn w:val="Normal"/>
    <w:qFormat/>
    <w:pPr>
      <w:spacing w:after="40"/>
      <w:jc w:val="center"/>
    </w:pPr>
  </w:style>
  <w:style w:type="paragraph" w:customStyle="1" w:styleId="FooterLeft">
    <w:name w:val="Footer Left"/>
    <w:basedOn w:val="Normal"/>
    <w:qFormat/>
    <w:pPr>
      <w:tabs>
        <w:tab w:val="right" w:pos="9360"/>
      </w:tabs>
      <w:spacing w:after="40"/>
    </w:pPr>
    <w:rPr>
      <w:sz w:val="18"/>
    </w:rPr>
  </w:style>
  <w:style w:type="paragraph" w:customStyle="1" w:styleId="FooterCenter">
    <w:name w:val="Footer Center"/>
    <w:basedOn w:val="FooterLeft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="Calibri" w:hAnsi="Calibri"/>
      <w:b/>
      <w:sz w:val="32"/>
      <w:szCs w:val="32"/>
    </w:rPr>
  </w:style>
  <w:style w:type="paragraph" w:customStyle="1" w:styleId="NoSpacing1">
    <w:name w:val="No Spacing1"/>
    <w:basedOn w:val="Normal"/>
    <w:uiPriority w:val="99"/>
    <w:unhideWhenUsed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b/>
      <w:iCs/>
      <w:sz w:val="26"/>
    </w:rPr>
  </w:style>
  <w:style w:type="paragraph" w:customStyle="1" w:styleId="List1">
    <w:name w:val="List 1"/>
    <w:basedOn w:val="Hang1"/>
    <w:uiPriority w:val="5"/>
    <w:qFormat/>
  </w:style>
  <w:style w:type="paragraph" w:customStyle="1" w:styleId="ListParagraph2">
    <w:name w:val="List Paragraph 2"/>
    <w:basedOn w:val="List1"/>
    <w:uiPriority w:val="98"/>
    <w:semiHidden/>
    <w:unhideWhenUsed/>
    <w:qFormat/>
    <w:pPr>
      <w:ind w:left="950"/>
    </w:pPr>
  </w:style>
  <w:style w:type="paragraph" w:styleId="FootnoteText">
    <w:name w:val="footnote text"/>
    <w:basedOn w:val="Normal"/>
    <w:link w:val="FootnoteTextChar"/>
    <w:uiPriority w:val="99"/>
    <w:unhideWhenUsed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TOC2"/>
    <w:uiPriority w:val="69"/>
    <w:unhideWhenUsed/>
    <w:qFormat/>
    <w:pPr>
      <w:tabs>
        <w:tab w:val="right" w:leader="dot" w:pos="9000"/>
      </w:tabs>
      <w:spacing w:after="60" w:line="276" w:lineRule="auto"/>
      <w:ind w:left="245" w:hanging="245"/>
    </w:pPr>
  </w:style>
  <w:style w:type="paragraph" w:styleId="TOC2">
    <w:name w:val="toc 2"/>
    <w:basedOn w:val="TOC1"/>
    <w:next w:val="TOC3"/>
    <w:uiPriority w:val="69"/>
    <w:unhideWhenUsed/>
    <w:qFormat/>
    <w:pPr>
      <w:ind w:left="720"/>
    </w:pPr>
  </w:style>
  <w:style w:type="paragraph" w:styleId="TOC3">
    <w:name w:val="toc 3"/>
    <w:basedOn w:val="TOC2"/>
    <w:next w:val="TOC4"/>
    <w:uiPriority w:val="69"/>
    <w:unhideWhenUsed/>
    <w:qFormat/>
    <w:pPr>
      <w:ind w:left="1195"/>
    </w:pPr>
  </w:style>
  <w:style w:type="paragraph" w:styleId="TOC4">
    <w:name w:val="toc 4"/>
    <w:basedOn w:val="TOC3"/>
    <w:next w:val="TOC5"/>
    <w:uiPriority w:val="69"/>
    <w:unhideWhenUsed/>
    <w:qFormat/>
    <w:pPr>
      <w:ind w:left="1685"/>
    </w:pPr>
  </w:style>
  <w:style w:type="paragraph" w:styleId="Index1">
    <w:name w:val="index 1"/>
    <w:basedOn w:val="TOC1"/>
    <w:next w:val="Index2"/>
    <w:uiPriority w:val="99"/>
    <w:unhideWhenUsed/>
  </w:style>
  <w:style w:type="paragraph" w:styleId="Index2">
    <w:name w:val="index 2"/>
    <w:basedOn w:val="TOC2"/>
    <w:next w:val="Index3"/>
    <w:uiPriority w:val="99"/>
    <w:unhideWhenUsed/>
  </w:style>
  <w:style w:type="paragraph" w:styleId="Index3">
    <w:name w:val="index 3"/>
    <w:basedOn w:val="TOC3"/>
    <w:next w:val="Index4"/>
    <w:uiPriority w:val="99"/>
    <w:unhideWhenUsed/>
  </w:style>
  <w:style w:type="paragraph" w:styleId="Index4">
    <w:name w:val="index 4"/>
    <w:basedOn w:val="TOC4"/>
    <w:next w:val="Index6"/>
    <w:uiPriority w:val="99"/>
    <w:unhideWhenUsed/>
  </w:style>
  <w:style w:type="paragraph" w:styleId="TOC5">
    <w:name w:val="toc 5"/>
    <w:basedOn w:val="TOC4"/>
    <w:next w:val="TOC6"/>
    <w:uiPriority w:val="69"/>
    <w:unhideWhenUsed/>
    <w:qFormat/>
    <w:pPr>
      <w:ind w:left="2160"/>
    </w:pPr>
  </w:style>
  <w:style w:type="paragraph" w:styleId="Index5">
    <w:name w:val="index 5"/>
    <w:basedOn w:val="TOC5"/>
    <w:next w:val="Index6"/>
    <w:uiPriority w:val="99"/>
    <w:unhideWhenUsed/>
  </w:style>
  <w:style w:type="paragraph" w:styleId="TOC6">
    <w:name w:val="toc 6"/>
    <w:basedOn w:val="TOC5"/>
    <w:uiPriority w:val="69"/>
    <w:unhideWhenUsed/>
    <w:qFormat/>
    <w:pPr>
      <w:ind w:left="2635"/>
    </w:pPr>
  </w:style>
  <w:style w:type="paragraph" w:styleId="Index6">
    <w:name w:val="index 6"/>
    <w:basedOn w:val="TOC6"/>
    <w:next w:val="Index7"/>
    <w:uiPriority w:val="99"/>
    <w:unhideWhenUsed/>
  </w:style>
  <w:style w:type="paragraph" w:styleId="TOC7">
    <w:name w:val="toc 7"/>
    <w:basedOn w:val="TOC6"/>
    <w:next w:val="TOC8"/>
    <w:uiPriority w:val="69"/>
    <w:unhideWhenUsed/>
    <w:qFormat/>
    <w:pPr>
      <w:ind w:left="3125"/>
    </w:pPr>
  </w:style>
  <w:style w:type="paragraph" w:styleId="Index7">
    <w:name w:val="index 7"/>
    <w:basedOn w:val="TOC7"/>
    <w:next w:val="Index8"/>
    <w:uiPriority w:val="99"/>
    <w:unhideWhenUsed/>
  </w:style>
  <w:style w:type="paragraph" w:styleId="TOC8">
    <w:name w:val="toc 8"/>
    <w:basedOn w:val="TOC7"/>
    <w:next w:val="TOC9"/>
    <w:uiPriority w:val="69"/>
    <w:unhideWhenUsed/>
    <w:qFormat/>
    <w:pPr>
      <w:ind w:left="3600"/>
    </w:pPr>
  </w:style>
  <w:style w:type="paragraph" w:styleId="Index8">
    <w:name w:val="index 8"/>
    <w:basedOn w:val="TOC8"/>
    <w:next w:val="Index9"/>
    <w:uiPriority w:val="99"/>
    <w:unhideWhenUsed/>
  </w:style>
  <w:style w:type="paragraph" w:styleId="TOC9">
    <w:name w:val="toc 9"/>
    <w:basedOn w:val="TOC8"/>
    <w:uiPriority w:val="69"/>
    <w:unhideWhenUsed/>
    <w:qFormat/>
    <w:pPr>
      <w:ind w:left="4075"/>
    </w:pPr>
  </w:style>
  <w:style w:type="paragraph" w:styleId="Index9">
    <w:name w:val="index 9"/>
    <w:basedOn w:val="TOC9"/>
    <w:uiPriority w:val="99"/>
    <w:unhideWhenUsed/>
  </w:style>
  <w:style w:type="paragraph" w:customStyle="1" w:styleId="Paragraph1">
    <w:name w:val="Paragraph 1"/>
    <w:basedOn w:val="Normal"/>
    <w:uiPriority w:val="7"/>
    <w:qFormat/>
    <w:pPr>
      <w:ind w:firstLine="475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Verdana" w:eastAsia="Times New Roman" w:hAnsi="Verdana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480" w:lineRule="auto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Pr>
      <w:rFonts w:ascii="Calibri" w:eastAsiaTheme="majorEastAsia" w:hAnsi="Calibri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</w:style>
  <w:style w:type="paragraph" w:styleId="List2">
    <w:name w:val="List 2"/>
    <w:basedOn w:val="List1"/>
    <w:uiPriority w:val="5"/>
    <w:qFormat/>
    <w:pPr>
      <w:ind w:left="950"/>
    </w:pPr>
  </w:style>
  <w:style w:type="paragraph" w:customStyle="1" w:styleId="Block2">
    <w:name w:val="Block 2"/>
    <w:basedOn w:val="Block1"/>
    <w:uiPriority w:val="3"/>
    <w:unhideWhenUsed/>
    <w:qFormat/>
    <w:pPr>
      <w:ind w:left="475"/>
    </w:pPr>
  </w:style>
  <w:style w:type="paragraph" w:customStyle="1" w:styleId="Block3">
    <w:name w:val="Block 3"/>
    <w:basedOn w:val="Block2"/>
    <w:uiPriority w:val="3"/>
    <w:unhideWhenUsed/>
    <w:qFormat/>
    <w:pPr>
      <w:ind w:left="950"/>
    </w:pPr>
  </w:style>
  <w:style w:type="paragraph" w:customStyle="1" w:styleId="Block4">
    <w:name w:val="Block 4"/>
    <w:basedOn w:val="Block3"/>
    <w:uiPriority w:val="3"/>
    <w:unhideWhenUsed/>
    <w:qFormat/>
    <w:pPr>
      <w:ind w:left="1440"/>
    </w:pPr>
  </w:style>
  <w:style w:type="paragraph" w:customStyle="1" w:styleId="Block5">
    <w:name w:val="Block 5"/>
    <w:basedOn w:val="Block4"/>
    <w:uiPriority w:val="3"/>
    <w:unhideWhenUsed/>
    <w:qFormat/>
    <w:pPr>
      <w:ind w:left="1915"/>
    </w:pPr>
  </w:style>
  <w:style w:type="paragraph" w:customStyle="1" w:styleId="Block6">
    <w:name w:val="Block 6"/>
    <w:basedOn w:val="Block5"/>
    <w:uiPriority w:val="3"/>
    <w:unhideWhenUsed/>
    <w:pPr>
      <w:ind w:left="2390"/>
    </w:pPr>
  </w:style>
  <w:style w:type="paragraph" w:customStyle="1" w:styleId="Block7">
    <w:name w:val="Block 7"/>
    <w:basedOn w:val="Block6"/>
    <w:uiPriority w:val="3"/>
    <w:unhideWhenUsed/>
    <w:pPr>
      <w:ind w:left="2880"/>
    </w:pPr>
  </w:style>
  <w:style w:type="paragraph" w:customStyle="1" w:styleId="Block8">
    <w:name w:val="Block 8"/>
    <w:basedOn w:val="Block7"/>
    <w:uiPriority w:val="3"/>
    <w:unhideWhenUsed/>
    <w:pPr>
      <w:ind w:left="3355"/>
    </w:pPr>
  </w:style>
  <w:style w:type="paragraph" w:customStyle="1" w:styleId="Block9">
    <w:name w:val="Block 9"/>
    <w:basedOn w:val="Block8"/>
    <w:uiPriority w:val="3"/>
    <w:unhideWhenUsed/>
    <w:pPr>
      <w:ind w:left="3830"/>
    </w:pPr>
  </w:style>
  <w:style w:type="paragraph" w:styleId="List3">
    <w:name w:val="List 3"/>
    <w:basedOn w:val="List2"/>
    <w:uiPriority w:val="5"/>
    <w:unhideWhenUsed/>
    <w:qFormat/>
    <w:pPr>
      <w:ind w:left="1425"/>
    </w:pPr>
  </w:style>
  <w:style w:type="paragraph" w:styleId="List4">
    <w:name w:val="List 4"/>
    <w:basedOn w:val="List3"/>
    <w:uiPriority w:val="5"/>
    <w:unhideWhenUsed/>
    <w:qFormat/>
    <w:pPr>
      <w:ind w:left="1915"/>
    </w:pPr>
  </w:style>
  <w:style w:type="paragraph" w:styleId="List5">
    <w:name w:val="List 5"/>
    <w:basedOn w:val="List4"/>
    <w:uiPriority w:val="5"/>
    <w:unhideWhenUsed/>
    <w:qFormat/>
    <w:pPr>
      <w:ind w:left="2865"/>
    </w:pPr>
  </w:style>
  <w:style w:type="paragraph" w:customStyle="1" w:styleId="List6">
    <w:name w:val="List 6"/>
    <w:basedOn w:val="List5"/>
    <w:uiPriority w:val="5"/>
    <w:unhideWhenUsed/>
    <w:pPr>
      <w:ind w:left="3355"/>
    </w:pPr>
  </w:style>
  <w:style w:type="paragraph" w:customStyle="1" w:styleId="List7">
    <w:name w:val="List 7"/>
    <w:basedOn w:val="List6"/>
    <w:uiPriority w:val="5"/>
    <w:unhideWhenUsed/>
    <w:pPr>
      <w:ind w:left="3830"/>
    </w:pPr>
  </w:style>
  <w:style w:type="paragraph" w:customStyle="1" w:styleId="List8">
    <w:name w:val="List 8"/>
    <w:basedOn w:val="List7"/>
    <w:uiPriority w:val="5"/>
    <w:unhideWhenUsed/>
    <w:pPr>
      <w:ind w:left="4305"/>
    </w:pPr>
  </w:style>
  <w:style w:type="paragraph" w:customStyle="1" w:styleId="List9">
    <w:name w:val="List 9"/>
    <w:basedOn w:val="List8"/>
    <w:uiPriority w:val="5"/>
    <w:unhideWhenUsed/>
    <w:pPr>
      <w:ind w:left="4795"/>
    </w:pPr>
  </w:style>
  <w:style w:type="paragraph" w:customStyle="1" w:styleId="Hang2">
    <w:name w:val="Hang 2"/>
    <w:basedOn w:val="Hang1"/>
    <w:uiPriority w:val="8"/>
    <w:unhideWhenUsed/>
    <w:qFormat/>
    <w:pPr>
      <w:ind w:left="950"/>
    </w:pPr>
  </w:style>
  <w:style w:type="paragraph" w:customStyle="1" w:styleId="Hang3">
    <w:name w:val="Hang 3"/>
    <w:basedOn w:val="Hang2"/>
    <w:uiPriority w:val="8"/>
    <w:unhideWhenUsed/>
    <w:qFormat/>
    <w:pPr>
      <w:ind w:left="1425"/>
    </w:pPr>
  </w:style>
  <w:style w:type="paragraph" w:customStyle="1" w:styleId="Hang4">
    <w:name w:val="Hang 4"/>
    <w:basedOn w:val="Hang3"/>
    <w:uiPriority w:val="8"/>
    <w:unhideWhenUsed/>
    <w:qFormat/>
    <w:pPr>
      <w:ind w:left="1915"/>
    </w:pPr>
  </w:style>
  <w:style w:type="paragraph" w:customStyle="1" w:styleId="Hang5">
    <w:name w:val="Hang 5"/>
    <w:basedOn w:val="Hang4"/>
    <w:uiPriority w:val="8"/>
    <w:unhideWhenUsed/>
    <w:qFormat/>
    <w:pPr>
      <w:ind w:left="2390"/>
    </w:pPr>
  </w:style>
  <w:style w:type="paragraph" w:customStyle="1" w:styleId="Hang6">
    <w:name w:val="Hang 6"/>
    <w:basedOn w:val="Hang5"/>
    <w:uiPriority w:val="8"/>
    <w:unhideWhenUsed/>
    <w:pPr>
      <w:ind w:left="2865"/>
    </w:pPr>
  </w:style>
  <w:style w:type="paragraph" w:customStyle="1" w:styleId="Hang7">
    <w:name w:val="Hang 7"/>
    <w:basedOn w:val="Hang6"/>
    <w:uiPriority w:val="8"/>
    <w:unhideWhenUsed/>
    <w:pPr>
      <w:ind w:left="3355"/>
    </w:pPr>
  </w:style>
  <w:style w:type="paragraph" w:customStyle="1" w:styleId="Hang8">
    <w:name w:val="Hang 8"/>
    <w:basedOn w:val="Hang7"/>
    <w:uiPriority w:val="8"/>
    <w:unhideWhenUsed/>
    <w:pPr>
      <w:ind w:left="3830"/>
    </w:pPr>
  </w:style>
  <w:style w:type="paragraph" w:customStyle="1" w:styleId="Hang9">
    <w:name w:val="Hang 9"/>
    <w:basedOn w:val="Hang8"/>
    <w:uiPriority w:val="8"/>
    <w:unhideWhenUsed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pPr>
      <w:ind w:left="1915"/>
    </w:pPr>
  </w:style>
  <w:style w:type="paragraph" w:customStyle="1" w:styleId="Paragraph6">
    <w:name w:val="Paragraph 6"/>
    <w:basedOn w:val="Paragraph5"/>
    <w:uiPriority w:val="7"/>
    <w:unhideWhenUsed/>
    <w:pPr>
      <w:ind w:left="2880"/>
    </w:pPr>
  </w:style>
  <w:style w:type="paragraph" w:customStyle="1" w:styleId="Paragraph7">
    <w:name w:val="Paragraph 7"/>
    <w:basedOn w:val="Paragraph6"/>
    <w:uiPriority w:val="7"/>
    <w:unhideWhenUsed/>
    <w:pPr>
      <w:ind w:left="3355"/>
    </w:pPr>
  </w:style>
  <w:style w:type="paragraph" w:customStyle="1" w:styleId="Paragraph8">
    <w:name w:val="Paragraph 8"/>
    <w:basedOn w:val="Paragraph7"/>
    <w:uiPriority w:val="7"/>
    <w:unhideWhenUsed/>
    <w:pPr>
      <w:ind w:left="3830"/>
    </w:pPr>
  </w:style>
  <w:style w:type="paragraph" w:customStyle="1" w:styleId="Paragraph9">
    <w:name w:val="Paragraph 9"/>
    <w:basedOn w:val="Paragraph8"/>
    <w:uiPriority w:val="7"/>
    <w:unhideWhenUsed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Pr>
      <w:rFonts w:ascii="Calibri" w:eastAsiaTheme="majorEastAsia" w:hAnsi="Calibri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Pr>
      <w:rFonts w:ascii="Calibri" w:eastAsiaTheme="majorEastAsia" w:hAnsi="Calibri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pPr>
      <w:outlineLvl w:val="8"/>
    </w:pPr>
    <w:rPr>
      <w:b w:val="0"/>
      <w:i w:val="0"/>
    </w:rPr>
  </w:style>
  <w:style w:type="table" w:customStyle="1" w:styleId="NormalTable28ab0c0f-6dc1-4a9a-aa81-a885fc2b5588">
    <w:name w:val="Normal Table_28ab0c0f-6dc1-4a9a-aa81-a885fc2b5588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28ab0c0f-6dc1-4a9a-aa81-a885fc2b5588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CaptionBelowLeft">
    <w:name w:val="Image Caption Below Left"/>
    <w:basedOn w:val="Block1"/>
    <w:next w:val="Block1"/>
    <w:qFormat/>
    <w:pPr>
      <w:widowControl w:val="0"/>
    </w:pPr>
    <w:rPr>
      <w:b/>
    </w:rPr>
  </w:style>
  <w:style w:type="paragraph" w:customStyle="1" w:styleId="ImageCaptionBelowCenter">
    <w:name w:val="Image Caption Below Center"/>
    <w:basedOn w:val="ImageCaptionBelowLeft"/>
    <w:next w:val="Block1"/>
    <w:pPr>
      <w:jc w:val="center"/>
    </w:pPr>
  </w:style>
  <w:style w:type="paragraph" w:customStyle="1" w:styleId="ImageLeft">
    <w:name w:val="Image Left"/>
    <w:next w:val="Block1"/>
    <w:qFormat/>
    <w:pPr>
      <w:jc w:val="left"/>
    </w:pPr>
    <w:rPr>
      <w:rFonts w:ascii="Calibri" w:hAnsi="Calibri"/>
    </w:rPr>
  </w:style>
  <w:style w:type="paragraph" w:customStyle="1" w:styleId="ImageCenter">
    <w:name w:val="Image Center"/>
    <w:basedOn w:val="ImageLeft"/>
    <w:next w:val="Block1"/>
    <w:qFormat/>
    <w:pPr>
      <w:jc w:val="center"/>
    </w:pPr>
  </w:style>
  <w:style w:type="paragraph" w:customStyle="1" w:styleId="ImageCaptionAboveLeft">
    <w:name w:val="Image Caption Above Left"/>
    <w:basedOn w:val="Block1"/>
    <w:next w:val="Block1"/>
    <w:qFormat/>
    <w:pPr>
      <w:keepNext/>
    </w:pPr>
    <w:rPr>
      <w:b/>
    </w:rPr>
  </w:style>
  <w:style w:type="paragraph" w:customStyle="1" w:styleId="ImageCaptionBelowRight">
    <w:name w:val="Image Caption Below Right"/>
    <w:basedOn w:val="ImageCaptionBelowLeft"/>
    <w:next w:val="Block1"/>
    <w:qFormat/>
    <w:pPr>
      <w:jc w:val="right"/>
    </w:pPr>
  </w:style>
  <w:style w:type="paragraph" w:customStyle="1" w:styleId="ImageRight">
    <w:name w:val="Image Right"/>
    <w:basedOn w:val="ImageLeft"/>
    <w:next w:val="Block1"/>
    <w:qFormat/>
    <w:pPr>
      <w:jc w:val="right"/>
    </w:pPr>
  </w:style>
  <w:style w:type="character" w:styleId="Hyperlink">
    <w:name w:val="Hyperlink"/>
    <w:basedOn w:val="DefaultParagraphFont"/>
    <w:uiPriority w:val="99"/>
    <w:unhideWhenUsed/>
    <w:rPr>
      <w:color w:val="4472C4"/>
      <w:u w:val="none"/>
    </w:rPr>
  </w:style>
  <w:style w:type="paragraph" w:customStyle="1" w:styleId="BlockCenter">
    <w:name w:val="Block Center"/>
    <w:basedOn w:val="Block1"/>
    <w:qFormat/>
    <w:pPr>
      <w:jc w:val="center"/>
    </w:pPr>
  </w:style>
  <w:style w:type="paragraph" w:styleId="BodyText">
    <w:name w:val="Body Text"/>
    <w:basedOn w:val="Normal"/>
    <w:link w:val="BodyTextChar"/>
    <w:uiPriority w:val="99"/>
    <w:semiHidden/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hAnsi="Calibri"/>
      <w:sz w:val="20"/>
    </w:rPr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qFormat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ind w:left="360"/>
      <w:contextualSpacing/>
    </w:pPr>
  </w:style>
  <w:style w:type="paragraph" w:customStyle="1" w:styleId="Block1Center">
    <w:name w:val="Block 1 Center"/>
    <w:basedOn w:val="Block1"/>
    <w:qFormat/>
    <w:pPr>
      <w:jc w:val="center"/>
    </w:pPr>
  </w:style>
  <w:style w:type="paragraph" w:customStyle="1" w:styleId="Block2Center">
    <w:name w:val="Block 2 Center"/>
    <w:basedOn w:val="Block2"/>
    <w:qFormat/>
    <w:pPr>
      <w:jc w:val="center"/>
    </w:pPr>
  </w:style>
  <w:style w:type="paragraph" w:customStyle="1" w:styleId="Block3Center">
    <w:name w:val="Block 3 Center"/>
    <w:basedOn w:val="Block3"/>
    <w:qFormat/>
    <w:pPr>
      <w:jc w:val="center"/>
    </w:pPr>
  </w:style>
  <w:style w:type="paragraph" w:customStyle="1" w:styleId="Block4Center">
    <w:name w:val="Block 4 Center"/>
    <w:basedOn w:val="Block4"/>
    <w:qFormat/>
    <w:pPr>
      <w:jc w:val="center"/>
    </w:pPr>
  </w:style>
  <w:style w:type="paragraph" w:customStyle="1" w:styleId="Block5Center">
    <w:name w:val="Block 5 Center"/>
    <w:basedOn w:val="Block5"/>
    <w:qFormat/>
    <w:pPr>
      <w:jc w:val="center"/>
    </w:pPr>
  </w:style>
  <w:style w:type="paragraph" w:customStyle="1" w:styleId="Block6Center">
    <w:name w:val="Block 6 Center"/>
    <w:basedOn w:val="Block6"/>
    <w:qFormat/>
    <w:pPr>
      <w:jc w:val="center"/>
    </w:pPr>
  </w:style>
  <w:style w:type="paragraph" w:customStyle="1" w:styleId="Block7Center">
    <w:name w:val="Block 7 Center"/>
    <w:basedOn w:val="Block7"/>
    <w:qFormat/>
    <w:pPr>
      <w:jc w:val="center"/>
    </w:pPr>
  </w:style>
  <w:style w:type="paragraph" w:customStyle="1" w:styleId="Block8Center">
    <w:name w:val="Block 8 Center"/>
    <w:basedOn w:val="Block8"/>
    <w:qFormat/>
    <w:pPr>
      <w:jc w:val="center"/>
    </w:pPr>
  </w:style>
  <w:style w:type="paragraph" w:customStyle="1" w:styleId="Block9Center">
    <w:name w:val="Block 9 Center"/>
    <w:basedOn w:val="Block9"/>
    <w:qFormat/>
    <w:pPr>
      <w:jc w:val="center"/>
    </w:pPr>
  </w:style>
  <w:style w:type="paragraph" w:styleId="ListNumber">
    <w:name w:val="List Number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</w:pPr>
    <w:rPr>
      <w:rFonts w:eastAsiaTheme="minorEastAsia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87"/>
    <w:semiHidden/>
    <w:rPr>
      <w:rFonts w:ascii="Calibri" w:eastAsiaTheme="minorEastAsia" w:hAnsi="Calibri"/>
      <w:color w:val="5A5A5A"/>
      <w:spacing w:val="15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alibri" w:hAnsi="Calibri"/>
      <w:sz w:val="20"/>
    </w:rPr>
  </w:style>
  <w:style w:type="paragraph" w:styleId="BlockText">
    <w:name w:val="Block Text"/>
    <w:basedOn w:val="Normal"/>
    <w:uiPriority w:val="99"/>
    <w:semiHidden/>
    <w:pPr>
      <w:pBdr>
        <w:top w:val="single" w:sz="2" w:space="10" w:color="4472C4"/>
        <w:left w:val="single" w:sz="2" w:space="10" w:color="4472C4"/>
        <w:bottom w:val="single" w:sz="2" w:space="10" w:color="4472C4"/>
        <w:right w:val="single" w:sz="2" w:space="10" w:color="4472C4"/>
      </w:pBdr>
      <w:ind w:left="1152" w:right="1152"/>
    </w:pPr>
    <w:rPr>
      <w:rFonts w:eastAsiaTheme="minorEastAsia"/>
      <w:i/>
      <w:iCs/>
      <w:color w:val="4472C4"/>
    </w:rPr>
  </w:style>
  <w:style w:type="paragraph" w:styleId="BodyText2">
    <w:name w:val="Body Text 2"/>
    <w:basedOn w:val="Normal"/>
    <w:link w:val="BodyText2Char"/>
    <w:uiPriority w:val="99"/>
    <w:semiHidden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Calibri" w:hAnsi="Calibri"/>
      <w:sz w:val="20"/>
    </w:rPr>
  </w:style>
  <w:style w:type="paragraph" w:styleId="BodyText3">
    <w:name w:val="Body Text 3"/>
    <w:basedOn w:val="Normal"/>
    <w:link w:val="BodyText3Char"/>
    <w:uiPriority w:val="99"/>
    <w:semiHidden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Calibri" w:hAnsi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Calibri" w:hAnsi="Calibri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Calibri" w:hAnsi="Calibri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Calibri" w:hAnsi="Calibri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Calibri" w:hAnsi="Calibri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Calibri" w:hAnsi="Calibri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/>
    </w:pPr>
    <w:rPr>
      <w:i/>
      <w:iCs/>
      <w:color w:val="44546A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Calibri" w:hAnsi="Calibri"/>
      <w:sz w:val="20"/>
    </w:rPr>
  </w:style>
  <w:style w:type="paragraph" w:customStyle="1" w:styleId="CommentText1">
    <w:name w:val="Comment Text1"/>
    <w:basedOn w:val="Normal"/>
    <w:link w:val="CommentTextChar"/>
    <w:uiPriority w:val="9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Pr>
      <w:rFonts w:ascii="Calibri" w:hAnsi="Calibri"/>
      <w:sz w:val="20"/>
      <w:szCs w:val="20"/>
    </w:rPr>
  </w:style>
  <w:style w:type="paragraph" w:customStyle="1" w:styleId="CommentSubject1">
    <w:name w:val="Comment Subject1"/>
    <w:basedOn w:val="CommentText1"/>
    <w:next w:val="CommentText1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1"/>
    <w:uiPriority w:val="99"/>
    <w:semiHidden/>
    <w:rPr>
      <w:rFonts w:ascii="Calibri" w:hAnsi="Calibri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Calibri" w:hAnsi="Calibri"/>
      <w:sz w:val="20"/>
    </w:rPr>
  </w:style>
  <w:style w:type="character" w:customStyle="1" w:styleId="BookTitle1">
    <w:name w:val="Book Title1"/>
    <w:basedOn w:val="DefaultParagraphFont"/>
    <w:uiPriority w:val="84"/>
    <w:semiHidden/>
    <w:unhideWhenUsed/>
    <w:qFormat/>
    <w:rPr>
      <w:b/>
      <w:bCs/>
      <w:i/>
      <w:iCs/>
      <w:spacing w:val="5"/>
    </w:rPr>
  </w:style>
  <w:style w:type="character" w:customStyle="1" w:styleId="CommentReference1">
    <w:name w:val="Comment Reference1"/>
    <w:basedOn w:val="DefaultParagraphFont"/>
    <w:uiPriority w:val="99"/>
    <w:semiHidden/>
    <w:unhideWhenUsed/>
    <w:rPr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after="0"/>
    </w:pPr>
    <w:rPr>
      <w:rFonts w:cs="Calibr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Calibri" w:hAnsi="Calibri" w:cs="Calibr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Calibri" w:hAnsi="Calibri"/>
      <w:sz w:val="20"/>
    </w:rPr>
  </w:style>
  <w:style w:type="character" w:styleId="Emphasis">
    <w:name w:val="Emphasis"/>
    <w:basedOn w:val="DefaultParagraphFont"/>
    <w:uiPriority w:val="11"/>
    <w:semiHidden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Calibri" w:hAnsi="Calibri"/>
      <w:sz w:val="20"/>
      <w:szCs w:val="20"/>
    </w:rPr>
  </w:style>
  <w:style w:type="paragraph" w:customStyle="1" w:styleId="EnvelopeAddress1">
    <w:name w:val="Envelope Address1"/>
    <w:basedOn w:val="Normal"/>
    <w:uiPriority w:val="99"/>
    <w:semiHidden/>
    <w:unhideWhenUsed/>
    <w:pPr>
      <w:framePr w:dropCap="none" w:lines="1"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1">
    <w:name w:val="Envelope Return1"/>
    <w:basedOn w:val="Normal"/>
    <w:uiPriority w:val="99"/>
    <w:semiHidden/>
    <w:unhideWhenUsed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alibri" w:hAnsi="Calibri"/>
      <w:sz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Calibri" w:hAnsi="Calibri"/>
      <w:sz w:val="20"/>
    </w:rPr>
  </w:style>
  <w:style w:type="paragraph" w:styleId="ListBullet2">
    <w:name w:val="List Bullet 2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pPr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pPr>
      <w:numPr>
        <w:numId w:val="10"/>
      </w:numPr>
      <w:contextualSpacing/>
    </w:pPr>
  </w:style>
  <w:style w:type="paragraph" w:customStyle="1" w:styleId="TOCHeading1">
    <w:name w:val="TOC Heading1"/>
    <w:basedOn w:val="Heading1"/>
    <w:next w:val="Normal"/>
    <w:uiPriority w:val="69"/>
    <w:semiHidden/>
    <w:unhideWhenUsed/>
    <w:qFormat/>
    <w:pPr>
      <w:spacing w:before="240" w:after="0" w:line="240" w:lineRule="auto"/>
      <w:jc w:val="left"/>
    </w:pPr>
    <w:rPr>
      <w:rFonts w:eastAsiaTheme="majorEastAsia" w:cstheme="majorBidi"/>
      <w:b w:val="0"/>
      <w:color w:val="2F549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eastAsiaTheme="majorEastAsia" w:cstheme="majorBidi"/>
      <w:b/>
      <w:bCs/>
      <w:sz w:val="24"/>
    </w:rPr>
  </w:style>
  <w:style w:type="paragraph" w:styleId="IndexHeading">
    <w:name w:val="index heading"/>
    <w:basedOn w:val="Normal"/>
    <w:next w:val="Index1"/>
    <w:uiPriority w:val="99"/>
    <w:semiHidden/>
    <w:unhideWhenUsed/>
    <w:qFormat/>
    <w:rPr>
      <w:rFonts w:eastAsiaTheme="majorEastAsia" w:cstheme="majorBidi"/>
      <w:b/>
      <w:bCs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00" w:hanging="200"/>
    </w:pPr>
  </w:style>
  <w:style w:type="table" w:customStyle="1" w:styleId="NormalTablee107cc50-df8e-4544-a784-d32801ec8ca1">
    <w:name w:val="Normal Table_e107cc50-df8e-4544-a784-d32801ec8ca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57fb721-557e-4748-8730-9a5e5779e7f0">
    <w:name w:val="Table 1_357fb721-557e-4748-8730-9a5e5779e7f0"/>
    <w:basedOn w:val="NormalTablee107cc50-df8e-4544-a784-d32801ec8ca1"/>
    <w:uiPriority w:val="99"/>
    <w:pPr>
      <w:spacing w:before="0" w:after="0"/>
      <w:jc w:val="left"/>
    </w:pPr>
    <w:rPr>
      <w:sz w:val="20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customStyle="1" w:styleId="Table2">
    <w:name w:val="Table 2"/>
    <w:basedOn w:val="Table1357fb721-557e-4748-8730-9a5e5779e7f0"/>
    <w:uiPriority w:val="99"/>
    <w:tblPr>
      <w:tblInd w:w="590" w:type="dxa"/>
    </w:tblPr>
  </w:style>
  <w:style w:type="table" w:customStyle="1" w:styleId="NormalTable15ceafb2-693e-4bec-b06e-7df9f58bed7c">
    <w:name w:val="Normal Table_15ceafb2-693e-4bec-b06e-7df9f58bed7c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b5fa1c61-255c-42e1-9f12-ba50f9e8c28b">
    <w:name w:val="Table 1_b5fa1c61-255c-42e1-9f12-ba50f9e8c28b"/>
    <w:basedOn w:val="NormalTable15ceafb2-693e-4bec-b06e-7df9f58bed7c"/>
    <w:uiPriority w:val="99"/>
    <w:pPr>
      <w:spacing w:before="0" w:after="0"/>
      <w:jc w:val="left"/>
    </w:pPr>
    <w:rPr>
      <w:sz w:val="20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customStyle="1" w:styleId="Table29aee6c0e-6123-4d76-a81f-851a6ba7ba1a">
    <w:name w:val="Table 2_9aee6c0e-6123-4d76-a81f-851a6ba7ba1a"/>
    <w:basedOn w:val="Table1b5fa1c61-255c-42e1-9f12-ba50f9e8c28b"/>
    <w:uiPriority w:val="99"/>
    <w:tblPr>
      <w:tblInd w:w="590" w:type="dxa"/>
    </w:tblPr>
  </w:style>
  <w:style w:type="table" w:customStyle="1" w:styleId="Table3">
    <w:name w:val="Table 3"/>
    <w:basedOn w:val="Table29aee6c0e-6123-4d76-a81f-851a6ba7ba1a"/>
    <w:uiPriority w:val="99"/>
    <w:tblPr>
      <w:tblInd w:w="1066" w:type="dxa"/>
    </w:tblPr>
  </w:style>
  <w:style w:type="table" w:customStyle="1" w:styleId="NormalTable63283726-da16-443a-9849-82413ed0b193">
    <w:name w:val="Normal Table_63283726-da16-443a-9849-82413ed0b19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4312ecf-cf46-4f54-b3fd-8a9b190d67b9">
    <w:name w:val="Table 1_54312ecf-cf46-4f54-b3fd-8a9b190d67b9"/>
    <w:basedOn w:val="NormalTable63283726-da16-443a-9849-82413ed0b193"/>
    <w:uiPriority w:val="99"/>
    <w:pPr>
      <w:spacing w:before="0" w:after="0"/>
      <w:jc w:val="left"/>
    </w:pPr>
    <w:rPr>
      <w:sz w:val="20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customStyle="1" w:styleId="Table27b007824-28d8-4863-a691-7e9d91b49e9a">
    <w:name w:val="Table 2_7b007824-28d8-4863-a691-7e9d91b49e9a"/>
    <w:basedOn w:val="Table154312ecf-cf46-4f54-b3fd-8a9b190d67b9"/>
    <w:uiPriority w:val="99"/>
    <w:tblPr>
      <w:tblInd w:w="590" w:type="dxa"/>
    </w:tblPr>
  </w:style>
  <w:style w:type="table" w:customStyle="1" w:styleId="Table3c6cd9441-0423-4342-83a2-00d9749b7191">
    <w:name w:val="Table 3_c6cd9441-0423-4342-83a2-00d9749b7191"/>
    <w:basedOn w:val="Table27b007824-28d8-4863-a691-7e9d91b49e9a"/>
    <w:uiPriority w:val="99"/>
    <w:tblPr>
      <w:tblInd w:w="1066" w:type="dxa"/>
    </w:tblPr>
  </w:style>
  <w:style w:type="table" w:customStyle="1" w:styleId="Table4">
    <w:name w:val="Table 4"/>
    <w:basedOn w:val="Table3c6cd9441-0423-4342-83a2-00d9749b7191"/>
    <w:uiPriority w:val="99"/>
    <w:tblPr>
      <w:tblInd w:w="1555" w:type="dxa"/>
    </w:tblPr>
  </w:style>
  <w:style w:type="table" w:customStyle="1" w:styleId="NormalTable3dd100f0-bad4-4ffc-a06c-c55bf1ac5aad">
    <w:name w:val="Normal Table_3dd100f0-bad4-4ffc-a06c-c55bf1ac5aad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f84b8b95-38a5-4695-9f17-ee10b9a05589">
    <w:name w:val="Table 1_f84b8b95-38a5-4695-9f17-ee10b9a05589"/>
    <w:basedOn w:val="NormalTable3dd100f0-bad4-4ffc-a06c-c55bf1ac5aad"/>
    <w:uiPriority w:val="99"/>
    <w:pPr>
      <w:spacing w:before="0" w:after="0"/>
      <w:jc w:val="left"/>
    </w:pPr>
    <w:rPr>
      <w:sz w:val="20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customStyle="1" w:styleId="Table2fcb565c7-5504-4b45-85c8-d4de3138abbb">
    <w:name w:val="Table 2_fcb565c7-5504-4b45-85c8-d4de3138abbb"/>
    <w:basedOn w:val="Table1f84b8b95-38a5-4695-9f17-ee10b9a05589"/>
    <w:uiPriority w:val="99"/>
    <w:tblPr>
      <w:tblInd w:w="590" w:type="dxa"/>
    </w:tblPr>
  </w:style>
  <w:style w:type="table" w:customStyle="1" w:styleId="Table3c0f2e382-dc93-4ec6-923d-e5a39d91be15">
    <w:name w:val="Table 3_c0f2e382-dc93-4ec6-923d-e5a39d91be15"/>
    <w:basedOn w:val="Table2fcb565c7-5504-4b45-85c8-d4de3138abbb"/>
    <w:uiPriority w:val="99"/>
    <w:tblPr>
      <w:tblInd w:w="1066" w:type="dxa"/>
    </w:tblPr>
  </w:style>
  <w:style w:type="table" w:customStyle="1" w:styleId="Table4b8186fff-7309-4133-908a-77e716140796">
    <w:name w:val="Table 4_b8186fff-7309-4133-908a-77e716140796"/>
    <w:basedOn w:val="Table3c0f2e382-dc93-4ec6-923d-e5a39d91be15"/>
    <w:uiPriority w:val="99"/>
    <w:tblPr>
      <w:tblInd w:w="1555" w:type="dxa"/>
    </w:tblPr>
  </w:style>
  <w:style w:type="table" w:customStyle="1" w:styleId="Table5">
    <w:name w:val="Table 5"/>
    <w:basedOn w:val="Table4b8186fff-7309-4133-908a-77e716140796"/>
    <w:uiPriority w:val="99"/>
    <w:tblPr>
      <w:tblInd w:w="2030" w:type="dxa"/>
    </w:tblPr>
  </w:style>
  <w:style w:type="table" w:customStyle="1" w:styleId="NormalTablebaf4e6da-82c2-4e44-86cd-075194769c86">
    <w:name w:val="Normal Table_baf4e6da-82c2-4e44-86cd-075194769c86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c50b147-c605-4060-a2c1-a4b8017ee73b">
    <w:name w:val="Table 1_8c50b147-c605-4060-a2c1-a4b8017ee73b"/>
    <w:basedOn w:val="NormalTablebaf4e6da-82c2-4e44-86cd-075194769c86"/>
    <w:uiPriority w:val="99"/>
    <w:pPr>
      <w:spacing w:before="0" w:after="0"/>
      <w:jc w:val="left"/>
    </w:pPr>
    <w:rPr>
      <w:sz w:val="20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customStyle="1" w:styleId="Table2648d1e7a-28f3-4716-bfbd-e3549ccb9291">
    <w:name w:val="Table 2_648d1e7a-28f3-4716-bfbd-e3549ccb9291"/>
    <w:basedOn w:val="Table18c50b147-c605-4060-a2c1-a4b8017ee73b"/>
    <w:uiPriority w:val="99"/>
    <w:tblPr>
      <w:tblInd w:w="590" w:type="dxa"/>
    </w:tblPr>
  </w:style>
  <w:style w:type="table" w:customStyle="1" w:styleId="Table3f2a0ea08-7a7f-4831-8bc0-1df91c6bbde5">
    <w:name w:val="Table 3_f2a0ea08-7a7f-4831-8bc0-1df91c6bbde5"/>
    <w:basedOn w:val="Table2648d1e7a-28f3-4716-bfbd-e3549ccb9291"/>
    <w:uiPriority w:val="99"/>
    <w:tblPr>
      <w:tblInd w:w="1066" w:type="dxa"/>
    </w:tblPr>
  </w:style>
  <w:style w:type="table" w:customStyle="1" w:styleId="Table4faf243aa-87e0-409e-bad5-2874b76b641c">
    <w:name w:val="Table 4_faf243aa-87e0-409e-bad5-2874b76b641c"/>
    <w:basedOn w:val="Table3f2a0ea08-7a7f-4831-8bc0-1df91c6bbde5"/>
    <w:uiPriority w:val="99"/>
    <w:tblPr>
      <w:tblInd w:w="1555" w:type="dxa"/>
    </w:tblPr>
  </w:style>
  <w:style w:type="table" w:customStyle="1" w:styleId="Table5781439c1-1ff3-43de-b6d7-2251be3b5f44">
    <w:name w:val="Table 5_781439c1-1ff3-43de-b6d7-2251be3b5f44"/>
    <w:basedOn w:val="Table4faf243aa-87e0-409e-bad5-2874b76b641c"/>
    <w:uiPriority w:val="99"/>
    <w:tblPr>
      <w:tblInd w:w="2030" w:type="dxa"/>
    </w:tblPr>
  </w:style>
  <w:style w:type="table" w:customStyle="1" w:styleId="Table6">
    <w:name w:val="Table 6"/>
    <w:basedOn w:val="Table5781439c1-1ff3-43de-b6d7-2251be3b5f44"/>
    <w:uiPriority w:val="99"/>
    <w:tblPr>
      <w:tblInd w:w="2506" w:type="dxa"/>
      <w:tblCellMar>
        <w:left w:w="115" w:type="dxa"/>
        <w:right w:w="115" w:type="dxa"/>
      </w:tblCellMar>
    </w:tblPr>
  </w:style>
  <w:style w:type="table" w:customStyle="1" w:styleId="NormalTable7c6bb13c-da5c-4932-8c72-8384ade4097d">
    <w:name w:val="Normal Table_7c6bb13c-da5c-4932-8c72-8384ade4097d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314af26-43fa-4df5-8bdb-0cffeb39721b">
    <w:name w:val="Table 1_0314af26-43fa-4df5-8bdb-0cffeb39721b"/>
    <w:basedOn w:val="NormalTable7c6bb13c-da5c-4932-8c72-8384ade4097d"/>
    <w:uiPriority w:val="99"/>
    <w:pPr>
      <w:spacing w:before="0" w:after="0"/>
      <w:jc w:val="left"/>
    </w:pPr>
    <w:rPr>
      <w:sz w:val="20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customStyle="1" w:styleId="Table247d4c151-3c3a-48b2-b83a-ee1bd4455e8c">
    <w:name w:val="Table 2_47d4c151-3c3a-48b2-b83a-ee1bd4455e8c"/>
    <w:basedOn w:val="Table10314af26-43fa-4df5-8bdb-0cffeb39721b"/>
    <w:uiPriority w:val="99"/>
    <w:tblPr>
      <w:tblInd w:w="590" w:type="dxa"/>
    </w:tblPr>
  </w:style>
  <w:style w:type="table" w:customStyle="1" w:styleId="Table3f4d7cfcf-3308-4d99-8ada-bb680c7a0b5d">
    <w:name w:val="Table 3_f4d7cfcf-3308-4d99-8ada-bb680c7a0b5d"/>
    <w:basedOn w:val="Table247d4c151-3c3a-48b2-b83a-ee1bd4455e8c"/>
    <w:uiPriority w:val="99"/>
    <w:tblPr>
      <w:tblInd w:w="1066" w:type="dxa"/>
    </w:tblPr>
  </w:style>
  <w:style w:type="table" w:customStyle="1" w:styleId="Table483ec5b5e-a3ec-4d2a-9d4d-8447431e2ed7">
    <w:name w:val="Table 4_83ec5b5e-a3ec-4d2a-9d4d-8447431e2ed7"/>
    <w:basedOn w:val="Table3f4d7cfcf-3308-4d99-8ada-bb680c7a0b5d"/>
    <w:uiPriority w:val="99"/>
    <w:tblPr>
      <w:tblInd w:w="1555" w:type="dxa"/>
    </w:tblPr>
  </w:style>
  <w:style w:type="table" w:customStyle="1" w:styleId="Table5429249b0-edc8-4253-9bef-28ca97c95bd9">
    <w:name w:val="Table 5_429249b0-edc8-4253-9bef-28ca97c95bd9"/>
    <w:basedOn w:val="Table483ec5b5e-a3ec-4d2a-9d4d-8447431e2ed7"/>
    <w:uiPriority w:val="99"/>
    <w:tblPr>
      <w:tblInd w:w="2030" w:type="dxa"/>
    </w:tblPr>
  </w:style>
  <w:style w:type="table" w:customStyle="1" w:styleId="Table68234e38d-f709-4523-9413-0dabca5e41ed">
    <w:name w:val="Table 6_8234e38d-f709-4523-9413-0dabca5e41ed"/>
    <w:basedOn w:val="Table5429249b0-edc8-4253-9bef-28ca97c95bd9"/>
    <w:uiPriority w:val="99"/>
    <w:tblPr>
      <w:tblInd w:w="2506" w:type="dxa"/>
      <w:tblCellMar>
        <w:left w:w="115" w:type="dxa"/>
        <w:right w:w="115" w:type="dxa"/>
      </w:tblCellMar>
    </w:tblPr>
  </w:style>
  <w:style w:type="table" w:customStyle="1" w:styleId="Table7">
    <w:name w:val="Table 7"/>
    <w:basedOn w:val="Table68234e38d-f709-4523-9413-0dabca5e41ed"/>
    <w:uiPriority w:val="99"/>
    <w:tblPr>
      <w:tblInd w:w="2995" w:type="dxa"/>
    </w:tblPr>
  </w:style>
  <w:style w:type="table" w:customStyle="1" w:styleId="NormalTable9e91385e-b21f-4f3f-baf1-f033f1dd00c8">
    <w:name w:val="Normal Table_9e91385e-b21f-4f3f-baf1-f033f1dd00c8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382bb51-b934-43da-8b43-02a399ac9e3a">
    <w:name w:val="Table 1_5382bb51-b934-43da-8b43-02a399ac9e3a"/>
    <w:basedOn w:val="NormalTable9e91385e-b21f-4f3f-baf1-f033f1dd00c8"/>
    <w:uiPriority w:val="99"/>
    <w:pPr>
      <w:spacing w:before="0" w:after="0"/>
      <w:jc w:val="left"/>
    </w:pPr>
    <w:rPr>
      <w:sz w:val="20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customStyle="1" w:styleId="Table2ac1e4b64-30a6-4f31-878e-6cb03d62a65c">
    <w:name w:val="Table 2_ac1e4b64-30a6-4f31-878e-6cb03d62a65c"/>
    <w:basedOn w:val="Table15382bb51-b934-43da-8b43-02a399ac9e3a"/>
    <w:uiPriority w:val="99"/>
    <w:tblPr>
      <w:tblInd w:w="590" w:type="dxa"/>
    </w:tblPr>
  </w:style>
  <w:style w:type="table" w:customStyle="1" w:styleId="Table325518c53-c785-44a5-aaaa-2c17ef72a21a">
    <w:name w:val="Table 3_25518c53-c785-44a5-aaaa-2c17ef72a21a"/>
    <w:basedOn w:val="Table2ac1e4b64-30a6-4f31-878e-6cb03d62a65c"/>
    <w:uiPriority w:val="99"/>
    <w:tblPr>
      <w:tblInd w:w="1066" w:type="dxa"/>
    </w:tblPr>
  </w:style>
  <w:style w:type="table" w:customStyle="1" w:styleId="Table4a43c20f8-54fb-4340-9429-e30aae905f89">
    <w:name w:val="Table 4_a43c20f8-54fb-4340-9429-e30aae905f89"/>
    <w:basedOn w:val="Table325518c53-c785-44a5-aaaa-2c17ef72a21a"/>
    <w:uiPriority w:val="99"/>
    <w:tblPr>
      <w:tblInd w:w="1555" w:type="dxa"/>
    </w:tblPr>
  </w:style>
  <w:style w:type="table" w:customStyle="1" w:styleId="Table5702524b9-503a-4148-b4fd-70f83eb9c457">
    <w:name w:val="Table 5_702524b9-503a-4148-b4fd-70f83eb9c457"/>
    <w:basedOn w:val="Table4a43c20f8-54fb-4340-9429-e30aae905f89"/>
    <w:uiPriority w:val="99"/>
    <w:tblPr>
      <w:tblInd w:w="2030" w:type="dxa"/>
    </w:tblPr>
  </w:style>
  <w:style w:type="table" w:customStyle="1" w:styleId="Table607097ce2-73b3-4530-b9bf-9324973c809f">
    <w:name w:val="Table 6_07097ce2-73b3-4530-b9bf-9324973c809f"/>
    <w:basedOn w:val="Table5702524b9-503a-4148-b4fd-70f83eb9c457"/>
    <w:uiPriority w:val="99"/>
    <w:tblPr>
      <w:tblInd w:w="2506" w:type="dxa"/>
      <w:tblCellMar>
        <w:left w:w="115" w:type="dxa"/>
        <w:right w:w="115" w:type="dxa"/>
      </w:tblCellMar>
    </w:tblPr>
  </w:style>
  <w:style w:type="table" w:customStyle="1" w:styleId="Table70a5731e8-ae03-491a-9842-b22bdd524611">
    <w:name w:val="Table 7_0a5731e8-ae03-491a-9842-b22bdd524611"/>
    <w:basedOn w:val="Table607097ce2-73b3-4530-b9bf-9324973c809f"/>
    <w:uiPriority w:val="99"/>
    <w:tblPr>
      <w:tblInd w:w="2995" w:type="dxa"/>
    </w:tblPr>
  </w:style>
  <w:style w:type="table" w:customStyle="1" w:styleId="Table8">
    <w:name w:val="Table 8"/>
    <w:basedOn w:val="Table70a5731e8-ae03-491a-9842-b22bdd524611"/>
    <w:uiPriority w:val="99"/>
    <w:tblPr>
      <w:tblInd w:w="3470" w:type="dxa"/>
    </w:tblPr>
  </w:style>
  <w:style w:type="table" w:customStyle="1" w:styleId="NormalTablecdbbe983-a7bb-4c8e-aa1c-11bc5b8a00c6">
    <w:name w:val="Normal Table_cdbbe983-a7bb-4c8e-aa1c-11bc5b8a00c6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bcf1118-6422-4dab-af6f-f11b65aada3e">
    <w:name w:val="Table 1_4bcf1118-6422-4dab-af6f-f11b65aada3e"/>
    <w:basedOn w:val="NormalTablecdbbe983-a7bb-4c8e-aa1c-11bc5b8a00c6"/>
    <w:uiPriority w:val="99"/>
    <w:pPr>
      <w:spacing w:before="0" w:after="0"/>
      <w:jc w:val="left"/>
    </w:pPr>
    <w:rPr>
      <w:sz w:val="20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customStyle="1" w:styleId="Table2ca853c27-e806-4916-adf0-7d78ec92c989">
    <w:name w:val="Table 2_ca853c27-e806-4916-adf0-7d78ec92c989"/>
    <w:basedOn w:val="Table14bcf1118-6422-4dab-af6f-f11b65aada3e"/>
    <w:uiPriority w:val="99"/>
    <w:tblPr>
      <w:tblInd w:w="590" w:type="dxa"/>
    </w:tblPr>
  </w:style>
  <w:style w:type="table" w:customStyle="1" w:styleId="Table391948e22-520c-4971-9fa8-c7c8df4fa3b7">
    <w:name w:val="Table 3_91948e22-520c-4971-9fa8-c7c8df4fa3b7"/>
    <w:basedOn w:val="Table2ca853c27-e806-4916-adf0-7d78ec92c989"/>
    <w:uiPriority w:val="99"/>
    <w:tblPr>
      <w:tblInd w:w="1066" w:type="dxa"/>
    </w:tblPr>
  </w:style>
  <w:style w:type="table" w:customStyle="1" w:styleId="Table4873c66ae-be23-4f07-9280-886bc59187ec">
    <w:name w:val="Table 4_873c66ae-be23-4f07-9280-886bc59187ec"/>
    <w:basedOn w:val="Table391948e22-520c-4971-9fa8-c7c8df4fa3b7"/>
    <w:uiPriority w:val="99"/>
    <w:tblPr>
      <w:tblInd w:w="1555" w:type="dxa"/>
    </w:tblPr>
  </w:style>
  <w:style w:type="table" w:customStyle="1" w:styleId="Table56fc762a1-10d8-4a29-8653-b0760f3d0a91">
    <w:name w:val="Table 5_6fc762a1-10d8-4a29-8653-b0760f3d0a91"/>
    <w:basedOn w:val="Table4873c66ae-be23-4f07-9280-886bc59187ec"/>
    <w:uiPriority w:val="99"/>
    <w:tblPr>
      <w:tblInd w:w="2030" w:type="dxa"/>
    </w:tblPr>
  </w:style>
  <w:style w:type="table" w:customStyle="1" w:styleId="Table62f7fefb4-7e56-4a3f-807e-c8be7bc54d56">
    <w:name w:val="Table 6_2f7fefb4-7e56-4a3f-807e-c8be7bc54d56"/>
    <w:basedOn w:val="Table56fc762a1-10d8-4a29-8653-b0760f3d0a91"/>
    <w:uiPriority w:val="99"/>
    <w:tblPr>
      <w:tblInd w:w="2506" w:type="dxa"/>
      <w:tblCellMar>
        <w:left w:w="115" w:type="dxa"/>
        <w:right w:w="115" w:type="dxa"/>
      </w:tblCellMar>
    </w:tblPr>
  </w:style>
  <w:style w:type="table" w:customStyle="1" w:styleId="Table717971c92-7af7-4069-8ad1-3b6236ca062b">
    <w:name w:val="Table 7_17971c92-7af7-4069-8ad1-3b6236ca062b"/>
    <w:basedOn w:val="Table62f7fefb4-7e56-4a3f-807e-c8be7bc54d56"/>
    <w:uiPriority w:val="99"/>
    <w:tblPr>
      <w:tblInd w:w="2995" w:type="dxa"/>
    </w:tblPr>
  </w:style>
  <w:style w:type="table" w:customStyle="1" w:styleId="Table88201064c-ec4d-43eb-99f2-f3a4a8e8a459">
    <w:name w:val="Table 8_8201064c-ec4d-43eb-99f2-f3a4a8e8a459"/>
    <w:basedOn w:val="Table717971c92-7af7-4069-8ad1-3b6236ca062b"/>
    <w:uiPriority w:val="99"/>
    <w:tblPr>
      <w:tblInd w:w="3470" w:type="dxa"/>
    </w:tblPr>
  </w:style>
  <w:style w:type="table" w:customStyle="1" w:styleId="Table9">
    <w:name w:val="Table 9"/>
    <w:basedOn w:val="Table88201064c-ec4d-43eb-99f2-f3a4a8e8a459"/>
    <w:uiPriority w:val="99"/>
    <w:tblPr>
      <w:tblInd w:w="3946" w:type="dxa"/>
    </w:tblPr>
  </w:style>
  <w:style w:type="table" w:customStyle="1" w:styleId="NormalTable2106ceea-beae-4358-8bb1-2ffa829144cf">
    <w:name w:val="Normal Table_2106ceea-beae-4358-8bb1-2ffa829144cf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ule1">
    <w:name w:val="Table NoRule 1"/>
    <w:basedOn w:val="NormalTable2106ceea-beae-4358-8bb1-2ffa829144cf"/>
    <w:uiPriority w:val="99"/>
    <w:pPr>
      <w:spacing w:before="0" w:after="0"/>
      <w:jc w:val="left"/>
    </w:pPr>
    <w:tblPr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NormalTable0287a689-16f8-41ae-88ae-b9a16320734e">
    <w:name w:val="Normal Table_0287a689-16f8-41ae-88ae-b9a16320734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ule1965a5710-10f8-4d5e-9269-645208bff44b">
    <w:name w:val="Table NoRule 1_965a5710-10f8-4d5e-9269-645208bff44b"/>
    <w:basedOn w:val="NormalTable0287a689-16f8-41ae-88ae-b9a16320734e"/>
    <w:uiPriority w:val="99"/>
    <w:pPr>
      <w:spacing w:before="0" w:after="0"/>
      <w:jc w:val="left"/>
    </w:pPr>
    <w:tblPr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TableNoRule2">
    <w:name w:val="Table NoRule 2"/>
    <w:basedOn w:val="TableNoRule1965a5710-10f8-4d5e-9269-645208bff44b"/>
    <w:uiPriority w:val="99"/>
    <w:tblPr>
      <w:tblInd w:w="475" w:type="dxa"/>
    </w:tblPr>
  </w:style>
  <w:style w:type="table" w:customStyle="1" w:styleId="NormalTable2ed808a4-6719-49b5-bf5c-5a657322a69b">
    <w:name w:val="Normal Table_2ed808a4-6719-49b5-bf5c-5a657322a69b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ule1bc051ea8-b59a-4457-8662-7165d807fe82">
    <w:name w:val="Table NoRule 1_bc051ea8-b59a-4457-8662-7165d807fe82"/>
    <w:basedOn w:val="NormalTable2ed808a4-6719-49b5-bf5c-5a657322a69b"/>
    <w:uiPriority w:val="99"/>
    <w:pPr>
      <w:spacing w:before="0" w:after="0"/>
      <w:jc w:val="left"/>
    </w:pPr>
    <w:tblPr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TableNoRule2f60200be-539f-4ff0-bffc-993b4a3f1506">
    <w:name w:val="Table NoRule 2_f60200be-539f-4ff0-bffc-993b4a3f1506"/>
    <w:basedOn w:val="TableNoRule1bc051ea8-b59a-4457-8662-7165d807fe82"/>
    <w:uiPriority w:val="99"/>
    <w:tblPr>
      <w:tblInd w:w="475" w:type="dxa"/>
    </w:tblPr>
  </w:style>
  <w:style w:type="table" w:customStyle="1" w:styleId="TableNoRule3">
    <w:name w:val="Table NoRule 3"/>
    <w:basedOn w:val="TableNoRule2f60200be-539f-4ff0-bffc-993b4a3f1506"/>
    <w:uiPriority w:val="99"/>
    <w:tblPr>
      <w:tblInd w:w="950" w:type="dxa"/>
    </w:tblPr>
  </w:style>
  <w:style w:type="table" w:customStyle="1" w:styleId="NormalTablef6db1c79-f12f-40a4-bbbc-4b01895cefc3">
    <w:name w:val="Normal Table_f6db1c79-f12f-40a4-bbbc-4b01895cefc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ule18339a3e9-cdec-4d0b-af9b-d2126c0620b9">
    <w:name w:val="Table NoRule 1_8339a3e9-cdec-4d0b-af9b-d2126c0620b9"/>
    <w:basedOn w:val="NormalTablef6db1c79-f12f-40a4-bbbc-4b01895cefc3"/>
    <w:uiPriority w:val="99"/>
    <w:pPr>
      <w:spacing w:before="0" w:after="0"/>
      <w:jc w:val="left"/>
    </w:pPr>
    <w:tblPr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TableNoRule2f30b91dd-f6ee-41f0-85df-1c24ad789499">
    <w:name w:val="Table NoRule 2_f30b91dd-f6ee-41f0-85df-1c24ad789499"/>
    <w:basedOn w:val="TableNoRule18339a3e9-cdec-4d0b-af9b-d2126c0620b9"/>
    <w:uiPriority w:val="99"/>
    <w:tblPr>
      <w:tblInd w:w="475" w:type="dxa"/>
    </w:tblPr>
  </w:style>
  <w:style w:type="table" w:customStyle="1" w:styleId="TableNoRule3f80f2e5c-caa2-4dcd-8961-9582d49fb9d0">
    <w:name w:val="Table NoRule 3_f80f2e5c-caa2-4dcd-8961-9582d49fb9d0"/>
    <w:basedOn w:val="TableNoRule2f30b91dd-f6ee-41f0-85df-1c24ad789499"/>
    <w:uiPriority w:val="99"/>
    <w:tblPr>
      <w:tblInd w:w="950" w:type="dxa"/>
    </w:tblPr>
  </w:style>
  <w:style w:type="table" w:customStyle="1" w:styleId="TableNoRule4">
    <w:name w:val="Table NoRule 4"/>
    <w:basedOn w:val="TableNoRule3f80f2e5c-caa2-4dcd-8961-9582d49fb9d0"/>
    <w:uiPriority w:val="99"/>
    <w:tblPr>
      <w:tblInd w:w="1440" w:type="dxa"/>
    </w:tblPr>
  </w:style>
  <w:style w:type="table" w:customStyle="1" w:styleId="NormalTable74cfc9f8-8ccf-4e10-9c31-5297e2866f2d">
    <w:name w:val="Normal Table_74cfc9f8-8ccf-4e10-9c31-5297e2866f2d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ule1ebc2914f-8de8-4131-b547-6759895de5c7">
    <w:name w:val="Table NoRule 1_ebc2914f-8de8-4131-b547-6759895de5c7"/>
    <w:basedOn w:val="NormalTable74cfc9f8-8ccf-4e10-9c31-5297e2866f2d"/>
    <w:uiPriority w:val="99"/>
    <w:pPr>
      <w:spacing w:before="0" w:after="0"/>
      <w:jc w:val="left"/>
    </w:pPr>
    <w:tblPr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TableNoRule246a34216-a86f-4751-8fce-ecf7d7efadb3">
    <w:name w:val="Table NoRule 2_46a34216-a86f-4751-8fce-ecf7d7efadb3"/>
    <w:basedOn w:val="TableNoRule1ebc2914f-8de8-4131-b547-6759895de5c7"/>
    <w:uiPriority w:val="99"/>
    <w:tblPr>
      <w:tblInd w:w="475" w:type="dxa"/>
    </w:tblPr>
  </w:style>
  <w:style w:type="table" w:customStyle="1" w:styleId="TableNoRule3b08c8580-322e-4aa0-817e-8b24c23381bd">
    <w:name w:val="Table NoRule 3_b08c8580-322e-4aa0-817e-8b24c23381bd"/>
    <w:basedOn w:val="TableNoRule246a34216-a86f-4751-8fce-ecf7d7efadb3"/>
    <w:uiPriority w:val="99"/>
    <w:tblPr>
      <w:tblInd w:w="950" w:type="dxa"/>
    </w:tblPr>
  </w:style>
  <w:style w:type="table" w:customStyle="1" w:styleId="TableNoRule4f86d529a-4a11-4f2a-96e2-7bc26aa2ae75">
    <w:name w:val="Table NoRule 4_f86d529a-4a11-4f2a-96e2-7bc26aa2ae75"/>
    <w:basedOn w:val="TableNoRule3b08c8580-322e-4aa0-817e-8b24c23381bd"/>
    <w:uiPriority w:val="99"/>
    <w:tblPr>
      <w:tblInd w:w="1440" w:type="dxa"/>
    </w:tblPr>
  </w:style>
  <w:style w:type="table" w:customStyle="1" w:styleId="TableNoRule5">
    <w:name w:val="Table NoRule 5"/>
    <w:basedOn w:val="TableNoRule4f86d529a-4a11-4f2a-96e2-7bc26aa2ae75"/>
    <w:uiPriority w:val="99"/>
    <w:tblPr>
      <w:tblInd w:w="1915" w:type="dxa"/>
    </w:tblPr>
  </w:style>
  <w:style w:type="table" w:customStyle="1" w:styleId="NormalTable0f69b380-8248-4014-b6c1-7885687c8ee9">
    <w:name w:val="Normal Table_0f69b380-8248-4014-b6c1-7885687c8ee9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ule11be8d8d8-7d10-447a-b51f-eeb6a1339807">
    <w:name w:val="Table NoRule 1_1be8d8d8-7d10-447a-b51f-eeb6a1339807"/>
    <w:basedOn w:val="NormalTable0f69b380-8248-4014-b6c1-7885687c8ee9"/>
    <w:uiPriority w:val="99"/>
    <w:pPr>
      <w:spacing w:before="0" w:after="0"/>
      <w:jc w:val="left"/>
    </w:pPr>
    <w:tblPr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TableNoRule225b333a6-db5e-41a5-8c84-eec08f00300a">
    <w:name w:val="Table NoRule 2_25b333a6-db5e-41a5-8c84-eec08f00300a"/>
    <w:basedOn w:val="TableNoRule11be8d8d8-7d10-447a-b51f-eeb6a1339807"/>
    <w:uiPriority w:val="99"/>
    <w:tblPr>
      <w:tblInd w:w="475" w:type="dxa"/>
    </w:tblPr>
  </w:style>
  <w:style w:type="table" w:customStyle="1" w:styleId="TableNoRule3faf80df0-c7b5-451f-850e-9381b36e87df">
    <w:name w:val="Table NoRule 3_faf80df0-c7b5-451f-850e-9381b36e87df"/>
    <w:basedOn w:val="TableNoRule225b333a6-db5e-41a5-8c84-eec08f00300a"/>
    <w:uiPriority w:val="99"/>
    <w:tblPr>
      <w:tblInd w:w="950" w:type="dxa"/>
    </w:tblPr>
  </w:style>
  <w:style w:type="table" w:customStyle="1" w:styleId="TableNoRule4aecc587b-4a13-468b-9399-1f68d279032f">
    <w:name w:val="Table NoRule 4_aecc587b-4a13-468b-9399-1f68d279032f"/>
    <w:basedOn w:val="TableNoRule3faf80df0-c7b5-451f-850e-9381b36e87df"/>
    <w:uiPriority w:val="99"/>
    <w:tblPr>
      <w:tblInd w:w="1440" w:type="dxa"/>
    </w:tblPr>
  </w:style>
  <w:style w:type="table" w:customStyle="1" w:styleId="TableNoRule5a2050ecb-a946-4ffc-a1ba-df999675bb90">
    <w:name w:val="Table NoRule 5_a2050ecb-a946-4ffc-a1ba-df999675bb90"/>
    <w:basedOn w:val="TableNoRule4aecc587b-4a13-468b-9399-1f68d279032f"/>
    <w:uiPriority w:val="99"/>
    <w:tblPr>
      <w:tblInd w:w="1915" w:type="dxa"/>
    </w:tblPr>
  </w:style>
  <w:style w:type="table" w:customStyle="1" w:styleId="TableNoRule6">
    <w:name w:val="Table NoRule 6"/>
    <w:basedOn w:val="TableNoRule5a2050ecb-a946-4ffc-a1ba-df999675bb90"/>
    <w:uiPriority w:val="99"/>
    <w:tblPr>
      <w:tblInd w:w="2390" w:type="dxa"/>
    </w:tblPr>
  </w:style>
  <w:style w:type="table" w:customStyle="1" w:styleId="NormalTable74adb0f8-79c8-42ca-b27e-bd1f4e7ff921">
    <w:name w:val="Normal Table_74adb0f8-79c8-42ca-b27e-bd1f4e7ff92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ule12e13c6a6-5b0d-483b-ae58-426778c3471d">
    <w:name w:val="Table NoRule 1_2e13c6a6-5b0d-483b-ae58-426778c3471d"/>
    <w:basedOn w:val="NormalTable74adb0f8-79c8-42ca-b27e-bd1f4e7ff921"/>
    <w:uiPriority w:val="99"/>
    <w:pPr>
      <w:spacing w:before="0" w:after="0"/>
      <w:jc w:val="left"/>
    </w:pPr>
    <w:tblPr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TableNoRule2625f014e-523d-4f7b-b395-0231e74f3cd8">
    <w:name w:val="Table NoRule 2_625f014e-523d-4f7b-b395-0231e74f3cd8"/>
    <w:basedOn w:val="TableNoRule12e13c6a6-5b0d-483b-ae58-426778c3471d"/>
    <w:uiPriority w:val="99"/>
    <w:tblPr>
      <w:tblInd w:w="475" w:type="dxa"/>
    </w:tblPr>
  </w:style>
  <w:style w:type="table" w:customStyle="1" w:styleId="TableNoRule3fef810c7-0ee2-4ca1-a47a-2d1d3a498771">
    <w:name w:val="Table NoRule 3_fef810c7-0ee2-4ca1-a47a-2d1d3a498771"/>
    <w:basedOn w:val="TableNoRule2625f014e-523d-4f7b-b395-0231e74f3cd8"/>
    <w:uiPriority w:val="99"/>
    <w:tblPr>
      <w:tblInd w:w="950" w:type="dxa"/>
    </w:tblPr>
  </w:style>
  <w:style w:type="table" w:customStyle="1" w:styleId="TableNoRule4153a8334-132d-4efe-9937-7df3cd572ed9">
    <w:name w:val="Table NoRule 4_153a8334-132d-4efe-9937-7df3cd572ed9"/>
    <w:basedOn w:val="TableNoRule3fef810c7-0ee2-4ca1-a47a-2d1d3a498771"/>
    <w:uiPriority w:val="99"/>
    <w:tblPr>
      <w:tblInd w:w="1440" w:type="dxa"/>
    </w:tblPr>
  </w:style>
  <w:style w:type="table" w:customStyle="1" w:styleId="TableNoRule5223589db-d5c0-4e30-99dd-bae93af6a9a9">
    <w:name w:val="Table NoRule 5_223589db-d5c0-4e30-99dd-bae93af6a9a9"/>
    <w:basedOn w:val="TableNoRule4153a8334-132d-4efe-9937-7df3cd572ed9"/>
    <w:uiPriority w:val="99"/>
    <w:tblPr>
      <w:tblInd w:w="1915" w:type="dxa"/>
    </w:tblPr>
  </w:style>
  <w:style w:type="table" w:customStyle="1" w:styleId="TableNoRule6c94ca007-2e0b-404b-bfd7-14eda6ca9aa2">
    <w:name w:val="Table NoRule 6_c94ca007-2e0b-404b-bfd7-14eda6ca9aa2"/>
    <w:basedOn w:val="TableNoRule5223589db-d5c0-4e30-99dd-bae93af6a9a9"/>
    <w:uiPriority w:val="99"/>
    <w:tblPr>
      <w:tblInd w:w="2390" w:type="dxa"/>
    </w:tblPr>
  </w:style>
  <w:style w:type="table" w:customStyle="1" w:styleId="TableNoRule7">
    <w:name w:val="Table NoRule 7"/>
    <w:basedOn w:val="TableNoRule6c94ca007-2e0b-404b-bfd7-14eda6ca9aa2"/>
    <w:uiPriority w:val="99"/>
    <w:tblPr>
      <w:tblInd w:w="2880" w:type="dxa"/>
    </w:tblPr>
  </w:style>
  <w:style w:type="table" w:customStyle="1" w:styleId="NormalTable9c0fade3-afea-4d58-a578-8a07e83f67b9">
    <w:name w:val="Normal Table_9c0fade3-afea-4d58-a578-8a07e83f67b9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ule1d0cc2903-e6f4-4e6c-adcc-bcb81513b0d7">
    <w:name w:val="Table NoRule 1_d0cc2903-e6f4-4e6c-adcc-bcb81513b0d7"/>
    <w:basedOn w:val="NormalTable9c0fade3-afea-4d58-a578-8a07e83f67b9"/>
    <w:uiPriority w:val="99"/>
    <w:pPr>
      <w:spacing w:before="0" w:after="0"/>
      <w:jc w:val="left"/>
    </w:pPr>
    <w:tblPr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TableNoRule2c145f9dd-bf38-4f57-9638-02153566b658">
    <w:name w:val="Table NoRule 2_c145f9dd-bf38-4f57-9638-02153566b658"/>
    <w:basedOn w:val="TableNoRule1d0cc2903-e6f4-4e6c-adcc-bcb81513b0d7"/>
    <w:uiPriority w:val="99"/>
    <w:tblPr>
      <w:tblInd w:w="475" w:type="dxa"/>
    </w:tblPr>
  </w:style>
  <w:style w:type="table" w:customStyle="1" w:styleId="TableNoRule3a04c2131-6afd-4f9d-8b4a-3b5dd4368955">
    <w:name w:val="Table NoRule 3_a04c2131-6afd-4f9d-8b4a-3b5dd4368955"/>
    <w:basedOn w:val="TableNoRule2c145f9dd-bf38-4f57-9638-02153566b658"/>
    <w:uiPriority w:val="99"/>
    <w:tblPr>
      <w:tblInd w:w="950" w:type="dxa"/>
    </w:tblPr>
  </w:style>
  <w:style w:type="table" w:customStyle="1" w:styleId="TableNoRule453f0e5d5-0e9a-4c0c-b9b8-9c7ab0de2211">
    <w:name w:val="Table NoRule 4_53f0e5d5-0e9a-4c0c-b9b8-9c7ab0de2211"/>
    <w:basedOn w:val="TableNoRule3a04c2131-6afd-4f9d-8b4a-3b5dd4368955"/>
    <w:uiPriority w:val="99"/>
    <w:tblPr>
      <w:tblInd w:w="1440" w:type="dxa"/>
    </w:tblPr>
  </w:style>
  <w:style w:type="table" w:customStyle="1" w:styleId="TableNoRule597146449-4dfd-4438-b5dc-c06ef2f05a90">
    <w:name w:val="Table NoRule 5_97146449-4dfd-4438-b5dc-c06ef2f05a90"/>
    <w:basedOn w:val="TableNoRule453f0e5d5-0e9a-4c0c-b9b8-9c7ab0de2211"/>
    <w:uiPriority w:val="99"/>
    <w:tblPr>
      <w:tblInd w:w="1915" w:type="dxa"/>
    </w:tblPr>
  </w:style>
  <w:style w:type="table" w:customStyle="1" w:styleId="TableNoRule6f7112881-9467-4c4c-a032-5fa0161197d5">
    <w:name w:val="Table NoRule 6_f7112881-9467-4c4c-a032-5fa0161197d5"/>
    <w:basedOn w:val="TableNoRule597146449-4dfd-4438-b5dc-c06ef2f05a90"/>
    <w:uiPriority w:val="99"/>
    <w:tblPr>
      <w:tblInd w:w="2390" w:type="dxa"/>
    </w:tblPr>
  </w:style>
  <w:style w:type="table" w:customStyle="1" w:styleId="TableNoRule754cf92e9-5d48-47b2-bdf8-05ac9456bf9a">
    <w:name w:val="Table NoRule 7_54cf92e9-5d48-47b2-bdf8-05ac9456bf9a"/>
    <w:basedOn w:val="TableNoRule6f7112881-9467-4c4c-a032-5fa0161197d5"/>
    <w:uiPriority w:val="99"/>
    <w:tblPr>
      <w:tblInd w:w="2880" w:type="dxa"/>
    </w:tblPr>
  </w:style>
  <w:style w:type="table" w:customStyle="1" w:styleId="TableNoRule8">
    <w:name w:val="Table NoRule 8"/>
    <w:basedOn w:val="TableNoRule754cf92e9-5d48-47b2-bdf8-05ac9456bf9a"/>
    <w:uiPriority w:val="99"/>
    <w:tblPr>
      <w:tblInd w:w="3355" w:type="dxa"/>
    </w:tblPr>
  </w:style>
  <w:style w:type="table" w:customStyle="1" w:styleId="NormalTablea3509318-b5e5-45f9-8960-368549821b99">
    <w:name w:val="Normal Table_a3509318-b5e5-45f9-8960-368549821b99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ule1b46ffc18-f730-4fda-9200-27189c92cf32">
    <w:name w:val="Table NoRule 1_b46ffc18-f730-4fda-9200-27189c92cf32"/>
    <w:basedOn w:val="NormalTablea3509318-b5e5-45f9-8960-368549821b99"/>
    <w:uiPriority w:val="99"/>
    <w:pPr>
      <w:spacing w:before="0" w:after="0"/>
      <w:jc w:val="left"/>
    </w:pPr>
    <w:tblPr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TableNoRule268a971f8-e1ba-4643-a4e4-0dda1ce1768c">
    <w:name w:val="Table NoRule 2_68a971f8-e1ba-4643-a4e4-0dda1ce1768c"/>
    <w:basedOn w:val="TableNoRule1b46ffc18-f730-4fda-9200-27189c92cf32"/>
    <w:uiPriority w:val="99"/>
    <w:tblPr>
      <w:tblInd w:w="475" w:type="dxa"/>
    </w:tblPr>
  </w:style>
  <w:style w:type="table" w:customStyle="1" w:styleId="TableNoRule3b4eff9f1-d1b2-4a8b-ac7f-a5baeddec40a">
    <w:name w:val="Table NoRule 3_b4eff9f1-d1b2-4a8b-ac7f-a5baeddec40a"/>
    <w:basedOn w:val="TableNoRule268a971f8-e1ba-4643-a4e4-0dda1ce1768c"/>
    <w:uiPriority w:val="99"/>
    <w:tblPr>
      <w:tblInd w:w="950" w:type="dxa"/>
    </w:tblPr>
  </w:style>
  <w:style w:type="table" w:customStyle="1" w:styleId="TableNoRule46af56808-64ff-4a3c-a791-7d2e44ed92c2">
    <w:name w:val="Table NoRule 4_6af56808-64ff-4a3c-a791-7d2e44ed92c2"/>
    <w:basedOn w:val="TableNoRule3b4eff9f1-d1b2-4a8b-ac7f-a5baeddec40a"/>
    <w:uiPriority w:val="99"/>
    <w:tblPr>
      <w:tblInd w:w="1440" w:type="dxa"/>
    </w:tblPr>
  </w:style>
  <w:style w:type="table" w:customStyle="1" w:styleId="TableNoRule5a2db2c33-bc2d-48b7-80d4-1cb517db63c3">
    <w:name w:val="Table NoRule 5_a2db2c33-bc2d-48b7-80d4-1cb517db63c3"/>
    <w:basedOn w:val="TableNoRule46af56808-64ff-4a3c-a791-7d2e44ed92c2"/>
    <w:uiPriority w:val="99"/>
    <w:tblPr>
      <w:tblInd w:w="1915" w:type="dxa"/>
    </w:tblPr>
  </w:style>
  <w:style w:type="table" w:customStyle="1" w:styleId="TableNoRule67443fd95-d367-4bb8-9725-fb4ff721d746">
    <w:name w:val="Table NoRule 6_7443fd95-d367-4bb8-9725-fb4ff721d746"/>
    <w:basedOn w:val="TableNoRule5a2db2c33-bc2d-48b7-80d4-1cb517db63c3"/>
    <w:uiPriority w:val="99"/>
    <w:tblPr>
      <w:tblInd w:w="2390" w:type="dxa"/>
    </w:tblPr>
  </w:style>
  <w:style w:type="table" w:customStyle="1" w:styleId="TableNoRule7b51c4096-b4b8-411a-b177-d78c22065f93">
    <w:name w:val="Table NoRule 7_b51c4096-b4b8-411a-b177-d78c22065f93"/>
    <w:basedOn w:val="TableNoRule67443fd95-d367-4bb8-9725-fb4ff721d746"/>
    <w:uiPriority w:val="99"/>
    <w:tblPr>
      <w:tblInd w:w="2880" w:type="dxa"/>
    </w:tblPr>
  </w:style>
  <w:style w:type="table" w:customStyle="1" w:styleId="TableNoRule841090c08-aba6-4b4f-bbea-148559e6895b">
    <w:name w:val="Table NoRule 8_41090c08-aba6-4b4f-bbea-148559e6895b"/>
    <w:basedOn w:val="TableNoRule7b51c4096-b4b8-411a-b177-d78c22065f93"/>
    <w:uiPriority w:val="99"/>
    <w:tblPr>
      <w:tblInd w:w="3355" w:type="dxa"/>
    </w:tblPr>
  </w:style>
  <w:style w:type="table" w:customStyle="1" w:styleId="TableNoRule9">
    <w:name w:val="Table NoRule 9"/>
    <w:basedOn w:val="TableNoRule841090c08-aba6-4b4f-bbea-148559e6895b"/>
    <w:uiPriority w:val="99"/>
    <w:tblPr>
      <w:tblInd w:w="3830" w:type="dxa"/>
    </w:tblPr>
  </w:style>
  <w:style w:type="paragraph" w:customStyle="1" w:styleId="PageBreakB4Table">
    <w:name w:val="PageBreakB4Table"/>
    <w:basedOn w:val="Normal"/>
    <w:qFormat/>
    <w:pPr>
      <w:spacing w:before="0" w:after="0"/>
    </w:pPr>
    <w:rPr>
      <w:rFonts w:ascii="Cambria Math" w:hAnsi="Cambria Math"/>
      <w:sz w:val="6"/>
    </w:rPr>
  </w:style>
  <w:style w:type="paragraph" w:customStyle="1" w:styleId="ImageAboveCaptionLeft">
    <w:name w:val="Image Above Caption Left"/>
    <w:next w:val="Block1"/>
    <w:qFormat/>
    <w:pPr>
      <w:keepNext/>
      <w:jc w:val="left"/>
    </w:pPr>
    <w:rPr>
      <w:rFonts w:ascii="Calibri" w:hAnsi="Calibri"/>
      <w:noProof/>
    </w:rPr>
  </w:style>
  <w:style w:type="paragraph" w:customStyle="1" w:styleId="ImageAboveCaptionCenter">
    <w:name w:val="Image Above Caption Center"/>
    <w:basedOn w:val="ImageAboveCaptionLeft"/>
    <w:next w:val="Block1"/>
    <w:qFormat/>
    <w:pPr>
      <w:jc w:val="center"/>
    </w:pPr>
  </w:style>
  <w:style w:type="paragraph" w:customStyle="1" w:styleId="ImageCaptionAboveCenter">
    <w:name w:val="Image Caption Above Center"/>
    <w:basedOn w:val="ImageCaptionAboveLeft"/>
    <w:next w:val="Block1"/>
    <w:qFormat/>
    <w:pPr>
      <w:jc w:val="center"/>
    </w:pPr>
  </w:style>
  <w:style w:type="paragraph" w:customStyle="1" w:styleId="ImageCaptionAboveRight">
    <w:name w:val="Image Caption Above Right"/>
    <w:basedOn w:val="ImageCaptionAboveLeft"/>
    <w:next w:val="Block1"/>
    <w:qFormat/>
    <w:pPr>
      <w:jc w:val="right"/>
    </w:pPr>
  </w:style>
  <w:style w:type="paragraph" w:customStyle="1" w:styleId="ImageAboveCaptionRight">
    <w:name w:val="Image Above Caption Right"/>
    <w:basedOn w:val="ImageAboveCaptionLeft"/>
    <w:qFormat/>
    <w:pPr>
      <w:jc w:val="right"/>
    </w:pPr>
  </w:style>
  <w:style w:type="paragraph" w:styleId="Revision">
    <w:name w:val="Revision"/>
    <w:hidden/>
    <w:uiPriority w:val="99"/>
    <w:semiHidden/>
    <w:rsid w:val="00846E93"/>
    <w:pPr>
      <w:spacing w:before="0" w:after="0"/>
      <w:jc w:val="left"/>
    </w:pPr>
    <w:rPr>
      <w:rFonts w:ascii="Calibri" w:hAnsi="Calibr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Hayes-Santos</cp:lastModifiedBy>
  <cp:revision>11</cp:revision>
  <dcterms:created xsi:type="dcterms:W3CDTF">2025-07-25T00:01:00Z</dcterms:created>
  <dcterms:modified xsi:type="dcterms:W3CDTF">2025-09-10T03:31:00Z</dcterms:modified>
</cp:coreProperties>
</file>