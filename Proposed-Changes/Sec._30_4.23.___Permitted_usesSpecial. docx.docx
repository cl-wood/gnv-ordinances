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6121C" w14:textId="77777777" w:rsidR="00075286" w:rsidRDefault="00643CC3">
      <w:pPr>
        <w:pStyle w:val="Section"/>
      </w:pPr>
      <w:r>
        <w:t>Sec. 30-4.23. Permitted uses.</w:t>
      </w:r>
    </w:p>
    <w:p w14:paraId="2581B136" w14:textId="77777777" w:rsidR="00075286" w:rsidRDefault="00643CC3">
      <w:pPr>
        <w:pStyle w:val="Block1"/>
      </w:pPr>
      <w:r>
        <w:t xml:space="preserve">The following table contains the list of uses allowed, and specifies whether the uses are allowed by right (P), accessory to a principal use (A), or by special use permit approval (S). Blank cells indicate that the use is not allowed. No variances from the requirements of this section are allowed. </w:t>
      </w:r>
    </w:p>
    <w:p w14:paraId="7B7833F7" w14:textId="77777777" w:rsidR="00075286" w:rsidRDefault="00643CC3">
      <w:pPr>
        <w:pStyle w:val="Block1"/>
      </w:pPr>
      <w:r>
        <w:rPr>
          <w:b/>
        </w:rPr>
        <w:t>Table V-9: Permitted Uses in Special Districts.</w:t>
      </w:r>
    </w:p>
    <w:tbl>
      <w:tblPr>
        <w:tblStyle w:val="Table1"/>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Change w:id="0" w:author="Ney,Joshua A" w:date="2023-05-08T16:17:00Z">
          <w:tblPr>
            <w:tblStyle w:val="Table1"/>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PrChange>
      </w:tblPr>
      <w:tblGrid>
        <w:gridCol w:w="3593"/>
        <w:gridCol w:w="1437"/>
        <w:gridCol w:w="719"/>
        <w:gridCol w:w="719"/>
        <w:gridCol w:w="719"/>
        <w:gridCol w:w="719"/>
        <w:gridCol w:w="719"/>
        <w:gridCol w:w="715"/>
        <w:tblGridChange w:id="1">
          <w:tblGrid>
            <w:gridCol w:w="3593"/>
            <w:gridCol w:w="1437"/>
            <w:gridCol w:w="719"/>
            <w:gridCol w:w="719"/>
            <w:gridCol w:w="719"/>
            <w:gridCol w:w="719"/>
            <w:gridCol w:w="719"/>
            <w:gridCol w:w="715"/>
          </w:tblGrid>
        </w:tblGridChange>
      </w:tblGrid>
      <w:tr w:rsidR="00075286" w14:paraId="6A9CD317" w14:textId="77777777" w:rsidTr="00844812">
        <w:trPr>
          <w:trHeight w:val="1537"/>
          <w:trPrChange w:id="2" w:author="Ney,Joshua A" w:date="2023-05-08T16:17:00Z">
            <w:trPr>
              <w:trHeight w:val="250"/>
            </w:trPr>
          </w:trPrChange>
        </w:trPr>
        <w:tc>
          <w:tcPr>
            <w:tcW w:w="1923" w:type="pct"/>
            <w:shd w:val="clear" w:color="auto" w:fill="C0C0C0"/>
            <w:textDirection w:val="btLr"/>
            <w:tcPrChange w:id="3" w:author="Ney,Joshua A" w:date="2023-05-08T16:17:00Z">
              <w:tcPr>
                <w:tcW w:w="1923" w:type="pct"/>
                <w:shd w:val="clear" w:color="auto" w:fill="C0C0C0"/>
                <w:textDirection w:val="btLr"/>
              </w:tcPr>
            </w:tcPrChange>
          </w:tcPr>
          <w:p w14:paraId="4D6E7248" w14:textId="77777777" w:rsidR="00075286" w:rsidRDefault="00643CC3">
            <w:r>
              <w:rPr>
                <w:b/>
                <w:sz w:val="22"/>
              </w:rPr>
              <w:t>Use</w:t>
            </w:r>
          </w:p>
        </w:tc>
        <w:tc>
          <w:tcPr>
            <w:tcW w:w="769" w:type="pct"/>
            <w:shd w:val="clear" w:color="auto" w:fill="C0C0C0"/>
            <w:textDirection w:val="btLr"/>
            <w:tcPrChange w:id="4" w:author="Ney,Joshua A" w:date="2023-05-08T16:17:00Z">
              <w:tcPr>
                <w:tcW w:w="769" w:type="pct"/>
                <w:shd w:val="clear" w:color="auto" w:fill="C0C0C0"/>
                <w:textDirection w:val="btLr"/>
              </w:tcPr>
            </w:tcPrChange>
          </w:tcPr>
          <w:p w14:paraId="21230F32" w14:textId="77777777" w:rsidR="00075286" w:rsidRDefault="00643CC3">
            <w:r>
              <w:rPr>
                <w:b/>
                <w:sz w:val="22"/>
              </w:rPr>
              <w:t>Use Standards</w:t>
            </w:r>
          </w:p>
        </w:tc>
        <w:tc>
          <w:tcPr>
            <w:tcW w:w="385" w:type="pct"/>
            <w:shd w:val="clear" w:color="auto" w:fill="C0C0C0"/>
            <w:textDirection w:val="btLr"/>
            <w:tcPrChange w:id="5" w:author="Ney,Joshua A" w:date="2023-05-08T16:17:00Z">
              <w:tcPr>
                <w:tcW w:w="385" w:type="pct"/>
                <w:shd w:val="clear" w:color="auto" w:fill="C0C0C0"/>
                <w:textDirection w:val="btLr"/>
              </w:tcPr>
            </w:tcPrChange>
          </w:tcPr>
          <w:p w14:paraId="590ABF3D" w14:textId="77777777" w:rsidR="00075286" w:rsidRDefault="00643CC3">
            <w:r>
              <w:rPr>
                <w:b/>
                <w:sz w:val="22"/>
              </w:rPr>
              <w:t>AGR</w:t>
            </w:r>
          </w:p>
        </w:tc>
        <w:tc>
          <w:tcPr>
            <w:tcW w:w="385" w:type="pct"/>
            <w:shd w:val="clear" w:color="auto" w:fill="C0C0C0"/>
            <w:textDirection w:val="btLr"/>
            <w:tcPrChange w:id="6" w:author="Ney,Joshua A" w:date="2023-05-08T16:17:00Z">
              <w:tcPr>
                <w:tcW w:w="385" w:type="pct"/>
                <w:shd w:val="clear" w:color="auto" w:fill="C0C0C0"/>
                <w:textDirection w:val="btLr"/>
              </w:tcPr>
            </w:tcPrChange>
          </w:tcPr>
          <w:p w14:paraId="0C576B58" w14:textId="77777777" w:rsidR="00075286" w:rsidRDefault="00643CC3">
            <w:r>
              <w:rPr>
                <w:b/>
                <w:sz w:val="22"/>
              </w:rPr>
              <w:t>AF</w:t>
            </w:r>
          </w:p>
        </w:tc>
        <w:tc>
          <w:tcPr>
            <w:tcW w:w="385" w:type="pct"/>
            <w:shd w:val="clear" w:color="auto" w:fill="C0C0C0"/>
            <w:textDirection w:val="btLr"/>
            <w:tcPrChange w:id="7" w:author="Ney,Joshua A" w:date="2023-05-08T16:17:00Z">
              <w:tcPr>
                <w:tcW w:w="385" w:type="pct"/>
                <w:shd w:val="clear" w:color="auto" w:fill="C0C0C0"/>
                <w:textDirection w:val="btLr"/>
              </w:tcPr>
            </w:tcPrChange>
          </w:tcPr>
          <w:p w14:paraId="10BDBCD4" w14:textId="77777777" w:rsidR="00075286" w:rsidRDefault="00643CC3">
            <w:r>
              <w:rPr>
                <w:b/>
                <w:sz w:val="22"/>
              </w:rPr>
              <w:t>CON</w:t>
            </w:r>
          </w:p>
        </w:tc>
        <w:tc>
          <w:tcPr>
            <w:tcW w:w="385" w:type="pct"/>
            <w:shd w:val="clear" w:color="auto" w:fill="C0C0C0"/>
            <w:textDirection w:val="btLr"/>
            <w:tcPrChange w:id="8" w:author="Ney,Joshua A" w:date="2023-05-08T16:17:00Z">
              <w:tcPr>
                <w:tcW w:w="385" w:type="pct"/>
                <w:shd w:val="clear" w:color="auto" w:fill="C0C0C0"/>
                <w:textDirection w:val="btLr"/>
              </w:tcPr>
            </w:tcPrChange>
          </w:tcPr>
          <w:p w14:paraId="5A01CAC9" w14:textId="77777777" w:rsidR="00075286" w:rsidRDefault="00643CC3">
            <w:r>
              <w:rPr>
                <w:b/>
                <w:sz w:val="22"/>
              </w:rPr>
              <w:t>ED</w:t>
            </w:r>
          </w:p>
        </w:tc>
        <w:tc>
          <w:tcPr>
            <w:tcW w:w="385" w:type="pct"/>
            <w:shd w:val="clear" w:color="auto" w:fill="C0C0C0"/>
            <w:textDirection w:val="btLr"/>
            <w:tcPrChange w:id="9" w:author="Ney,Joshua A" w:date="2023-05-08T16:17:00Z">
              <w:tcPr>
                <w:tcW w:w="385" w:type="pct"/>
                <w:shd w:val="clear" w:color="auto" w:fill="C0C0C0"/>
                <w:textDirection w:val="btLr"/>
              </w:tcPr>
            </w:tcPrChange>
          </w:tcPr>
          <w:p w14:paraId="11CD5C96" w14:textId="77777777" w:rsidR="00075286" w:rsidRDefault="00643CC3">
            <w:r>
              <w:rPr>
                <w:b/>
                <w:sz w:val="22"/>
              </w:rPr>
              <w:t>MD</w:t>
            </w:r>
          </w:p>
        </w:tc>
        <w:tc>
          <w:tcPr>
            <w:tcW w:w="383" w:type="pct"/>
            <w:shd w:val="clear" w:color="auto" w:fill="C0C0C0"/>
            <w:textDirection w:val="btLr"/>
            <w:tcPrChange w:id="10" w:author="Ney,Joshua A" w:date="2023-05-08T16:17:00Z">
              <w:tcPr>
                <w:tcW w:w="385" w:type="pct"/>
                <w:shd w:val="clear" w:color="auto" w:fill="C0C0C0"/>
                <w:textDirection w:val="btLr"/>
              </w:tcPr>
            </w:tcPrChange>
          </w:tcPr>
          <w:p w14:paraId="0E65989F" w14:textId="77777777" w:rsidR="00075286" w:rsidRDefault="00643CC3">
            <w:r>
              <w:rPr>
                <w:b/>
                <w:sz w:val="22"/>
              </w:rPr>
              <w:t>PS</w:t>
            </w:r>
            <w:r>
              <w:rPr>
                <w:b/>
                <w:sz w:val="22"/>
                <w:vertAlign w:val="superscript"/>
              </w:rPr>
              <w:t>*</w:t>
            </w:r>
          </w:p>
        </w:tc>
      </w:tr>
      <w:tr w:rsidR="00075286" w14:paraId="27199772" w14:textId="77777777" w:rsidTr="00844812">
        <w:tc>
          <w:tcPr>
            <w:tcW w:w="1923" w:type="pct"/>
          </w:tcPr>
          <w:p w14:paraId="1D5B1690" w14:textId="77777777" w:rsidR="00075286" w:rsidRDefault="00643CC3">
            <w:r>
              <w:rPr>
                <w:sz w:val="22"/>
              </w:rPr>
              <w:t xml:space="preserve">Accessory dwelling unit </w:t>
            </w:r>
          </w:p>
        </w:tc>
        <w:tc>
          <w:tcPr>
            <w:tcW w:w="769" w:type="pct"/>
          </w:tcPr>
          <w:p w14:paraId="4A7D59CB" w14:textId="77777777" w:rsidR="00075286" w:rsidRDefault="00643CC3">
            <w:r>
              <w:rPr>
                <w:sz w:val="22"/>
              </w:rPr>
              <w:t>30-5.36</w:t>
            </w:r>
          </w:p>
        </w:tc>
        <w:tc>
          <w:tcPr>
            <w:tcW w:w="385" w:type="pct"/>
          </w:tcPr>
          <w:p w14:paraId="45EAA586" w14:textId="77777777" w:rsidR="00075286" w:rsidRDefault="00643CC3">
            <w:r>
              <w:rPr>
                <w:sz w:val="22"/>
              </w:rPr>
              <w:t xml:space="preserve">A </w:t>
            </w:r>
          </w:p>
        </w:tc>
        <w:tc>
          <w:tcPr>
            <w:tcW w:w="385" w:type="pct"/>
          </w:tcPr>
          <w:p w14:paraId="55DCEB48" w14:textId="77777777" w:rsidR="00075286" w:rsidRDefault="00643CC3">
            <w:r>
              <w:rPr>
                <w:sz w:val="22"/>
              </w:rPr>
              <w:t xml:space="preserve">- </w:t>
            </w:r>
          </w:p>
        </w:tc>
        <w:tc>
          <w:tcPr>
            <w:tcW w:w="385" w:type="pct"/>
          </w:tcPr>
          <w:p w14:paraId="173B0EB0" w14:textId="77777777" w:rsidR="00075286" w:rsidRDefault="00643CC3">
            <w:r>
              <w:rPr>
                <w:sz w:val="22"/>
              </w:rPr>
              <w:t xml:space="preserve">- </w:t>
            </w:r>
          </w:p>
        </w:tc>
        <w:tc>
          <w:tcPr>
            <w:tcW w:w="385" w:type="pct"/>
          </w:tcPr>
          <w:p w14:paraId="4FAF2E22" w14:textId="77777777" w:rsidR="00075286" w:rsidRDefault="00643CC3">
            <w:del w:id="11" w:author="Ney,Joshua A" w:date="2023-05-08T16:16:00Z">
              <w:r w:rsidDel="00643CC3">
                <w:rPr>
                  <w:sz w:val="22"/>
                </w:rPr>
                <w:delText xml:space="preserve">- </w:delText>
              </w:r>
            </w:del>
            <w:ins w:id="12" w:author="Ney,Joshua A" w:date="2023-05-08T16:16:00Z">
              <w:r>
                <w:rPr>
                  <w:sz w:val="22"/>
                </w:rPr>
                <w:t>A</w:t>
              </w:r>
            </w:ins>
          </w:p>
        </w:tc>
        <w:tc>
          <w:tcPr>
            <w:tcW w:w="385" w:type="pct"/>
          </w:tcPr>
          <w:p w14:paraId="0E89B109" w14:textId="77777777" w:rsidR="00075286" w:rsidRDefault="00643CC3">
            <w:r>
              <w:rPr>
                <w:sz w:val="22"/>
              </w:rPr>
              <w:t xml:space="preserve">A </w:t>
            </w:r>
          </w:p>
        </w:tc>
        <w:tc>
          <w:tcPr>
            <w:tcW w:w="383" w:type="pct"/>
          </w:tcPr>
          <w:p w14:paraId="53596236" w14:textId="77777777" w:rsidR="00075286" w:rsidRDefault="00643CC3">
            <w:del w:id="13" w:author="Ney,Joshua A" w:date="2023-05-08T16:16:00Z">
              <w:r w:rsidDel="00643CC3">
                <w:rPr>
                  <w:sz w:val="22"/>
                </w:rPr>
                <w:delText xml:space="preserve">- </w:delText>
              </w:r>
            </w:del>
            <w:ins w:id="14" w:author="Ney,Joshua A" w:date="2023-05-08T16:16:00Z">
              <w:r>
                <w:rPr>
                  <w:sz w:val="22"/>
                </w:rPr>
                <w:t xml:space="preserve">A </w:t>
              </w:r>
            </w:ins>
          </w:p>
        </w:tc>
      </w:tr>
      <w:tr w:rsidR="00643CC3" w14:paraId="7C8BB0DE" w14:textId="77777777" w:rsidTr="00844812">
        <w:trPr>
          <w:ins w:id="15" w:author="Ney,Joshua A" w:date="2023-05-08T16:17:00Z"/>
        </w:trPr>
        <w:tc>
          <w:tcPr>
            <w:tcW w:w="1923" w:type="pct"/>
          </w:tcPr>
          <w:p w14:paraId="1BD3C47C" w14:textId="77777777" w:rsidR="00643CC3" w:rsidRDefault="00643CC3">
            <w:pPr>
              <w:rPr>
                <w:ins w:id="16" w:author="Ney,Joshua A" w:date="2023-05-08T16:17:00Z"/>
                <w:sz w:val="22"/>
              </w:rPr>
            </w:pPr>
            <w:ins w:id="17" w:author="Ney,Joshua A" w:date="2023-05-08T16:18:00Z">
              <w:r>
                <w:rPr>
                  <w:sz w:val="22"/>
                </w:rPr>
                <w:t>Adult day care home</w:t>
              </w:r>
            </w:ins>
          </w:p>
        </w:tc>
        <w:tc>
          <w:tcPr>
            <w:tcW w:w="769" w:type="pct"/>
          </w:tcPr>
          <w:p w14:paraId="26259B3F" w14:textId="77777777" w:rsidR="00643CC3" w:rsidRDefault="00643CC3">
            <w:pPr>
              <w:rPr>
                <w:ins w:id="18" w:author="Ney,Joshua A" w:date="2023-05-08T16:17:00Z"/>
                <w:sz w:val="22"/>
              </w:rPr>
            </w:pPr>
          </w:p>
        </w:tc>
        <w:tc>
          <w:tcPr>
            <w:tcW w:w="385" w:type="pct"/>
          </w:tcPr>
          <w:p w14:paraId="0BC17D55" w14:textId="77777777" w:rsidR="00643CC3" w:rsidRDefault="00643CC3">
            <w:pPr>
              <w:rPr>
                <w:ins w:id="19" w:author="Ney,Joshua A" w:date="2023-05-08T16:17:00Z"/>
                <w:sz w:val="22"/>
              </w:rPr>
            </w:pPr>
          </w:p>
        </w:tc>
        <w:tc>
          <w:tcPr>
            <w:tcW w:w="385" w:type="pct"/>
          </w:tcPr>
          <w:p w14:paraId="18F1D742" w14:textId="77777777" w:rsidR="00643CC3" w:rsidRDefault="00643CC3">
            <w:pPr>
              <w:rPr>
                <w:ins w:id="20" w:author="Ney,Joshua A" w:date="2023-05-08T16:17:00Z"/>
                <w:sz w:val="22"/>
              </w:rPr>
            </w:pPr>
          </w:p>
        </w:tc>
        <w:tc>
          <w:tcPr>
            <w:tcW w:w="385" w:type="pct"/>
          </w:tcPr>
          <w:p w14:paraId="10DBCD5B" w14:textId="77777777" w:rsidR="00643CC3" w:rsidRDefault="00643CC3">
            <w:pPr>
              <w:rPr>
                <w:ins w:id="21" w:author="Ney,Joshua A" w:date="2023-05-08T16:17:00Z"/>
                <w:sz w:val="22"/>
              </w:rPr>
            </w:pPr>
          </w:p>
        </w:tc>
        <w:tc>
          <w:tcPr>
            <w:tcW w:w="385" w:type="pct"/>
          </w:tcPr>
          <w:p w14:paraId="5B61CF62" w14:textId="77777777" w:rsidR="00643CC3" w:rsidDel="00643CC3" w:rsidRDefault="00643CC3">
            <w:pPr>
              <w:rPr>
                <w:ins w:id="22" w:author="Ney,Joshua A" w:date="2023-05-08T16:17:00Z"/>
                <w:sz w:val="22"/>
              </w:rPr>
            </w:pPr>
          </w:p>
        </w:tc>
        <w:tc>
          <w:tcPr>
            <w:tcW w:w="385" w:type="pct"/>
          </w:tcPr>
          <w:p w14:paraId="525DCCB3" w14:textId="77777777" w:rsidR="00643CC3" w:rsidRDefault="00643CC3">
            <w:pPr>
              <w:rPr>
                <w:ins w:id="23" w:author="Ney,Joshua A" w:date="2023-05-08T16:17:00Z"/>
                <w:sz w:val="22"/>
              </w:rPr>
            </w:pPr>
            <w:ins w:id="24" w:author="Ney,Joshua A" w:date="2023-05-08T16:18:00Z">
              <w:r>
                <w:rPr>
                  <w:sz w:val="22"/>
                </w:rPr>
                <w:t>P</w:t>
              </w:r>
            </w:ins>
          </w:p>
        </w:tc>
        <w:tc>
          <w:tcPr>
            <w:tcW w:w="383" w:type="pct"/>
          </w:tcPr>
          <w:p w14:paraId="7382D0A8" w14:textId="77777777" w:rsidR="00643CC3" w:rsidDel="00643CC3" w:rsidRDefault="00643CC3">
            <w:pPr>
              <w:rPr>
                <w:ins w:id="25" w:author="Ney,Joshua A" w:date="2023-05-08T16:17:00Z"/>
                <w:sz w:val="22"/>
              </w:rPr>
            </w:pPr>
            <w:ins w:id="26" w:author="Ney,Joshua A" w:date="2023-05-08T16:18:00Z">
              <w:r>
                <w:rPr>
                  <w:sz w:val="22"/>
                </w:rPr>
                <w:t>P</w:t>
              </w:r>
            </w:ins>
          </w:p>
        </w:tc>
      </w:tr>
      <w:tr w:rsidR="00075286" w14:paraId="4708E06B" w14:textId="77777777" w:rsidTr="00844812">
        <w:tc>
          <w:tcPr>
            <w:tcW w:w="1923" w:type="pct"/>
          </w:tcPr>
          <w:p w14:paraId="160D2DF6" w14:textId="77777777" w:rsidR="00075286" w:rsidRDefault="00643CC3">
            <w:r>
              <w:rPr>
                <w:sz w:val="22"/>
              </w:rPr>
              <w:t xml:space="preserve">Agricultural, forestry and fishing uses </w:t>
            </w:r>
          </w:p>
        </w:tc>
        <w:tc>
          <w:tcPr>
            <w:tcW w:w="769" w:type="pct"/>
          </w:tcPr>
          <w:p w14:paraId="12A8ECD8" w14:textId="77777777" w:rsidR="00075286" w:rsidRDefault="00075286"/>
        </w:tc>
        <w:tc>
          <w:tcPr>
            <w:tcW w:w="385" w:type="pct"/>
          </w:tcPr>
          <w:p w14:paraId="7592CFF7" w14:textId="77777777" w:rsidR="00075286" w:rsidRDefault="00643CC3">
            <w:r>
              <w:rPr>
                <w:sz w:val="22"/>
              </w:rPr>
              <w:t xml:space="preserve">P </w:t>
            </w:r>
          </w:p>
        </w:tc>
        <w:tc>
          <w:tcPr>
            <w:tcW w:w="385" w:type="pct"/>
          </w:tcPr>
          <w:p w14:paraId="1C412B19" w14:textId="77777777" w:rsidR="00075286" w:rsidRDefault="00643CC3">
            <w:r>
              <w:rPr>
                <w:sz w:val="22"/>
              </w:rPr>
              <w:t xml:space="preserve">- </w:t>
            </w:r>
          </w:p>
        </w:tc>
        <w:tc>
          <w:tcPr>
            <w:tcW w:w="385" w:type="pct"/>
          </w:tcPr>
          <w:p w14:paraId="0B1F1502" w14:textId="77777777" w:rsidR="00075286" w:rsidRDefault="00643CC3">
            <w:r>
              <w:rPr>
                <w:sz w:val="22"/>
              </w:rPr>
              <w:t xml:space="preserve">- </w:t>
            </w:r>
          </w:p>
        </w:tc>
        <w:tc>
          <w:tcPr>
            <w:tcW w:w="385" w:type="pct"/>
          </w:tcPr>
          <w:p w14:paraId="4275A6AC" w14:textId="77777777" w:rsidR="00075286" w:rsidRDefault="00643CC3">
            <w:r>
              <w:rPr>
                <w:sz w:val="22"/>
              </w:rPr>
              <w:t xml:space="preserve">- </w:t>
            </w:r>
          </w:p>
        </w:tc>
        <w:tc>
          <w:tcPr>
            <w:tcW w:w="385" w:type="pct"/>
          </w:tcPr>
          <w:p w14:paraId="3687F01F" w14:textId="77777777" w:rsidR="00075286" w:rsidRDefault="00643CC3">
            <w:r>
              <w:rPr>
                <w:sz w:val="22"/>
              </w:rPr>
              <w:t xml:space="preserve">- </w:t>
            </w:r>
          </w:p>
        </w:tc>
        <w:tc>
          <w:tcPr>
            <w:tcW w:w="383" w:type="pct"/>
          </w:tcPr>
          <w:p w14:paraId="1813B4B9" w14:textId="77777777" w:rsidR="00075286" w:rsidRDefault="00643CC3">
            <w:r>
              <w:rPr>
                <w:sz w:val="22"/>
              </w:rPr>
              <w:t xml:space="preserve">- </w:t>
            </w:r>
          </w:p>
        </w:tc>
      </w:tr>
      <w:tr w:rsidR="00075286" w14:paraId="7566DDF5" w14:textId="77777777" w:rsidTr="00844812">
        <w:tc>
          <w:tcPr>
            <w:tcW w:w="1923" w:type="pct"/>
          </w:tcPr>
          <w:p w14:paraId="3A964017" w14:textId="77777777" w:rsidR="00075286" w:rsidRDefault="00643CC3">
            <w:r>
              <w:rPr>
                <w:sz w:val="22"/>
              </w:rPr>
              <w:t xml:space="preserve">Airport </w:t>
            </w:r>
          </w:p>
        </w:tc>
        <w:tc>
          <w:tcPr>
            <w:tcW w:w="769" w:type="pct"/>
          </w:tcPr>
          <w:p w14:paraId="31257651" w14:textId="77777777" w:rsidR="00075286" w:rsidRDefault="00075286"/>
        </w:tc>
        <w:tc>
          <w:tcPr>
            <w:tcW w:w="385" w:type="pct"/>
          </w:tcPr>
          <w:p w14:paraId="0538D19A" w14:textId="77777777" w:rsidR="00075286" w:rsidRDefault="00643CC3">
            <w:r>
              <w:rPr>
                <w:sz w:val="22"/>
              </w:rPr>
              <w:t xml:space="preserve">- </w:t>
            </w:r>
          </w:p>
        </w:tc>
        <w:tc>
          <w:tcPr>
            <w:tcW w:w="385" w:type="pct"/>
          </w:tcPr>
          <w:p w14:paraId="6FCDC20E" w14:textId="77777777" w:rsidR="00075286" w:rsidRDefault="00643CC3">
            <w:r>
              <w:rPr>
                <w:sz w:val="22"/>
              </w:rPr>
              <w:t xml:space="preserve">S </w:t>
            </w:r>
          </w:p>
        </w:tc>
        <w:tc>
          <w:tcPr>
            <w:tcW w:w="385" w:type="pct"/>
          </w:tcPr>
          <w:p w14:paraId="439A8D5E" w14:textId="77777777" w:rsidR="00075286" w:rsidRDefault="00643CC3">
            <w:r>
              <w:rPr>
                <w:sz w:val="22"/>
              </w:rPr>
              <w:t xml:space="preserve">- </w:t>
            </w:r>
          </w:p>
        </w:tc>
        <w:tc>
          <w:tcPr>
            <w:tcW w:w="385" w:type="pct"/>
          </w:tcPr>
          <w:p w14:paraId="1B2E39C6" w14:textId="77777777" w:rsidR="00075286" w:rsidRDefault="00643CC3">
            <w:r>
              <w:rPr>
                <w:sz w:val="22"/>
              </w:rPr>
              <w:t xml:space="preserve">- </w:t>
            </w:r>
          </w:p>
        </w:tc>
        <w:tc>
          <w:tcPr>
            <w:tcW w:w="385" w:type="pct"/>
          </w:tcPr>
          <w:p w14:paraId="576B269D" w14:textId="77777777" w:rsidR="00075286" w:rsidRDefault="00643CC3">
            <w:r>
              <w:rPr>
                <w:sz w:val="22"/>
              </w:rPr>
              <w:t xml:space="preserve">- </w:t>
            </w:r>
          </w:p>
        </w:tc>
        <w:tc>
          <w:tcPr>
            <w:tcW w:w="383" w:type="pct"/>
          </w:tcPr>
          <w:p w14:paraId="44B52C07" w14:textId="77777777" w:rsidR="00075286" w:rsidRDefault="00643CC3">
            <w:r>
              <w:rPr>
                <w:sz w:val="22"/>
              </w:rPr>
              <w:t xml:space="preserve">- </w:t>
            </w:r>
          </w:p>
        </w:tc>
      </w:tr>
      <w:tr w:rsidR="00075286" w14:paraId="7ECFC2F8" w14:textId="77777777" w:rsidTr="00844812">
        <w:tc>
          <w:tcPr>
            <w:tcW w:w="1923" w:type="pct"/>
          </w:tcPr>
          <w:p w14:paraId="065E02E8" w14:textId="77777777" w:rsidR="00075286" w:rsidRDefault="00643CC3">
            <w:r>
              <w:rPr>
                <w:sz w:val="22"/>
              </w:rPr>
              <w:t xml:space="preserve">Animal specialty services </w:t>
            </w:r>
          </w:p>
        </w:tc>
        <w:tc>
          <w:tcPr>
            <w:tcW w:w="769" w:type="pct"/>
          </w:tcPr>
          <w:p w14:paraId="5FA23E58" w14:textId="77777777" w:rsidR="00075286" w:rsidRDefault="00075286"/>
        </w:tc>
        <w:tc>
          <w:tcPr>
            <w:tcW w:w="385" w:type="pct"/>
          </w:tcPr>
          <w:p w14:paraId="6E3E9B6B" w14:textId="77777777" w:rsidR="00075286" w:rsidRDefault="00643CC3">
            <w:r>
              <w:rPr>
                <w:sz w:val="22"/>
              </w:rPr>
              <w:t xml:space="preserve">P </w:t>
            </w:r>
          </w:p>
        </w:tc>
        <w:tc>
          <w:tcPr>
            <w:tcW w:w="385" w:type="pct"/>
          </w:tcPr>
          <w:p w14:paraId="72DD55D3" w14:textId="77777777" w:rsidR="00075286" w:rsidRDefault="00643CC3">
            <w:r>
              <w:rPr>
                <w:sz w:val="22"/>
              </w:rPr>
              <w:t xml:space="preserve">- </w:t>
            </w:r>
          </w:p>
        </w:tc>
        <w:tc>
          <w:tcPr>
            <w:tcW w:w="385" w:type="pct"/>
          </w:tcPr>
          <w:p w14:paraId="30326688" w14:textId="77777777" w:rsidR="00075286" w:rsidRDefault="00643CC3">
            <w:r>
              <w:rPr>
                <w:sz w:val="22"/>
              </w:rPr>
              <w:t xml:space="preserve">- </w:t>
            </w:r>
          </w:p>
        </w:tc>
        <w:tc>
          <w:tcPr>
            <w:tcW w:w="385" w:type="pct"/>
          </w:tcPr>
          <w:p w14:paraId="18943205" w14:textId="77777777" w:rsidR="00075286" w:rsidRDefault="00643CC3">
            <w:r>
              <w:rPr>
                <w:sz w:val="22"/>
              </w:rPr>
              <w:t xml:space="preserve">- </w:t>
            </w:r>
          </w:p>
        </w:tc>
        <w:tc>
          <w:tcPr>
            <w:tcW w:w="385" w:type="pct"/>
          </w:tcPr>
          <w:p w14:paraId="084FAFA7" w14:textId="77777777" w:rsidR="00075286" w:rsidRDefault="00643CC3">
            <w:r>
              <w:rPr>
                <w:sz w:val="22"/>
              </w:rPr>
              <w:t xml:space="preserve">- </w:t>
            </w:r>
          </w:p>
        </w:tc>
        <w:tc>
          <w:tcPr>
            <w:tcW w:w="383" w:type="pct"/>
          </w:tcPr>
          <w:p w14:paraId="7412583B" w14:textId="77777777" w:rsidR="00075286" w:rsidRDefault="00643CC3">
            <w:r>
              <w:rPr>
                <w:sz w:val="22"/>
              </w:rPr>
              <w:t xml:space="preserve">P </w:t>
            </w:r>
          </w:p>
        </w:tc>
      </w:tr>
      <w:tr w:rsidR="00075286" w14:paraId="3DD0070E" w14:textId="77777777" w:rsidTr="00844812">
        <w:tc>
          <w:tcPr>
            <w:tcW w:w="1923" w:type="pct"/>
          </w:tcPr>
          <w:p w14:paraId="0377A7E6" w14:textId="77777777" w:rsidR="00075286" w:rsidRDefault="00643CC3">
            <w:r>
              <w:rPr>
                <w:sz w:val="22"/>
              </w:rPr>
              <w:t xml:space="preserve">Arboreta and botanical or zoological garden </w:t>
            </w:r>
          </w:p>
        </w:tc>
        <w:tc>
          <w:tcPr>
            <w:tcW w:w="769" w:type="pct"/>
          </w:tcPr>
          <w:p w14:paraId="2070C327" w14:textId="77777777" w:rsidR="00075286" w:rsidRDefault="00075286"/>
        </w:tc>
        <w:tc>
          <w:tcPr>
            <w:tcW w:w="385" w:type="pct"/>
          </w:tcPr>
          <w:p w14:paraId="20FB632C" w14:textId="7F31020B" w:rsidR="00075286" w:rsidRDefault="00643CC3">
            <w:del w:id="27" w:author="Adrian Hayes-Santos" w:date="2025-08-19T21:44:00Z" w16du:dateUtc="2025-08-20T01:44:00Z">
              <w:r w:rsidDel="00F21D5A">
                <w:rPr>
                  <w:sz w:val="22"/>
                </w:rPr>
                <w:delText xml:space="preserve">- </w:delText>
              </w:r>
            </w:del>
            <w:ins w:id="28" w:author="Adrian Hayes-Santos" w:date="2025-08-19T21:44:00Z" w16du:dateUtc="2025-08-20T01:44:00Z">
              <w:r w:rsidR="00F21D5A">
                <w:rPr>
                  <w:sz w:val="22"/>
                </w:rPr>
                <w:t>P</w:t>
              </w:r>
            </w:ins>
          </w:p>
        </w:tc>
        <w:tc>
          <w:tcPr>
            <w:tcW w:w="385" w:type="pct"/>
          </w:tcPr>
          <w:p w14:paraId="671844B5" w14:textId="77777777" w:rsidR="00075286" w:rsidRDefault="00643CC3">
            <w:ins w:id="29" w:author="Ney,Joshua A" w:date="2023-05-08T16:18:00Z">
              <w:r>
                <w:rPr>
                  <w:sz w:val="22"/>
                </w:rPr>
                <w:t>P</w:t>
              </w:r>
            </w:ins>
            <w:del w:id="30" w:author="Ney,Joshua A" w:date="2023-05-08T16:18:00Z">
              <w:r w:rsidDel="00643CC3">
                <w:rPr>
                  <w:sz w:val="22"/>
                </w:rPr>
                <w:delText xml:space="preserve">- </w:delText>
              </w:r>
            </w:del>
          </w:p>
        </w:tc>
        <w:tc>
          <w:tcPr>
            <w:tcW w:w="385" w:type="pct"/>
          </w:tcPr>
          <w:p w14:paraId="2910B6A9" w14:textId="77777777" w:rsidR="00075286" w:rsidRDefault="00643CC3">
            <w:r>
              <w:rPr>
                <w:sz w:val="22"/>
              </w:rPr>
              <w:t xml:space="preserve">P </w:t>
            </w:r>
          </w:p>
        </w:tc>
        <w:tc>
          <w:tcPr>
            <w:tcW w:w="385" w:type="pct"/>
          </w:tcPr>
          <w:p w14:paraId="013C423F" w14:textId="77777777" w:rsidR="00075286" w:rsidRDefault="00643CC3">
            <w:del w:id="31" w:author="Ney,Joshua A" w:date="2023-05-08T16:18:00Z">
              <w:r w:rsidDel="00643CC3">
                <w:rPr>
                  <w:sz w:val="22"/>
                </w:rPr>
                <w:delText xml:space="preserve">- </w:delText>
              </w:r>
            </w:del>
            <w:ins w:id="32" w:author="Ney,Joshua A" w:date="2023-05-08T16:18:00Z">
              <w:r>
                <w:rPr>
                  <w:sz w:val="22"/>
                </w:rPr>
                <w:t>P</w:t>
              </w:r>
            </w:ins>
          </w:p>
        </w:tc>
        <w:tc>
          <w:tcPr>
            <w:tcW w:w="385" w:type="pct"/>
          </w:tcPr>
          <w:p w14:paraId="7FC61DFC" w14:textId="77777777" w:rsidR="00075286" w:rsidRDefault="00643CC3">
            <w:del w:id="33" w:author="Ney,Joshua A" w:date="2023-05-08T16:18:00Z">
              <w:r w:rsidDel="00643CC3">
                <w:rPr>
                  <w:sz w:val="22"/>
                </w:rPr>
                <w:delText xml:space="preserve">- </w:delText>
              </w:r>
            </w:del>
            <w:ins w:id="34" w:author="Ney,Joshua A" w:date="2023-05-08T16:18:00Z">
              <w:r>
                <w:rPr>
                  <w:sz w:val="22"/>
                </w:rPr>
                <w:t>P</w:t>
              </w:r>
            </w:ins>
          </w:p>
        </w:tc>
        <w:tc>
          <w:tcPr>
            <w:tcW w:w="383" w:type="pct"/>
          </w:tcPr>
          <w:p w14:paraId="6E79481A" w14:textId="77777777" w:rsidR="00075286" w:rsidRDefault="00643CC3">
            <w:r>
              <w:rPr>
                <w:sz w:val="22"/>
              </w:rPr>
              <w:t xml:space="preserve">P </w:t>
            </w:r>
          </w:p>
        </w:tc>
      </w:tr>
      <w:tr w:rsidR="00075286" w14:paraId="30CFEDE9" w14:textId="77777777" w:rsidTr="00844812">
        <w:tc>
          <w:tcPr>
            <w:tcW w:w="1923" w:type="pct"/>
          </w:tcPr>
          <w:p w14:paraId="70AB766E" w14:textId="77777777" w:rsidR="00075286" w:rsidRDefault="00643CC3">
            <w:r>
              <w:rPr>
                <w:sz w:val="22"/>
              </w:rPr>
              <w:t xml:space="preserve">Armor systems manufacturing and assembly </w:t>
            </w:r>
          </w:p>
        </w:tc>
        <w:tc>
          <w:tcPr>
            <w:tcW w:w="769" w:type="pct"/>
          </w:tcPr>
          <w:p w14:paraId="7CEB4BB3" w14:textId="77777777" w:rsidR="00075286" w:rsidRDefault="00643CC3">
            <w:r>
              <w:rPr>
                <w:sz w:val="22"/>
              </w:rPr>
              <w:t>30-5.16</w:t>
            </w:r>
          </w:p>
        </w:tc>
        <w:tc>
          <w:tcPr>
            <w:tcW w:w="385" w:type="pct"/>
          </w:tcPr>
          <w:p w14:paraId="69C4080A" w14:textId="77777777" w:rsidR="00075286" w:rsidRDefault="00643CC3">
            <w:r>
              <w:rPr>
                <w:sz w:val="22"/>
              </w:rPr>
              <w:t xml:space="preserve">- </w:t>
            </w:r>
          </w:p>
        </w:tc>
        <w:tc>
          <w:tcPr>
            <w:tcW w:w="385" w:type="pct"/>
          </w:tcPr>
          <w:p w14:paraId="207544C5" w14:textId="77777777" w:rsidR="00075286" w:rsidRDefault="00643CC3">
            <w:r>
              <w:rPr>
                <w:sz w:val="22"/>
              </w:rPr>
              <w:t xml:space="preserve">P </w:t>
            </w:r>
          </w:p>
        </w:tc>
        <w:tc>
          <w:tcPr>
            <w:tcW w:w="385" w:type="pct"/>
          </w:tcPr>
          <w:p w14:paraId="4DDC0AF0" w14:textId="77777777" w:rsidR="00075286" w:rsidRDefault="00643CC3">
            <w:r>
              <w:rPr>
                <w:sz w:val="22"/>
              </w:rPr>
              <w:t xml:space="preserve">- </w:t>
            </w:r>
          </w:p>
        </w:tc>
        <w:tc>
          <w:tcPr>
            <w:tcW w:w="385" w:type="pct"/>
          </w:tcPr>
          <w:p w14:paraId="0D9C7D12" w14:textId="77777777" w:rsidR="00075286" w:rsidRDefault="00643CC3">
            <w:r>
              <w:rPr>
                <w:sz w:val="22"/>
              </w:rPr>
              <w:t xml:space="preserve">- </w:t>
            </w:r>
          </w:p>
        </w:tc>
        <w:tc>
          <w:tcPr>
            <w:tcW w:w="385" w:type="pct"/>
          </w:tcPr>
          <w:p w14:paraId="4776D3E3" w14:textId="77777777" w:rsidR="00075286" w:rsidRDefault="00643CC3">
            <w:r>
              <w:rPr>
                <w:sz w:val="22"/>
              </w:rPr>
              <w:t xml:space="preserve">- </w:t>
            </w:r>
          </w:p>
        </w:tc>
        <w:tc>
          <w:tcPr>
            <w:tcW w:w="383" w:type="pct"/>
          </w:tcPr>
          <w:p w14:paraId="34AB75B8" w14:textId="77777777" w:rsidR="00075286" w:rsidRDefault="00643CC3">
            <w:r>
              <w:rPr>
                <w:sz w:val="22"/>
              </w:rPr>
              <w:t xml:space="preserve">- </w:t>
            </w:r>
          </w:p>
        </w:tc>
      </w:tr>
      <w:tr w:rsidR="00075286" w14:paraId="551DB08D" w14:textId="77777777" w:rsidTr="00844812">
        <w:tc>
          <w:tcPr>
            <w:tcW w:w="1923" w:type="pct"/>
          </w:tcPr>
          <w:p w14:paraId="33E6C3DC" w14:textId="77777777" w:rsidR="00075286" w:rsidRDefault="00643CC3">
            <w:r>
              <w:rPr>
                <w:sz w:val="22"/>
              </w:rPr>
              <w:t xml:space="preserve">Assisted living facility </w:t>
            </w:r>
          </w:p>
        </w:tc>
        <w:tc>
          <w:tcPr>
            <w:tcW w:w="769" w:type="pct"/>
          </w:tcPr>
          <w:p w14:paraId="36F49BF3" w14:textId="77777777" w:rsidR="00075286" w:rsidRDefault="00075286"/>
        </w:tc>
        <w:tc>
          <w:tcPr>
            <w:tcW w:w="385" w:type="pct"/>
          </w:tcPr>
          <w:p w14:paraId="610F88A0" w14:textId="77777777" w:rsidR="00075286" w:rsidRDefault="00643CC3">
            <w:r>
              <w:rPr>
                <w:sz w:val="22"/>
              </w:rPr>
              <w:t xml:space="preserve">- </w:t>
            </w:r>
          </w:p>
        </w:tc>
        <w:tc>
          <w:tcPr>
            <w:tcW w:w="385" w:type="pct"/>
          </w:tcPr>
          <w:p w14:paraId="2BF949AD" w14:textId="77777777" w:rsidR="00075286" w:rsidRDefault="00643CC3">
            <w:r>
              <w:rPr>
                <w:sz w:val="22"/>
              </w:rPr>
              <w:t xml:space="preserve">- </w:t>
            </w:r>
          </w:p>
        </w:tc>
        <w:tc>
          <w:tcPr>
            <w:tcW w:w="385" w:type="pct"/>
          </w:tcPr>
          <w:p w14:paraId="158C4CBD" w14:textId="77777777" w:rsidR="00075286" w:rsidRDefault="00643CC3">
            <w:r>
              <w:rPr>
                <w:sz w:val="22"/>
              </w:rPr>
              <w:t xml:space="preserve">- </w:t>
            </w:r>
          </w:p>
        </w:tc>
        <w:tc>
          <w:tcPr>
            <w:tcW w:w="385" w:type="pct"/>
          </w:tcPr>
          <w:p w14:paraId="4268AECD" w14:textId="77777777" w:rsidR="00075286" w:rsidRDefault="00643CC3">
            <w:r>
              <w:rPr>
                <w:sz w:val="22"/>
              </w:rPr>
              <w:t xml:space="preserve">- </w:t>
            </w:r>
          </w:p>
        </w:tc>
        <w:tc>
          <w:tcPr>
            <w:tcW w:w="385" w:type="pct"/>
          </w:tcPr>
          <w:p w14:paraId="4506B488" w14:textId="77777777" w:rsidR="00075286" w:rsidRDefault="00643CC3">
            <w:r>
              <w:rPr>
                <w:sz w:val="22"/>
              </w:rPr>
              <w:t xml:space="preserve">P </w:t>
            </w:r>
          </w:p>
        </w:tc>
        <w:tc>
          <w:tcPr>
            <w:tcW w:w="383" w:type="pct"/>
          </w:tcPr>
          <w:p w14:paraId="2D4898E1" w14:textId="77777777" w:rsidR="00075286" w:rsidRDefault="00643CC3">
            <w:r>
              <w:rPr>
                <w:sz w:val="22"/>
              </w:rPr>
              <w:t xml:space="preserve">- </w:t>
            </w:r>
          </w:p>
        </w:tc>
      </w:tr>
      <w:tr w:rsidR="00643CC3" w14:paraId="6C059B4E" w14:textId="77777777" w:rsidTr="00844812">
        <w:trPr>
          <w:ins w:id="35" w:author="Ney,Joshua A" w:date="2023-05-08T16:18:00Z"/>
        </w:trPr>
        <w:tc>
          <w:tcPr>
            <w:tcW w:w="1923" w:type="pct"/>
          </w:tcPr>
          <w:p w14:paraId="6F0AEFA1" w14:textId="77777777" w:rsidR="00643CC3" w:rsidRDefault="00643CC3">
            <w:pPr>
              <w:rPr>
                <w:ins w:id="36" w:author="Ney,Joshua A" w:date="2023-05-08T16:18:00Z"/>
                <w:sz w:val="22"/>
              </w:rPr>
            </w:pPr>
            <w:ins w:id="37" w:author="Ney,Joshua A" w:date="2023-05-08T16:19:00Z">
              <w:r>
                <w:rPr>
                  <w:sz w:val="22"/>
                </w:rPr>
                <w:t>Attached Dwelling</w:t>
              </w:r>
            </w:ins>
          </w:p>
        </w:tc>
        <w:tc>
          <w:tcPr>
            <w:tcW w:w="769" w:type="pct"/>
          </w:tcPr>
          <w:p w14:paraId="1197EE99" w14:textId="77777777" w:rsidR="00643CC3" w:rsidRDefault="00643CC3">
            <w:pPr>
              <w:rPr>
                <w:ins w:id="38" w:author="Ney,Joshua A" w:date="2023-05-08T16:18:00Z"/>
              </w:rPr>
            </w:pPr>
          </w:p>
        </w:tc>
        <w:tc>
          <w:tcPr>
            <w:tcW w:w="385" w:type="pct"/>
          </w:tcPr>
          <w:p w14:paraId="0CA927D8" w14:textId="77777777" w:rsidR="00643CC3" w:rsidRDefault="00643CC3">
            <w:pPr>
              <w:rPr>
                <w:ins w:id="39" w:author="Ney,Joshua A" w:date="2023-05-08T16:18:00Z"/>
                <w:sz w:val="22"/>
              </w:rPr>
            </w:pPr>
          </w:p>
        </w:tc>
        <w:tc>
          <w:tcPr>
            <w:tcW w:w="385" w:type="pct"/>
          </w:tcPr>
          <w:p w14:paraId="506A4F27" w14:textId="77777777" w:rsidR="00643CC3" w:rsidRDefault="00643CC3">
            <w:pPr>
              <w:rPr>
                <w:ins w:id="40" w:author="Ney,Joshua A" w:date="2023-05-08T16:18:00Z"/>
                <w:sz w:val="22"/>
              </w:rPr>
            </w:pPr>
          </w:p>
        </w:tc>
        <w:tc>
          <w:tcPr>
            <w:tcW w:w="385" w:type="pct"/>
          </w:tcPr>
          <w:p w14:paraId="196B622A" w14:textId="77777777" w:rsidR="00643CC3" w:rsidRDefault="00643CC3">
            <w:pPr>
              <w:rPr>
                <w:ins w:id="41" w:author="Ney,Joshua A" w:date="2023-05-08T16:18:00Z"/>
                <w:sz w:val="22"/>
              </w:rPr>
            </w:pPr>
          </w:p>
        </w:tc>
        <w:tc>
          <w:tcPr>
            <w:tcW w:w="385" w:type="pct"/>
          </w:tcPr>
          <w:p w14:paraId="47A19450" w14:textId="77777777" w:rsidR="00643CC3" w:rsidRDefault="00643CC3">
            <w:pPr>
              <w:rPr>
                <w:ins w:id="42" w:author="Ney,Joshua A" w:date="2023-05-08T16:18:00Z"/>
                <w:sz w:val="22"/>
              </w:rPr>
            </w:pPr>
            <w:ins w:id="43" w:author="Ney,Joshua A" w:date="2023-05-08T16:19:00Z">
              <w:r>
                <w:rPr>
                  <w:sz w:val="22"/>
                </w:rPr>
                <w:t>P</w:t>
              </w:r>
            </w:ins>
          </w:p>
        </w:tc>
        <w:tc>
          <w:tcPr>
            <w:tcW w:w="385" w:type="pct"/>
          </w:tcPr>
          <w:p w14:paraId="1CC39D9A" w14:textId="77777777" w:rsidR="00643CC3" w:rsidRDefault="00643CC3">
            <w:pPr>
              <w:rPr>
                <w:ins w:id="44" w:author="Ney,Joshua A" w:date="2023-05-08T16:18:00Z"/>
                <w:sz w:val="22"/>
              </w:rPr>
            </w:pPr>
            <w:ins w:id="45" w:author="Ney,Joshua A" w:date="2023-05-08T16:19:00Z">
              <w:r>
                <w:rPr>
                  <w:sz w:val="22"/>
                </w:rPr>
                <w:t>P</w:t>
              </w:r>
            </w:ins>
          </w:p>
        </w:tc>
        <w:tc>
          <w:tcPr>
            <w:tcW w:w="383" w:type="pct"/>
          </w:tcPr>
          <w:p w14:paraId="1781DCF0" w14:textId="77777777" w:rsidR="00643CC3" w:rsidRDefault="00643CC3">
            <w:pPr>
              <w:rPr>
                <w:ins w:id="46" w:author="Ney,Joshua A" w:date="2023-05-08T16:18:00Z"/>
                <w:sz w:val="22"/>
              </w:rPr>
            </w:pPr>
            <w:ins w:id="47" w:author="Ney,Joshua A" w:date="2023-05-08T16:19:00Z">
              <w:r>
                <w:rPr>
                  <w:sz w:val="22"/>
                </w:rPr>
                <w:t>P</w:t>
              </w:r>
            </w:ins>
          </w:p>
        </w:tc>
      </w:tr>
      <w:tr w:rsidR="00075286" w14:paraId="40575B29" w14:textId="77777777" w:rsidTr="00844812">
        <w:tc>
          <w:tcPr>
            <w:tcW w:w="1923" w:type="pct"/>
          </w:tcPr>
          <w:p w14:paraId="2E24016A" w14:textId="77777777" w:rsidR="00075286" w:rsidRDefault="00643CC3">
            <w:r>
              <w:rPr>
                <w:sz w:val="22"/>
              </w:rPr>
              <w:t xml:space="preserve">Business services </w:t>
            </w:r>
          </w:p>
        </w:tc>
        <w:tc>
          <w:tcPr>
            <w:tcW w:w="769" w:type="pct"/>
          </w:tcPr>
          <w:p w14:paraId="3656FF93" w14:textId="77777777" w:rsidR="00075286" w:rsidRDefault="00075286"/>
        </w:tc>
        <w:tc>
          <w:tcPr>
            <w:tcW w:w="385" w:type="pct"/>
          </w:tcPr>
          <w:p w14:paraId="4297697E" w14:textId="77777777" w:rsidR="00075286" w:rsidRDefault="00643CC3">
            <w:r>
              <w:rPr>
                <w:sz w:val="22"/>
              </w:rPr>
              <w:t xml:space="preserve">- </w:t>
            </w:r>
          </w:p>
        </w:tc>
        <w:tc>
          <w:tcPr>
            <w:tcW w:w="385" w:type="pct"/>
          </w:tcPr>
          <w:p w14:paraId="45B6DE5D" w14:textId="77777777" w:rsidR="00075286" w:rsidRDefault="00643CC3">
            <w:r>
              <w:rPr>
                <w:sz w:val="22"/>
              </w:rPr>
              <w:t xml:space="preserve">P </w:t>
            </w:r>
          </w:p>
        </w:tc>
        <w:tc>
          <w:tcPr>
            <w:tcW w:w="385" w:type="pct"/>
          </w:tcPr>
          <w:p w14:paraId="137D7C97" w14:textId="77777777" w:rsidR="00075286" w:rsidRDefault="00643CC3">
            <w:r>
              <w:rPr>
                <w:sz w:val="22"/>
              </w:rPr>
              <w:t xml:space="preserve">- </w:t>
            </w:r>
          </w:p>
        </w:tc>
        <w:tc>
          <w:tcPr>
            <w:tcW w:w="385" w:type="pct"/>
          </w:tcPr>
          <w:p w14:paraId="5021686C" w14:textId="77777777" w:rsidR="00075286" w:rsidRDefault="00643CC3">
            <w:r>
              <w:rPr>
                <w:sz w:val="22"/>
              </w:rPr>
              <w:t xml:space="preserve">- </w:t>
            </w:r>
          </w:p>
        </w:tc>
        <w:tc>
          <w:tcPr>
            <w:tcW w:w="385" w:type="pct"/>
          </w:tcPr>
          <w:p w14:paraId="2CAFE096" w14:textId="77777777" w:rsidR="00075286" w:rsidRDefault="00643CC3">
            <w:r>
              <w:rPr>
                <w:sz w:val="22"/>
              </w:rPr>
              <w:t xml:space="preserve">P </w:t>
            </w:r>
          </w:p>
        </w:tc>
        <w:tc>
          <w:tcPr>
            <w:tcW w:w="383" w:type="pct"/>
          </w:tcPr>
          <w:p w14:paraId="72479CCD" w14:textId="77777777" w:rsidR="00075286" w:rsidRDefault="00643CC3">
            <w:r>
              <w:rPr>
                <w:sz w:val="22"/>
              </w:rPr>
              <w:t xml:space="preserve">P </w:t>
            </w:r>
          </w:p>
        </w:tc>
      </w:tr>
      <w:tr w:rsidR="00075286" w14:paraId="02DF453C" w14:textId="77777777" w:rsidTr="00844812">
        <w:tc>
          <w:tcPr>
            <w:tcW w:w="1923" w:type="pct"/>
          </w:tcPr>
          <w:p w14:paraId="725102F1" w14:textId="77777777" w:rsidR="00075286" w:rsidRDefault="00643CC3">
            <w:r>
              <w:rPr>
                <w:sz w:val="22"/>
              </w:rPr>
              <w:t xml:space="preserve">Campground </w:t>
            </w:r>
          </w:p>
        </w:tc>
        <w:tc>
          <w:tcPr>
            <w:tcW w:w="769" w:type="pct"/>
          </w:tcPr>
          <w:p w14:paraId="28EAC998" w14:textId="77777777" w:rsidR="00075286" w:rsidRDefault="00075286"/>
        </w:tc>
        <w:tc>
          <w:tcPr>
            <w:tcW w:w="385" w:type="pct"/>
          </w:tcPr>
          <w:p w14:paraId="52449160" w14:textId="77777777" w:rsidR="00075286" w:rsidRDefault="00643CC3">
            <w:r>
              <w:rPr>
                <w:sz w:val="22"/>
              </w:rPr>
              <w:t xml:space="preserve">P </w:t>
            </w:r>
          </w:p>
        </w:tc>
        <w:tc>
          <w:tcPr>
            <w:tcW w:w="385" w:type="pct"/>
          </w:tcPr>
          <w:p w14:paraId="2B8A02D1" w14:textId="77777777" w:rsidR="00075286" w:rsidRDefault="00643CC3">
            <w:r>
              <w:rPr>
                <w:sz w:val="22"/>
              </w:rPr>
              <w:t xml:space="preserve">- </w:t>
            </w:r>
          </w:p>
        </w:tc>
        <w:tc>
          <w:tcPr>
            <w:tcW w:w="385" w:type="pct"/>
          </w:tcPr>
          <w:p w14:paraId="689AD7D3" w14:textId="77777777" w:rsidR="00075286" w:rsidRDefault="00643CC3">
            <w:r>
              <w:rPr>
                <w:sz w:val="22"/>
              </w:rPr>
              <w:t xml:space="preserve">- </w:t>
            </w:r>
          </w:p>
        </w:tc>
        <w:tc>
          <w:tcPr>
            <w:tcW w:w="385" w:type="pct"/>
          </w:tcPr>
          <w:p w14:paraId="1756B9EF" w14:textId="77777777" w:rsidR="00075286" w:rsidRDefault="00643CC3">
            <w:r>
              <w:rPr>
                <w:sz w:val="22"/>
              </w:rPr>
              <w:t xml:space="preserve">- </w:t>
            </w:r>
          </w:p>
        </w:tc>
        <w:tc>
          <w:tcPr>
            <w:tcW w:w="385" w:type="pct"/>
          </w:tcPr>
          <w:p w14:paraId="7527B819" w14:textId="77777777" w:rsidR="00075286" w:rsidRDefault="00643CC3">
            <w:r>
              <w:rPr>
                <w:sz w:val="22"/>
              </w:rPr>
              <w:t xml:space="preserve">- </w:t>
            </w:r>
          </w:p>
        </w:tc>
        <w:tc>
          <w:tcPr>
            <w:tcW w:w="383" w:type="pct"/>
          </w:tcPr>
          <w:p w14:paraId="0FCE92B8" w14:textId="77777777" w:rsidR="00075286" w:rsidRDefault="00643CC3">
            <w:r>
              <w:rPr>
                <w:sz w:val="22"/>
              </w:rPr>
              <w:t xml:space="preserve">P </w:t>
            </w:r>
          </w:p>
        </w:tc>
      </w:tr>
      <w:tr w:rsidR="00075286" w14:paraId="0BF12484" w14:textId="77777777" w:rsidTr="00844812">
        <w:tc>
          <w:tcPr>
            <w:tcW w:w="1923" w:type="pct"/>
          </w:tcPr>
          <w:p w14:paraId="4A6FBE9A" w14:textId="77777777" w:rsidR="00075286" w:rsidRDefault="00643CC3">
            <w:r>
              <w:rPr>
                <w:sz w:val="22"/>
              </w:rPr>
              <w:t xml:space="preserve">Cemetery </w:t>
            </w:r>
          </w:p>
        </w:tc>
        <w:tc>
          <w:tcPr>
            <w:tcW w:w="769" w:type="pct"/>
          </w:tcPr>
          <w:p w14:paraId="3BEFEF71" w14:textId="77777777" w:rsidR="00075286" w:rsidRDefault="00075286"/>
        </w:tc>
        <w:tc>
          <w:tcPr>
            <w:tcW w:w="385" w:type="pct"/>
          </w:tcPr>
          <w:p w14:paraId="7EC19631" w14:textId="77777777" w:rsidR="00075286" w:rsidRDefault="00643CC3">
            <w:r>
              <w:rPr>
                <w:sz w:val="22"/>
              </w:rPr>
              <w:t xml:space="preserve">- </w:t>
            </w:r>
          </w:p>
        </w:tc>
        <w:tc>
          <w:tcPr>
            <w:tcW w:w="385" w:type="pct"/>
          </w:tcPr>
          <w:p w14:paraId="63ABD554" w14:textId="77777777" w:rsidR="00075286" w:rsidRDefault="00643CC3">
            <w:r>
              <w:rPr>
                <w:sz w:val="22"/>
              </w:rPr>
              <w:t xml:space="preserve">- </w:t>
            </w:r>
          </w:p>
        </w:tc>
        <w:tc>
          <w:tcPr>
            <w:tcW w:w="385" w:type="pct"/>
          </w:tcPr>
          <w:p w14:paraId="5223D759" w14:textId="77777777" w:rsidR="00075286" w:rsidRDefault="00643CC3">
            <w:r>
              <w:rPr>
                <w:sz w:val="22"/>
              </w:rPr>
              <w:t xml:space="preserve">- </w:t>
            </w:r>
          </w:p>
        </w:tc>
        <w:tc>
          <w:tcPr>
            <w:tcW w:w="385" w:type="pct"/>
          </w:tcPr>
          <w:p w14:paraId="44095762" w14:textId="77777777" w:rsidR="00075286" w:rsidRDefault="00643CC3">
            <w:r>
              <w:rPr>
                <w:sz w:val="22"/>
              </w:rPr>
              <w:t xml:space="preserve">- </w:t>
            </w:r>
          </w:p>
        </w:tc>
        <w:tc>
          <w:tcPr>
            <w:tcW w:w="385" w:type="pct"/>
          </w:tcPr>
          <w:p w14:paraId="356A3394" w14:textId="77777777" w:rsidR="00075286" w:rsidRDefault="00643CC3">
            <w:r>
              <w:rPr>
                <w:sz w:val="22"/>
              </w:rPr>
              <w:t xml:space="preserve">- </w:t>
            </w:r>
          </w:p>
        </w:tc>
        <w:tc>
          <w:tcPr>
            <w:tcW w:w="383" w:type="pct"/>
          </w:tcPr>
          <w:p w14:paraId="46497A99" w14:textId="77777777" w:rsidR="00075286" w:rsidRDefault="00643CC3">
            <w:r>
              <w:rPr>
                <w:sz w:val="22"/>
              </w:rPr>
              <w:t xml:space="preserve">P </w:t>
            </w:r>
          </w:p>
        </w:tc>
      </w:tr>
      <w:tr w:rsidR="00075286" w14:paraId="19A614C6" w14:textId="77777777" w:rsidTr="00844812">
        <w:tc>
          <w:tcPr>
            <w:tcW w:w="1923" w:type="pct"/>
          </w:tcPr>
          <w:p w14:paraId="3D1282C4" w14:textId="77777777" w:rsidR="00075286" w:rsidRDefault="00643CC3">
            <w:r>
              <w:rPr>
                <w:sz w:val="22"/>
              </w:rPr>
              <w:t xml:space="preserve">Community residential home (up to 6 residents) </w:t>
            </w:r>
          </w:p>
        </w:tc>
        <w:tc>
          <w:tcPr>
            <w:tcW w:w="769" w:type="pct"/>
          </w:tcPr>
          <w:p w14:paraId="0A2F767E" w14:textId="77777777" w:rsidR="00075286" w:rsidRDefault="00643CC3">
            <w:r>
              <w:rPr>
                <w:sz w:val="22"/>
              </w:rPr>
              <w:t>30-5.6</w:t>
            </w:r>
          </w:p>
        </w:tc>
        <w:tc>
          <w:tcPr>
            <w:tcW w:w="385" w:type="pct"/>
          </w:tcPr>
          <w:p w14:paraId="59E178B8" w14:textId="77777777" w:rsidR="00075286" w:rsidRDefault="00643CC3">
            <w:r>
              <w:rPr>
                <w:sz w:val="22"/>
              </w:rPr>
              <w:t xml:space="preserve">P </w:t>
            </w:r>
          </w:p>
        </w:tc>
        <w:tc>
          <w:tcPr>
            <w:tcW w:w="385" w:type="pct"/>
          </w:tcPr>
          <w:p w14:paraId="39E1067B" w14:textId="77777777" w:rsidR="00075286" w:rsidRDefault="00643CC3">
            <w:r>
              <w:rPr>
                <w:sz w:val="22"/>
              </w:rPr>
              <w:t xml:space="preserve">- </w:t>
            </w:r>
          </w:p>
        </w:tc>
        <w:tc>
          <w:tcPr>
            <w:tcW w:w="385" w:type="pct"/>
          </w:tcPr>
          <w:p w14:paraId="08C27C25" w14:textId="77777777" w:rsidR="00075286" w:rsidRDefault="00643CC3">
            <w:r>
              <w:rPr>
                <w:sz w:val="22"/>
              </w:rPr>
              <w:t xml:space="preserve">P </w:t>
            </w:r>
          </w:p>
        </w:tc>
        <w:tc>
          <w:tcPr>
            <w:tcW w:w="385" w:type="pct"/>
          </w:tcPr>
          <w:p w14:paraId="28215AA7" w14:textId="77777777" w:rsidR="00075286" w:rsidRDefault="00643CC3">
            <w:r>
              <w:rPr>
                <w:sz w:val="22"/>
              </w:rPr>
              <w:t xml:space="preserve">- </w:t>
            </w:r>
          </w:p>
        </w:tc>
        <w:tc>
          <w:tcPr>
            <w:tcW w:w="385" w:type="pct"/>
          </w:tcPr>
          <w:p w14:paraId="229F8FE3" w14:textId="77777777" w:rsidR="00075286" w:rsidRDefault="00643CC3">
            <w:del w:id="48" w:author="Ney,Joshua A" w:date="2023-05-08T16:19:00Z">
              <w:r w:rsidDel="00643CC3">
                <w:rPr>
                  <w:sz w:val="22"/>
                </w:rPr>
                <w:delText xml:space="preserve">- </w:delText>
              </w:r>
            </w:del>
            <w:ins w:id="49" w:author="Ney,Joshua A" w:date="2023-05-08T16:19:00Z">
              <w:r>
                <w:rPr>
                  <w:sz w:val="22"/>
                </w:rPr>
                <w:t>P</w:t>
              </w:r>
            </w:ins>
          </w:p>
        </w:tc>
        <w:tc>
          <w:tcPr>
            <w:tcW w:w="383" w:type="pct"/>
          </w:tcPr>
          <w:p w14:paraId="5E5FBB6C" w14:textId="77777777" w:rsidR="00075286" w:rsidRDefault="00643CC3">
            <w:r>
              <w:rPr>
                <w:sz w:val="22"/>
              </w:rPr>
              <w:t xml:space="preserve">- </w:t>
            </w:r>
          </w:p>
        </w:tc>
      </w:tr>
      <w:tr w:rsidR="00075286" w14:paraId="1FC1EAF2" w14:textId="77777777" w:rsidTr="00844812">
        <w:tc>
          <w:tcPr>
            <w:tcW w:w="1923" w:type="pct"/>
          </w:tcPr>
          <w:p w14:paraId="1377B10C" w14:textId="77777777" w:rsidR="00075286" w:rsidRDefault="00643CC3">
            <w:r>
              <w:rPr>
                <w:sz w:val="22"/>
              </w:rPr>
              <w:t xml:space="preserve">Correctional institution </w:t>
            </w:r>
          </w:p>
        </w:tc>
        <w:tc>
          <w:tcPr>
            <w:tcW w:w="769" w:type="pct"/>
          </w:tcPr>
          <w:p w14:paraId="71CFC6EA" w14:textId="77777777" w:rsidR="00075286" w:rsidRDefault="00075286"/>
        </w:tc>
        <w:tc>
          <w:tcPr>
            <w:tcW w:w="385" w:type="pct"/>
          </w:tcPr>
          <w:p w14:paraId="4B0EE9A1" w14:textId="77777777" w:rsidR="00075286" w:rsidRDefault="00643CC3">
            <w:r>
              <w:rPr>
                <w:sz w:val="22"/>
              </w:rPr>
              <w:t xml:space="preserve">- </w:t>
            </w:r>
          </w:p>
        </w:tc>
        <w:tc>
          <w:tcPr>
            <w:tcW w:w="385" w:type="pct"/>
          </w:tcPr>
          <w:p w14:paraId="1625B19D" w14:textId="77777777" w:rsidR="00075286" w:rsidRDefault="00643CC3">
            <w:r>
              <w:rPr>
                <w:sz w:val="22"/>
              </w:rPr>
              <w:t xml:space="preserve">- </w:t>
            </w:r>
          </w:p>
        </w:tc>
        <w:tc>
          <w:tcPr>
            <w:tcW w:w="385" w:type="pct"/>
          </w:tcPr>
          <w:p w14:paraId="3F1B8BA2" w14:textId="77777777" w:rsidR="00075286" w:rsidRDefault="00643CC3">
            <w:r>
              <w:rPr>
                <w:sz w:val="22"/>
              </w:rPr>
              <w:t xml:space="preserve">- </w:t>
            </w:r>
          </w:p>
        </w:tc>
        <w:tc>
          <w:tcPr>
            <w:tcW w:w="385" w:type="pct"/>
          </w:tcPr>
          <w:p w14:paraId="1EC89727" w14:textId="77777777" w:rsidR="00075286" w:rsidRDefault="00643CC3">
            <w:r>
              <w:rPr>
                <w:sz w:val="22"/>
              </w:rPr>
              <w:t xml:space="preserve">- </w:t>
            </w:r>
          </w:p>
        </w:tc>
        <w:tc>
          <w:tcPr>
            <w:tcW w:w="385" w:type="pct"/>
          </w:tcPr>
          <w:p w14:paraId="105B69B8" w14:textId="77777777" w:rsidR="00075286" w:rsidRDefault="00643CC3">
            <w:r>
              <w:rPr>
                <w:sz w:val="22"/>
              </w:rPr>
              <w:t xml:space="preserve">- </w:t>
            </w:r>
          </w:p>
        </w:tc>
        <w:tc>
          <w:tcPr>
            <w:tcW w:w="383" w:type="pct"/>
          </w:tcPr>
          <w:p w14:paraId="1DF37450" w14:textId="77777777" w:rsidR="00075286" w:rsidRDefault="00643CC3">
            <w:r>
              <w:rPr>
                <w:sz w:val="22"/>
              </w:rPr>
              <w:t xml:space="preserve">P </w:t>
            </w:r>
          </w:p>
        </w:tc>
      </w:tr>
      <w:tr w:rsidR="00075286" w14:paraId="3381211D" w14:textId="77777777" w:rsidTr="00844812">
        <w:tc>
          <w:tcPr>
            <w:tcW w:w="1923" w:type="pct"/>
          </w:tcPr>
          <w:p w14:paraId="6D5EFD22" w14:textId="77777777" w:rsidR="00075286" w:rsidRDefault="00643CC3">
            <w:r>
              <w:rPr>
                <w:sz w:val="22"/>
              </w:rPr>
              <w:t xml:space="preserve">Day care center </w:t>
            </w:r>
          </w:p>
        </w:tc>
        <w:tc>
          <w:tcPr>
            <w:tcW w:w="769" w:type="pct"/>
          </w:tcPr>
          <w:p w14:paraId="7021FC88" w14:textId="77777777" w:rsidR="00075286" w:rsidRDefault="00643CC3">
            <w:r>
              <w:rPr>
                <w:sz w:val="22"/>
              </w:rPr>
              <w:t>30-5.7</w:t>
            </w:r>
          </w:p>
        </w:tc>
        <w:tc>
          <w:tcPr>
            <w:tcW w:w="385" w:type="pct"/>
          </w:tcPr>
          <w:p w14:paraId="62E1DEEC" w14:textId="77777777" w:rsidR="00075286" w:rsidRDefault="00643CC3">
            <w:r>
              <w:rPr>
                <w:sz w:val="22"/>
              </w:rPr>
              <w:t xml:space="preserve">- </w:t>
            </w:r>
          </w:p>
        </w:tc>
        <w:tc>
          <w:tcPr>
            <w:tcW w:w="385" w:type="pct"/>
          </w:tcPr>
          <w:p w14:paraId="0E31E4C5" w14:textId="77777777" w:rsidR="00075286" w:rsidRDefault="00643CC3">
            <w:ins w:id="50" w:author="Ney,Joshua A" w:date="2023-05-08T16:20:00Z">
              <w:r>
                <w:rPr>
                  <w:sz w:val="22"/>
                </w:rPr>
                <w:t>P</w:t>
              </w:r>
            </w:ins>
            <w:del w:id="51" w:author="Ney,Joshua A" w:date="2023-05-08T16:20:00Z">
              <w:r w:rsidDel="00643CC3">
                <w:rPr>
                  <w:sz w:val="22"/>
                </w:rPr>
                <w:delText xml:space="preserve">- </w:delText>
              </w:r>
            </w:del>
          </w:p>
        </w:tc>
        <w:tc>
          <w:tcPr>
            <w:tcW w:w="385" w:type="pct"/>
          </w:tcPr>
          <w:p w14:paraId="2B2215A9" w14:textId="77777777" w:rsidR="00075286" w:rsidRDefault="00643CC3">
            <w:r>
              <w:rPr>
                <w:sz w:val="22"/>
              </w:rPr>
              <w:t xml:space="preserve">- </w:t>
            </w:r>
          </w:p>
        </w:tc>
        <w:tc>
          <w:tcPr>
            <w:tcW w:w="385" w:type="pct"/>
          </w:tcPr>
          <w:p w14:paraId="55A5C1CB" w14:textId="77777777" w:rsidR="00075286" w:rsidRDefault="00643CC3">
            <w:r>
              <w:rPr>
                <w:sz w:val="22"/>
              </w:rPr>
              <w:t xml:space="preserve">- </w:t>
            </w:r>
          </w:p>
        </w:tc>
        <w:tc>
          <w:tcPr>
            <w:tcW w:w="385" w:type="pct"/>
          </w:tcPr>
          <w:p w14:paraId="53087AF0" w14:textId="77777777" w:rsidR="00075286" w:rsidRDefault="00643CC3">
            <w:r>
              <w:rPr>
                <w:sz w:val="22"/>
              </w:rPr>
              <w:t xml:space="preserve">P </w:t>
            </w:r>
          </w:p>
        </w:tc>
        <w:tc>
          <w:tcPr>
            <w:tcW w:w="383" w:type="pct"/>
          </w:tcPr>
          <w:p w14:paraId="07611C23" w14:textId="77777777" w:rsidR="00075286" w:rsidRDefault="00643CC3">
            <w:r>
              <w:rPr>
                <w:sz w:val="22"/>
              </w:rPr>
              <w:t xml:space="preserve">P </w:t>
            </w:r>
          </w:p>
        </w:tc>
      </w:tr>
      <w:tr w:rsidR="00075286" w14:paraId="4E6E5124" w14:textId="77777777" w:rsidTr="00844812">
        <w:tc>
          <w:tcPr>
            <w:tcW w:w="1923" w:type="pct"/>
          </w:tcPr>
          <w:p w14:paraId="7BE02A6D" w14:textId="77777777" w:rsidR="00075286" w:rsidRDefault="00643CC3">
            <w:r>
              <w:rPr>
                <w:sz w:val="22"/>
              </w:rPr>
              <w:t xml:space="preserve">Drive-through facility </w:t>
            </w:r>
          </w:p>
        </w:tc>
        <w:tc>
          <w:tcPr>
            <w:tcW w:w="769" w:type="pct"/>
          </w:tcPr>
          <w:p w14:paraId="61C89015" w14:textId="77777777" w:rsidR="00075286" w:rsidRDefault="00643CC3">
            <w:r>
              <w:rPr>
                <w:sz w:val="22"/>
              </w:rPr>
              <w:t>30-5.9</w:t>
            </w:r>
          </w:p>
        </w:tc>
        <w:tc>
          <w:tcPr>
            <w:tcW w:w="385" w:type="pct"/>
          </w:tcPr>
          <w:p w14:paraId="664C5277" w14:textId="77777777" w:rsidR="00075286" w:rsidRDefault="00643CC3">
            <w:r>
              <w:rPr>
                <w:sz w:val="22"/>
              </w:rPr>
              <w:t xml:space="preserve">- </w:t>
            </w:r>
          </w:p>
        </w:tc>
        <w:tc>
          <w:tcPr>
            <w:tcW w:w="385" w:type="pct"/>
          </w:tcPr>
          <w:p w14:paraId="19047B18" w14:textId="77777777" w:rsidR="00075286" w:rsidRDefault="00643CC3">
            <w:r>
              <w:rPr>
                <w:sz w:val="22"/>
              </w:rPr>
              <w:t xml:space="preserve">P </w:t>
            </w:r>
          </w:p>
        </w:tc>
        <w:tc>
          <w:tcPr>
            <w:tcW w:w="385" w:type="pct"/>
          </w:tcPr>
          <w:p w14:paraId="5BF315B8" w14:textId="77777777" w:rsidR="00075286" w:rsidRDefault="00643CC3">
            <w:r>
              <w:rPr>
                <w:sz w:val="22"/>
              </w:rPr>
              <w:t xml:space="preserve">- </w:t>
            </w:r>
          </w:p>
        </w:tc>
        <w:tc>
          <w:tcPr>
            <w:tcW w:w="385" w:type="pct"/>
          </w:tcPr>
          <w:p w14:paraId="1795110F" w14:textId="77777777" w:rsidR="00075286" w:rsidRDefault="00643CC3">
            <w:r>
              <w:rPr>
                <w:sz w:val="22"/>
              </w:rPr>
              <w:t xml:space="preserve">- </w:t>
            </w:r>
          </w:p>
        </w:tc>
        <w:tc>
          <w:tcPr>
            <w:tcW w:w="385" w:type="pct"/>
          </w:tcPr>
          <w:p w14:paraId="4CBC1E6D" w14:textId="77777777" w:rsidR="00075286" w:rsidRDefault="00643CC3">
            <w:del w:id="52" w:author="Ney,Joshua A" w:date="2023-05-08T16:20:00Z">
              <w:r w:rsidDel="00643CC3">
                <w:rPr>
                  <w:sz w:val="22"/>
                </w:rPr>
                <w:delText xml:space="preserve">- </w:delText>
              </w:r>
            </w:del>
            <w:ins w:id="53" w:author="Ney,Joshua A" w:date="2023-05-08T16:20:00Z">
              <w:r>
                <w:rPr>
                  <w:sz w:val="22"/>
                </w:rPr>
                <w:t>P</w:t>
              </w:r>
            </w:ins>
          </w:p>
        </w:tc>
        <w:tc>
          <w:tcPr>
            <w:tcW w:w="383" w:type="pct"/>
          </w:tcPr>
          <w:p w14:paraId="67E81B5B" w14:textId="77777777" w:rsidR="00075286" w:rsidRDefault="00643CC3">
            <w:r>
              <w:rPr>
                <w:sz w:val="22"/>
              </w:rPr>
              <w:t xml:space="preserve">- </w:t>
            </w:r>
          </w:p>
        </w:tc>
      </w:tr>
      <w:tr w:rsidR="00075286" w14:paraId="259A9D6A" w14:textId="77777777" w:rsidTr="00844812">
        <w:tc>
          <w:tcPr>
            <w:tcW w:w="1923" w:type="pct"/>
          </w:tcPr>
          <w:p w14:paraId="792BBF2C" w14:textId="77777777" w:rsidR="00075286" w:rsidRDefault="00643CC3">
            <w:r>
              <w:rPr>
                <w:sz w:val="22"/>
              </w:rPr>
              <w:t xml:space="preserve">Emergency shelter </w:t>
            </w:r>
          </w:p>
        </w:tc>
        <w:tc>
          <w:tcPr>
            <w:tcW w:w="769" w:type="pct"/>
          </w:tcPr>
          <w:p w14:paraId="1E51E6CF" w14:textId="77777777" w:rsidR="00075286" w:rsidRDefault="00075286"/>
        </w:tc>
        <w:tc>
          <w:tcPr>
            <w:tcW w:w="385" w:type="pct"/>
          </w:tcPr>
          <w:p w14:paraId="4710555C" w14:textId="77777777" w:rsidR="00075286" w:rsidRDefault="00643CC3">
            <w:r>
              <w:rPr>
                <w:sz w:val="22"/>
              </w:rPr>
              <w:t xml:space="preserve">- </w:t>
            </w:r>
          </w:p>
        </w:tc>
        <w:tc>
          <w:tcPr>
            <w:tcW w:w="385" w:type="pct"/>
          </w:tcPr>
          <w:p w14:paraId="58A7932C" w14:textId="77777777" w:rsidR="00075286" w:rsidRDefault="00643CC3">
            <w:del w:id="54" w:author="Ney,Joshua A" w:date="2023-05-08T16:20:00Z">
              <w:r w:rsidDel="00643CC3">
                <w:rPr>
                  <w:sz w:val="22"/>
                </w:rPr>
                <w:delText xml:space="preserve">- </w:delText>
              </w:r>
            </w:del>
            <w:ins w:id="55" w:author="Ney,Joshua A" w:date="2023-05-08T16:20:00Z">
              <w:r>
                <w:rPr>
                  <w:sz w:val="22"/>
                </w:rPr>
                <w:t>P</w:t>
              </w:r>
            </w:ins>
          </w:p>
        </w:tc>
        <w:tc>
          <w:tcPr>
            <w:tcW w:w="385" w:type="pct"/>
          </w:tcPr>
          <w:p w14:paraId="2FC5D647" w14:textId="77777777" w:rsidR="00075286" w:rsidRDefault="00643CC3">
            <w:r>
              <w:rPr>
                <w:sz w:val="22"/>
              </w:rPr>
              <w:t xml:space="preserve">P </w:t>
            </w:r>
          </w:p>
        </w:tc>
        <w:tc>
          <w:tcPr>
            <w:tcW w:w="385" w:type="pct"/>
          </w:tcPr>
          <w:p w14:paraId="53BA2CB8" w14:textId="77777777" w:rsidR="00075286" w:rsidRDefault="00643CC3">
            <w:r>
              <w:rPr>
                <w:sz w:val="22"/>
              </w:rPr>
              <w:t xml:space="preserve">P </w:t>
            </w:r>
          </w:p>
        </w:tc>
        <w:tc>
          <w:tcPr>
            <w:tcW w:w="385" w:type="pct"/>
          </w:tcPr>
          <w:p w14:paraId="28528143" w14:textId="77777777" w:rsidR="00075286" w:rsidRDefault="00643CC3">
            <w:r>
              <w:rPr>
                <w:sz w:val="22"/>
              </w:rPr>
              <w:t xml:space="preserve">P </w:t>
            </w:r>
          </w:p>
        </w:tc>
        <w:tc>
          <w:tcPr>
            <w:tcW w:w="383" w:type="pct"/>
          </w:tcPr>
          <w:p w14:paraId="0035A8D5" w14:textId="77777777" w:rsidR="00075286" w:rsidRDefault="00643CC3">
            <w:r>
              <w:rPr>
                <w:sz w:val="22"/>
              </w:rPr>
              <w:t xml:space="preserve">P </w:t>
            </w:r>
          </w:p>
        </w:tc>
      </w:tr>
      <w:tr w:rsidR="00075286" w14:paraId="15EFE2F2" w14:textId="77777777" w:rsidTr="00844812">
        <w:tc>
          <w:tcPr>
            <w:tcW w:w="1923" w:type="pct"/>
          </w:tcPr>
          <w:p w14:paraId="3795C187" w14:textId="77777777" w:rsidR="00075286" w:rsidRDefault="00643CC3">
            <w:r>
              <w:rPr>
                <w:sz w:val="22"/>
              </w:rPr>
              <w:t xml:space="preserve">Equipment rental and leasing, heavy </w:t>
            </w:r>
          </w:p>
        </w:tc>
        <w:tc>
          <w:tcPr>
            <w:tcW w:w="769" w:type="pct"/>
          </w:tcPr>
          <w:p w14:paraId="072E2DFD" w14:textId="77777777" w:rsidR="00075286" w:rsidRDefault="00075286"/>
        </w:tc>
        <w:tc>
          <w:tcPr>
            <w:tcW w:w="385" w:type="pct"/>
          </w:tcPr>
          <w:p w14:paraId="11A70380" w14:textId="77777777" w:rsidR="00075286" w:rsidRDefault="00643CC3">
            <w:r>
              <w:rPr>
                <w:sz w:val="22"/>
              </w:rPr>
              <w:t xml:space="preserve">P </w:t>
            </w:r>
          </w:p>
        </w:tc>
        <w:tc>
          <w:tcPr>
            <w:tcW w:w="385" w:type="pct"/>
          </w:tcPr>
          <w:p w14:paraId="4F3E0F01" w14:textId="77777777" w:rsidR="00075286" w:rsidRDefault="00643CC3">
            <w:r>
              <w:rPr>
                <w:sz w:val="22"/>
              </w:rPr>
              <w:t xml:space="preserve">P </w:t>
            </w:r>
          </w:p>
        </w:tc>
        <w:tc>
          <w:tcPr>
            <w:tcW w:w="385" w:type="pct"/>
          </w:tcPr>
          <w:p w14:paraId="1AD27A79" w14:textId="77777777" w:rsidR="00075286" w:rsidRDefault="00643CC3">
            <w:r>
              <w:rPr>
                <w:sz w:val="22"/>
              </w:rPr>
              <w:t xml:space="preserve">- </w:t>
            </w:r>
          </w:p>
        </w:tc>
        <w:tc>
          <w:tcPr>
            <w:tcW w:w="385" w:type="pct"/>
          </w:tcPr>
          <w:p w14:paraId="17B13705" w14:textId="77777777" w:rsidR="00075286" w:rsidRDefault="00643CC3">
            <w:r>
              <w:rPr>
                <w:sz w:val="22"/>
              </w:rPr>
              <w:t xml:space="preserve">- </w:t>
            </w:r>
          </w:p>
        </w:tc>
        <w:tc>
          <w:tcPr>
            <w:tcW w:w="385" w:type="pct"/>
          </w:tcPr>
          <w:p w14:paraId="0498841A" w14:textId="77777777" w:rsidR="00075286" w:rsidRDefault="00643CC3">
            <w:r>
              <w:rPr>
                <w:sz w:val="22"/>
              </w:rPr>
              <w:t xml:space="preserve">P </w:t>
            </w:r>
          </w:p>
        </w:tc>
        <w:tc>
          <w:tcPr>
            <w:tcW w:w="383" w:type="pct"/>
          </w:tcPr>
          <w:p w14:paraId="6A107F48" w14:textId="77777777" w:rsidR="00075286" w:rsidRDefault="00643CC3">
            <w:r>
              <w:rPr>
                <w:sz w:val="22"/>
              </w:rPr>
              <w:t xml:space="preserve">- </w:t>
            </w:r>
          </w:p>
        </w:tc>
      </w:tr>
      <w:tr w:rsidR="00075286" w14:paraId="181C24B9" w14:textId="77777777" w:rsidTr="00844812">
        <w:tc>
          <w:tcPr>
            <w:tcW w:w="1923" w:type="pct"/>
          </w:tcPr>
          <w:p w14:paraId="2EE22612" w14:textId="77777777" w:rsidR="00075286" w:rsidRDefault="00643CC3">
            <w:r>
              <w:rPr>
                <w:sz w:val="22"/>
              </w:rPr>
              <w:t xml:space="preserve">Equipment rental and leasing, light </w:t>
            </w:r>
          </w:p>
        </w:tc>
        <w:tc>
          <w:tcPr>
            <w:tcW w:w="769" w:type="pct"/>
          </w:tcPr>
          <w:p w14:paraId="34DB574F" w14:textId="77777777" w:rsidR="00075286" w:rsidRDefault="00075286"/>
        </w:tc>
        <w:tc>
          <w:tcPr>
            <w:tcW w:w="385" w:type="pct"/>
          </w:tcPr>
          <w:p w14:paraId="5DB13236" w14:textId="77777777" w:rsidR="00075286" w:rsidRDefault="00643CC3">
            <w:r>
              <w:rPr>
                <w:sz w:val="22"/>
              </w:rPr>
              <w:t xml:space="preserve">P </w:t>
            </w:r>
          </w:p>
        </w:tc>
        <w:tc>
          <w:tcPr>
            <w:tcW w:w="385" w:type="pct"/>
          </w:tcPr>
          <w:p w14:paraId="71E02A84" w14:textId="77777777" w:rsidR="00075286" w:rsidRDefault="00643CC3">
            <w:r>
              <w:rPr>
                <w:sz w:val="22"/>
              </w:rPr>
              <w:t xml:space="preserve">P </w:t>
            </w:r>
          </w:p>
        </w:tc>
        <w:tc>
          <w:tcPr>
            <w:tcW w:w="385" w:type="pct"/>
          </w:tcPr>
          <w:p w14:paraId="3FCBEF2E" w14:textId="77777777" w:rsidR="00075286" w:rsidRDefault="00643CC3">
            <w:r>
              <w:rPr>
                <w:sz w:val="22"/>
              </w:rPr>
              <w:t xml:space="preserve">- </w:t>
            </w:r>
          </w:p>
        </w:tc>
        <w:tc>
          <w:tcPr>
            <w:tcW w:w="385" w:type="pct"/>
          </w:tcPr>
          <w:p w14:paraId="0DA3A0D7" w14:textId="77777777" w:rsidR="00075286" w:rsidRDefault="00643CC3">
            <w:r>
              <w:rPr>
                <w:sz w:val="22"/>
              </w:rPr>
              <w:t xml:space="preserve">P </w:t>
            </w:r>
          </w:p>
        </w:tc>
        <w:tc>
          <w:tcPr>
            <w:tcW w:w="385" w:type="pct"/>
          </w:tcPr>
          <w:p w14:paraId="595E0583" w14:textId="77777777" w:rsidR="00075286" w:rsidRDefault="00643CC3">
            <w:r>
              <w:rPr>
                <w:sz w:val="22"/>
              </w:rPr>
              <w:t xml:space="preserve">P </w:t>
            </w:r>
          </w:p>
        </w:tc>
        <w:tc>
          <w:tcPr>
            <w:tcW w:w="383" w:type="pct"/>
          </w:tcPr>
          <w:p w14:paraId="07064F48" w14:textId="77777777" w:rsidR="00075286" w:rsidRDefault="00643CC3">
            <w:r>
              <w:rPr>
                <w:sz w:val="22"/>
              </w:rPr>
              <w:t xml:space="preserve">- </w:t>
            </w:r>
          </w:p>
        </w:tc>
      </w:tr>
      <w:tr w:rsidR="00075286" w14:paraId="0DB44431" w14:textId="77777777" w:rsidTr="00844812">
        <w:tc>
          <w:tcPr>
            <w:tcW w:w="1923" w:type="pct"/>
          </w:tcPr>
          <w:p w14:paraId="0AB97D17" w14:textId="77777777" w:rsidR="00075286" w:rsidRDefault="00643CC3">
            <w:r>
              <w:rPr>
                <w:sz w:val="22"/>
              </w:rPr>
              <w:t xml:space="preserve">Farmers market </w:t>
            </w:r>
          </w:p>
        </w:tc>
        <w:tc>
          <w:tcPr>
            <w:tcW w:w="769" w:type="pct"/>
          </w:tcPr>
          <w:p w14:paraId="09009175" w14:textId="77777777" w:rsidR="00075286" w:rsidRDefault="00075286"/>
        </w:tc>
        <w:tc>
          <w:tcPr>
            <w:tcW w:w="385" w:type="pct"/>
          </w:tcPr>
          <w:p w14:paraId="75D8EE85" w14:textId="77777777" w:rsidR="00075286" w:rsidRDefault="00643CC3">
            <w:r>
              <w:rPr>
                <w:sz w:val="22"/>
              </w:rPr>
              <w:t xml:space="preserve">P </w:t>
            </w:r>
          </w:p>
        </w:tc>
        <w:tc>
          <w:tcPr>
            <w:tcW w:w="385" w:type="pct"/>
          </w:tcPr>
          <w:p w14:paraId="1E436D4A" w14:textId="77777777" w:rsidR="00075286" w:rsidRDefault="00643CC3">
            <w:ins w:id="56" w:author="Ney,Joshua A" w:date="2023-05-08T16:20:00Z">
              <w:r>
                <w:rPr>
                  <w:sz w:val="22"/>
                </w:rPr>
                <w:t>P</w:t>
              </w:r>
            </w:ins>
            <w:del w:id="57" w:author="Ney,Joshua A" w:date="2023-05-08T16:20:00Z">
              <w:r w:rsidDel="00643CC3">
                <w:rPr>
                  <w:sz w:val="22"/>
                </w:rPr>
                <w:delText xml:space="preserve">- </w:delText>
              </w:r>
            </w:del>
          </w:p>
        </w:tc>
        <w:tc>
          <w:tcPr>
            <w:tcW w:w="385" w:type="pct"/>
          </w:tcPr>
          <w:p w14:paraId="1BC464DC" w14:textId="77777777" w:rsidR="00075286" w:rsidRDefault="00643CC3">
            <w:r>
              <w:rPr>
                <w:sz w:val="22"/>
              </w:rPr>
              <w:t xml:space="preserve">- </w:t>
            </w:r>
          </w:p>
        </w:tc>
        <w:tc>
          <w:tcPr>
            <w:tcW w:w="385" w:type="pct"/>
          </w:tcPr>
          <w:p w14:paraId="585E0F82" w14:textId="77777777" w:rsidR="00075286" w:rsidRDefault="00643CC3">
            <w:del w:id="58" w:author="Ney,Joshua A" w:date="2023-05-08T16:20:00Z">
              <w:r w:rsidDel="00643CC3">
                <w:rPr>
                  <w:sz w:val="22"/>
                </w:rPr>
                <w:delText xml:space="preserve">- </w:delText>
              </w:r>
            </w:del>
            <w:ins w:id="59" w:author="Ney,Joshua A" w:date="2023-05-08T16:20:00Z">
              <w:r>
                <w:rPr>
                  <w:sz w:val="22"/>
                </w:rPr>
                <w:t>P</w:t>
              </w:r>
            </w:ins>
          </w:p>
        </w:tc>
        <w:tc>
          <w:tcPr>
            <w:tcW w:w="385" w:type="pct"/>
          </w:tcPr>
          <w:p w14:paraId="2B85C1EC" w14:textId="77777777" w:rsidR="00075286" w:rsidRDefault="00643CC3">
            <w:del w:id="60" w:author="Ney,Joshua A" w:date="2023-05-08T16:20:00Z">
              <w:r w:rsidDel="00643CC3">
                <w:rPr>
                  <w:sz w:val="22"/>
                </w:rPr>
                <w:delText xml:space="preserve">- </w:delText>
              </w:r>
            </w:del>
            <w:ins w:id="61" w:author="Ney,Joshua A" w:date="2023-05-08T16:20:00Z">
              <w:r>
                <w:rPr>
                  <w:sz w:val="22"/>
                </w:rPr>
                <w:t>P</w:t>
              </w:r>
            </w:ins>
          </w:p>
        </w:tc>
        <w:tc>
          <w:tcPr>
            <w:tcW w:w="383" w:type="pct"/>
          </w:tcPr>
          <w:p w14:paraId="456D5074" w14:textId="77777777" w:rsidR="00075286" w:rsidRDefault="00643CC3">
            <w:r>
              <w:rPr>
                <w:sz w:val="22"/>
              </w:rPr>
              <w:t xml:space="preserve">P </w:t>
            </w:r>
          </w:p>
        </w:tc>
      </w:tr>
      <w:tr w:rsidR="00075286" w14:paraId="728972E9" w14:textId="77777777" w:rsidTr="00844812">
        <w:tc>
          <w:tcPr>
            <w:tcW w:w="1923" w:type="pct"/>
          </w:tcPr>
          <w:p w14:paraId="57A8BB4E" w14:textId="77777777" w:rsidR="00075286" w:rsidRDefault="00643CC3">
            <w:r>
              <w:rPr>
                <w:sz w:val="22"/>
              </w:rPr>
              <w:t xml:space="preserve">Food distribution center for the needy </w:t>
            </w:r>
          </w:p>
        </w:tc>
        <w:tc>
          <w:tcPr>
            <w:tcW w:w="769" w:type="pct"/>
          </w:tcPr>
          <w:p w14:paraId="7F267F51" w14:textId="77777777" w:rsidR="00075286" w:rsidRDefault="00643CC3">
            <w:r>
              <w:rPr>
                <w:sz w:val="22"/>
              </w:rPr>
              <w:t>30-5.12</w:t>
            </w:r>
          </w:p>
        </w:tc>
        <w:tc>
          <w:tcPr>
            <w:tcW w:w="385" w:type="pct"/>
          </w:tcPr>
          <w:p w14:paraId="02EF3A6B" w14:textId="77777777" w:rsidR="00075286" w:rsidRDefault="00643CC3">
            <w:r>
              <w:rPr>
                <w:sz w:val="22"/>
              </w:rPr>
              <w:t xml:space="preserve">- </w:t>
            </w:r>
          </w:p>
        </w:tc>
        <w:tc>
          <w:tcPr>
            <w:tcW w:w="385" w:type="pct"/>
          </w:tcPr>
          <w:p w14:paraId="2EA0D53E" w14:textId="77777777" w:rsidR="00075286" w:rsidRDefault="00643CC3">
            <w:r>
              <w:rPr>
                <w:sz w:val="22"/>
              </w:rPr>
              <w:t xml:space="preserve">- </w:t>
            </w:r>
          </w:p>
        </w:tc>
        <w:tc>
          <w:tcPr>
            <w:tcW w:w="385" w:type="pct"/>
          </w:tcPr>
          <w:p w14:paraId="6B21721B" w14:textId="77777777" w:rsidR="00075286" w:rsidRDefault="00643CC3">
            <w:r>
              <w:rPr>
                <w:sz w:val="22"/>
              </w:rPr>
              <w:t xml:space="preserve">- </w:t>
            </w:r>
          </w:p>
        </w:tc>
        <w:tc>
          <w:tcPr>
            <w:tcW w:w="385" w:type="pct"/>
          </w:tcPr>
          <w:p w14:paraId="7D236AB1" w14:textId="77777777" w:rsidR="00075286" w:rsidRDefault="00643CC3">
            <w:r>
              <w:rPr>
                <w:sz w:val="22"/>
              </w:rPr>
              <w:t xml:space="preserve">- </w:t>
            </w:r>
          </w:p>
        </w:tc>
        <w:tc>
          <w:tcPr>
            <w:tcW w:w="385" w:type="pct"/>
          </w:tcPr>
          <w:p w14:paraId="52C1164A" w14:textId="77777777" w:rsidR="00075286" w:rsidRDefault="00643CC3">
            <w:r>
              <w:rPr>
                <w:sz w:val="22"/>
              </w:rPr>
              <w:t xml:space="preserve">P </w:t>
            </w:r>
          </w:p>
        </w:tc>
        <w:tc>
          <w:tcPr>
            <w:tcW w:w="383" w:type="pct"/>
          </w:tcPr>
          <w:p w14:paraId="5480F6D0" w14:textId="77777777" w:rsidR="00075286" w:rsidRDefault="00643CC3">
            <w:r>
              <w:rPr>
                <w:sz w:val="22"/>
              </w:rPr>
              <w:t xml:space="preserve">P </w:t>
            </w:r>
          </w:p>
        </w:tc>
      </w:tr>
      <w:tr w:rsidR="00075286" w14:paraId="4048A9B5" w14:textId="77777777" w:rsidTr="00844812">
        <w:tc>
          <w:tcPr>
            <w:tcW w:w="1923" w:type="pct"/>
          </w:tcPr>
          <w:p w14:paraId="1E0A3D52" w14:textId="77777777" w:rsidR="00075286" w:rsidRDefault="00643CC3">
            <w:r>
              <w:rPr>
                <w:sz w:val="22"/>
              </w:rPr>
              <w:t xml:space="preserve">Food truck, not located within a food truck park </w:t>
            </w:r>
          </w:p>
        </w:tc>
        <w:tc>
          <w:tcPr>
            <w:tcW w:w="769" w:type="pct"/>
          </w:tcPr>
          <w:p w14:paraId="09DF4331" w14:textId="77777777" w:rsidR="00075286" w:rsidRDefault="00643CC3">
            <w:r>
              <w:rPr>
                <w:sz w:val="22"/>
              </w:rPr>
              <w:t>30-5.38</w:t>
            </w:r>
          </w:p>
        </w:tc>
        <w:tc>
          <w:tcPr>
            <w:tcW w:w="385" w:type="pct"/>
          </w:tcPr>
          <w:p w14:paraId="55215E74" w14:textId="77777777" w:rsidR="00075286" w:rsidRDefault="00643CC3">
            <w:r>
              <w:rPr>
                <w:sz w:val="22"/>
              </w:rPr>
              <w:t xml:space="preserve">- </w:t>
            </w:r>
          </w:p>
        </w:tc>
        <w:tc>
          <w:tcPr>
            <w:tcW w:w="385" w:type="pct"/>
          </w:tcPr>
          <w:p w14:paraId="7C31760F" w14:textId="77777777" w:rsidR="00075286" w:rsidRDefault="00643CC3">
            <w:r>
              <w:rPr>
                <w:sz w:val="22"/>
              </w:rPr>
              <w:t xml:space="preserve">P </w:t>
            </w:r>
          </w:p>
        </w:tc>
        <w:tc>
          <w:tcPr>
            <w:tcW w:w="385" w:type="pct"/>
          </w:tcPr>
          <w:p w14:paraId="108B0933" w14:textId="77777777" w:rsidR="00075286" w:rsidRDefault="00643CC3">
            <w:r>
              <w:rPr>
                <w:sz w:val="22"/>
              </w:rPr>
              <w:t xml:space="preserve">- </w:t>
            </w:r>
          </w:p>
        </w:tc>
        <w:tc>
          <w:tcPr>
            <w:tcW w:w="385" w:type="pct"/>
          </w:tcPr>
          <w:p w14:paraId="40ECA4CC" w14:textId="77777777" w:rsidR="00075286" w:rsidRDefault="00643CC3">
            <w:r>
              <w:rPr>
                <w:sz w:val="22"/>
              </w:rPr>
              <w:t xml:space="preserve">P </w:t>
            </w:r>
          </w:p>
        </w:tc>
        <w:tc>
          <w:tcPr>
            <w:tcW w:w="385" w:type="pct"/>
          </w:tcPr>
          <w:p w14:paraId="517AF396" w14:textId="77777777" w:rsidR="00075286" w:rsidRDefault="00643CC3">
            <w:r>
              <w:rPr>
                <w:sz w:val="22"/>
              </w:rPr>
              <w:t xml:space="preserve">P </w:t>
            </w:r>
          </w:p>
        </w:tc>
        <w:tc>
          <w:tcPr>
            <w:tcW w:w="383" w:type="pct"/>
          </w:tcPr>
          <w:p w14:paraId="74DF9449" w14:textId="77777777" w:rsidR="00075286" w:rsidRDefault="00643CC3">
            <w:r>
              <w:rPr>
                <w:sz w:val="22"/>
              </w:rPr>
              <w:t xml:space="preserve">A </w:t>
            </w:r>
          </w:p>
        </w:tc>
      </w:tr>
      <w:tr w:rsidR="00075286" w14:paraId="27223D4F" w14:textId="77777777" w:rsidTr="00844812">
        <w:tc>
          <w:tcPr>
            <w:tcW w:w="1923" w:type="pct"/>
          </w:tcPr>
          <w:p w14:paraId="3EA361E4" w14:textId="77777777" w:rsidR="00075286" w:rsidRDefault="00643CC3">
            <w:r>
              <w:rPr>
                <w:sz w:val="22"/>
              </w:rPr>
              <w:t xml:space="preserve">Food park (less than 6 pads) </w:t>
            </w:r>
          </w:p>
        </w:tc>
        <w:tc>
          <w:tcPr>
            <w:tcW w:w="769" w:type="pct"/>
          </w:tcPr>
          <w:p w14:paraId="1CEF3934" w14:textId="77777777" w:rsidR="00075286" w:rsidRDefault="00643CC3">
            <w:r>
              <w:rPr>
                <w:sz w:val="22"/>
              </w:rPr>
              <w:t>30-5.13</w:t>
            </w:r>
          </w:p>
        </w:tc>
        <w:tc>
          <w:tcPr>
            <w:tcW w:w="385" w:type="pct"/>
          </w:tcPr>
          <w:p w14:paraId="20723D69" w14:textId="77777777" w:rsidR="00075286" w:rsidRDefault="00643CC3">
            <w:r>
              <w:rPr>
                <w:sz w:val="22"/>
              </w:rPr>
              <w:t xml:space="preserve">- </w:t>
            </w:r>
          </w:p>
        </w:tc>
        <w:tc>
          <w:tcPr>
            <w:tcW w:w="385" w:type="pct"/>
          </w:tcPr>
          <w:p w14:paraId="59AA9D7D" w14:textId="77777777" w:rsidR="00075286" w:rsidRDefault="00643CC3">
            <w:r>
              <w:rPr>
                <w:sz w:val="22"/>
              </w:rPr>
              <w:t xml:space="preserve">P </w:t>
            </w:r>
          </w:p>
        </w:tc>
        <w:tc>
          <w:tcPr>
            <w:tcW w:w="385" w:type="pct"/>
          </w:tcPr>
          <w:p w14:paraId="0168B508" w14:textId="77777777" w:rsidR="00075286" w:rsidRDefault="00643CC3">
            <w:r>
              <w:rPr>
                <w:sz w:val="22"/>
              </w:rPr>
              <w:t xml:space="preserve">- </w:t>
            </w:r>
          </w:p>
        </w:tc>
        <w:tc>
          <w:tcPr>
            <w:tcW w:w="385" w:type="pct"/>
          </w:tcPr>
          <w:p w14:paraId="28F5A79C" w14:textId="77777777" w:rsidR="00075286" w:rsidRDefault="00643CC3">
            <w:r>
              <w:rPr>
                <w:sz w:val="22"/>
              </w:rPr>
              <w:t xml:space="preserve">P </w:t>
            </w:r>
          </w:p>
        </w:tc>
        <w:tc>
          <w:tcPr>
            <w:tcW w:w="385" w:type="pct"/>
          </w:tcPr>
          <w:p w14:paraId="732BCBE2" w14:textId="77777777" w:rsidR="00075286" w:rsidRDefault="00643CC3">
            <w:r>
              <w:rPr>
                <w:sz w:val="22"/>
              </w:rPr>
              <w:t xml:space="preserve">P </w:t>
            </w:r>
          </w:p>
        </w:tc>
        <w:tc>
          <w:tcPr>
            <w:tcW w:w="383" w:type="pct"/>
          </w:tcPr>
          <w:p w14:paraId="72399BFD" w14:textId="77777777" w:rsidR="00075286" w:rsidRDefault="00643CC3">
            <w:r>
              <w:rPr>
                <w:sz w:val="22"/>
              </w:rPr>
              <w:t xml:space="preserve">P </w:t>
            </w:r>
          </w:p>
        </w:tc>
      </w:tr>
      <w:tr w:rsidR="00075286" w14:paraId="4B2E1042" w14:textId="77777777" w:rsidTr="00844812">
        <w:tc>
          <w:tcPr>
            <w:tcW w:w="1923" w:type="pct"/>
          </w:tcPr>
          <w:p w14:paraId="6796D80A" w14:textId="77777777" w:rsidR="00075286" w:rsidRDefault="00643CC3">
            <w:r>
              <w:rPr>
                <w:sz w:val="22"/>
              </w:rPr>
              <w:t>Food truck park (6 or more pads)</w:t>
            </w:r>
            <w:r>
              <w:rPr>
                <w:sz w:val="22"/>
                <w:vertAlign w:val="superscript"/>
              </w:rPr>
              <w:t xml:space="preserve">1 </w:t>
            </w:r>
          </w:p>
        </w:tc>
        <w:tc>
          <w:tcPr>
            <w:tcW w:w="769" w:type="pct"/>
          </w:tcPr>
          <w:p w14:paraId="20EAD765" w14:textId="77777777" w:rsidR="00075286" w:rsidRDefault="00643CC3">
            <w:r>
              <w:rPr>
                <w:sz w:val="22"/>
              </w:rPr>
              <w:t>30-5.13</w:t>
            </w:r>
          </w:p>
        </w:tc>
        <w:tc>
          <w:tcPr>
            <w:tcW w:w="385" w:type="pct"/>
          </w:tcPr>
          <w:p w14:paraId="6C55F669" w14:textId="77777777" w:rsidR="00075286" w:rsidRDefault="00643CC3">
            <w:r>
              <w:rPr>
                <w:sz w:val="22"/>
              </w:rPr>
              <w:t xml:space="preserve">- </w:t>
            </w:r>
          </w:p>
        </w:tc>
        <w:tc>
          <w:tcPr>
            <w:tcW w:w="385" w:type="pct"/>
          </w:tcPr>
          <w:p w14:paraId="38DB073E" w14:textId="77777777" w:rsidR="00075286" w:rsidRDefault="00643CC3">
            <w:del w:id="62" w:author="Ney,Joshua A" w:date="2023-05-08T16:21:00Z">
              <w:r w:rsidDel="00643CC3">
                <w:rPr>
                  <w:sz w:val="22"/>
                </w:rPr>
                <w:delText xml:space="preserve">S </w:delText>
              </w:r>
            </w:del>
            <w:ins w:id="63" w:author="Ney,Joshua A" w:date="2023-05-08T16:21:00Z">
              <w:r>
                <w:rPr>
                  <w:sz w:val="22"/>
                </w:rPr>
                <w:t>P</w:t>
              </w:r>
            </w:ins>
          </w:p>
        </w:tc>
        <w:tc>
          <w:tcPr>
            <w:tcW w:w="385" w:type="pct"/>
          </w:tcPr>
          <w:p w14:paraId="45B19AFB" w14:textId="77777777" w:rsidR="00075286" w:rsidRDefault="00643CC3">
            <w:r>
              <w:rPr>
                <w:sz w:val="22"/>
              </w:rPr>
              <w:t xml:space="preserve">- </w:t>
            </w:r>
          </w:p>
        </w:tc>
        <w:tc>
          <w:tcPr>
            <w:tcW w:w="385" w:type="pct"/>
          </w:tcPr>
          <w:p w14:paraId="499377A2" w14:textId="77777777" w:rsidR="00075286" w:rsidRDefault="00643CC3">
            <w:del w:id="64" w:author="Ney,Joshua A" w:date="2023-05-08T16:21:00Z">
              <w:r w:rsidDel="00643CC3">
                <w:rPr>
                  <w:sz w:val="22"/>
                </w:rPr>
                <w:delText xml:space="preserve">S </w:delText>
              </w:r>
            </w:del>
            <w:ins w:id="65" w:author="Ney,Joshua A" w:date="2023-05-08T16:21:00Z">
              <w:r>
                <w:rPr>
                  <w:sz w:val="22"/>
                </w:rPr>
                <w:t>P</w:t>
              </w:r>
            </w:ins>
          </w:p>
        </w:tc>
        <w:tc>
          <w:tcPr>
            <w:tcW w:w="385" w:type="pct"/>
          </w:tcPr>
          <w:p w14:paraId="396163A2" w14:textId="77777777" w:rsidR="00075286" w:rsidRDefault="00643CC3">
            <w:del w:id="66" w:author="Ney,Joshua A" w:date="2023-05-08T16:21:00Z">
              <w:r w:rsidDel="00643CC3">
                <w:rPr>
                  <w:sz w:val="22"/>
                </w:rPr>
                <w:delText xml:space="preserve">S </w:delText>
              </w:r>
            </w:del>
            <w:ins w:id="67" w:author="Ney,Joshua A" w:date="2023-05-08T16:21:00Z">
              <w:r>
                <w:rPr>
                  <w:sz w:val="22"/>
                </w:rPr>
                <w:t>P</w:t>
              </w:r>
            </w:ins>
          </w:p>
        </w:tc>
        <w:tc>
          <w:tcPr>
            <w:tcW w:w="383" w:type="pct"/>
          </w:tcPr>
          <w:p w14:paraId="68381943" w14:textId="77777777" w:rsidR="00075286" w:rsidRDefault="00643CC3">
            <w:r>
              <w:rPr>
                <w:sz w:val="22"/>
              </w:rPr>
              <w:t xml:space="preserve">S </w:t>
            </w:r>
          </w:p>
        </w:tc>
      </w:tr>
      <w:tr w:rsidR="00075286" w14:paraId="297052A4" w14:textId="77777777" w:rsidTr="00844812">
        <w:tc>
          <w:tcPr>
            <w:tcW w:w="1923" w:type="pct"/>
          </w:tcPr>
          <w:p w14:paraId="4132838D" w14:textId="77777777" w:rsidR="00075286" w:rsidRDefault="00643CC3">
            <w:r>
              <w:rPr>
                <w:sz w:val="22"/>
              </w:rPr>
              <w:t xml:space="preserve">Gasoline or alternative fuel station </w:t>
            </w:r>
          </w:p>
        </w:tc>
        <w:tc>
          <w:tcPr>
            <w:tcW w:w="769" w:type="pct"/>
          </w:tcPr>
          <w:p w14:paraId="49ED8E51" w14:textId="77777777" w:rsidR="00075286" w:rsidRDefault="00643CC3">
            <w:r>
              <w:rPr>
                <w:sz w:val="22"/>
              </w:rPr>
              <w:t>30-5.14</w:t>
            </w:r>
          </w:p>
        </w:tc>
        <w:tc>
          <w:tcPr>
            <w:tcW w:w="385" w:type="pct"/>
          </w:tcPr>
          <w:p w14:paraId="397987F4" w14:textId="77777777" w:rsidR="00075286" w:rsidRDefault="00643CC3">
            <w:r>
              <w:rPr>
                <w:sz w:val="22"/>
              </w:rPr>
              <w:t xml:space="preserve">- </w:t>
            </w:r>
          </w:p>
        </w:tc>
        <w:tc>
          <w:tcPr>
            <w:tcW w:w="385" w:type="pct"/>
          </w:tcPr>
          <w:p w14:paraId="06615CE8" w14:textId="77777777" w:rsidR="00075286" w:rsidRDefault="00643CC3">
            <w:r>
              <w:rPr>
                <w:sz w:val="22"/>
              </w:rPr>
              <w:t xml:space="preserve">P </w:t>
            </w:r>
          </w:p>
        </w:tc>
        <w:tc>
          <w:tcPr>
            <w:tcW w:w="385" w:type="pct"/>
          </w:tcPr>
          <w:p w14:paraId="6035EBC6" w14:textId="77777777" w:rsidR="00075286" w:rsidRDefault="00643CC3">
            <w:r>
              <w:rPr>
                <w:sz w:val="22"/>
              </w:rPr>
              <w:t xml:space="preserve">- </w:t>
            </w:r>
          </w:p>
        </w:tc>
        <w:tc>
          <w:tcPr>
            <w:tcW w:w="385" w:type="pct"/>
          </w:tcPr>
          <w:p w14:paraId="0FA2ED50" w14:textId="77777777" w:rsidR="00075286" w:rsidRDefault="00643CC3">
            <w:r>
              <w:rPr>
                <w:sz w:val="22"/>
              </w:rPr>
              <w:t xml:space="preserve">- </w:t>
            </w:r>
          </w:p>
        </w:tc>
        <w:tc>
          <w:tcPr>
            <w:tcW w:w="385" w:type="pct"/>
          </w:tcPr>
          <w:p w14:paraId="7876DC7E" w14:textId="77777777" w:rsidR="00075286" w:rsidRDefault="00643CC3">
            <w:r>
              <w:rPr>
                <w:sz w:val="22"/>
              </w:rPr>
              <w:t xml:space="preserve">- </w:t>
            </w:r>
          </w:p>
        </w:tc>
        <w:tc>
          <w:tcPr>
            <w:tcW w:w="383" w:type="pct"/>
          </w:tcPr>
          <w:p w14:paraId="02F5C417" w14:textId="77777777" w:rsidR="00075286" w:rsidRDefault="00643CC3">
            <w:r>
              <w:rPr>
                <w:sz w:val="22"/>
              </w:rPr>
              <w:t xml:space="preserve">P </w:t>
            </w:r>
          </w:p>
        </w:tc>
      </w:tr>
      <w:tr w:rsidR="00075286" w14:paraId="59975B6F" w14:textId="77777777" w:rsidTr="00844812">
        <w:tc>
          <w:tcPr>
            <w:tcW w:w="1923" w:type="pct"/>
          </w:tcPr>
          <w:p w14:paraId="551F1E78" w14:textId="77777777" w:rsidR="00075286" w:rsidRDefault="00643CC3">
            <w:r>
              <w:rPr>
                <w:sz w:val="22"/>
              </w:rPr>
              <w:t xml:space="preserve">Golf course </w:t>
            </w:r>
          </w:p>
        </w:tc>
        <w:tc>
          <w:tcPr>
            <w:tcW w:w="769" w:type="pct"/>
          </w:tcPr>
          <w:p w14:paraId="25E0B79D" w14:textId="77777777" w:rsidR="00075286" w:rsidRDefault="00075286"/>
        </w:tc>
        <w:tc>
          <w:tcPr>
            <w:tcW w:w="385" w:type="pct"/>
          </w:tcPr>
          <w:p w14:paraId="38F0C998" w14:textId="77777777" w:rsidR="00075286" w:rsidRDefault="00643CC3">
            <w:r>
              <w:rPr>
                <w:sz w:val="22"/>
              </w:rPr>
              <w:t xml:space="preserve">P </w:t>
            </w:r>
          </w:p>
        </w:tc>
        <w:tc>
          <w:tcPr>
            <w:tcW w:w="385" w:type="pct"/>
          </w:tcPr>
          <w:p w14:paraId="0872919B" w14:textId="77777777" w:rsidR="00075286" w:rsidRDefault="00643CC3">
            <w:r>
              <w:rPr>
                <w:sz w:val="22"/>
              </w:rPr>
              <w:t xml:space="preserve">P </w:t>
            </w:r>
          </w:p>
        </w:tc>
        <w:tc>
          <w:tcPr>
            <w:tcW w:w="385" w:type="pct"/>
          </w:tcPr>
          <w:p w14:paraId="2E48A26E" w14:textId="77777777" w:rsidR="00075286" w:rsidRDefault="00643CC3">
            <w:r>
              <w:rPr>
                <w:sz w:val="22"/>
              </w:rPr>
              <w:t xml:space="preserve">- </w:t>
            </w:r>
          </w:p>
        </w:tc>
        <w:tc>
          <w:tcPr>
            <w:tcW w:w="385" w:type="pct"/>
          </w:tcPr>
          <w:p w14:paraId="338C1580" w14:textId="77777777" w:rsidR="00075286" w:rsidRDefault="00643CC3">
            <w:r>
              <w:rPr>
                <w:sz w:val="22"/>
              </w:rPr>
              <w:t xml:space="preserve">- </w:t>
            </w:r>
          </w:p>
        </w:tc>
        <w:tc>
          <w:tcPr>
            <w:tcW w:w="385" w:type="pct"/>
          </w:tcPr>
          <w:p w14:paraId="2021AA8A" w14:textId="77777777" w:rsidR="00075286" w:rsidRDefault="00643CC3">
            <w:r>
              <w:rPr>
                <w:sz w:val="22"/>
              </w:rPr>
              <w:t xml:space="preserve">- </w:t>
            </w:r>
          </w:p>
        </w:tc>
        <w:tc>
          <w:tcPr>
            <w:tcW w:w="383" w:type="pct"/>
          </w:tcPr>
          <w:p w14:paraId="46983E35" w14:textId="77777777" w:rsidR="00075286" w:rsidRDefault="00643CC3">
            <w:r>
              <w:rPr>
                <w:sz w:val="22"/>
              </w:rPr>
              <w:t xml:space="preserve">P </w:t>
            </w:r>
          </w:p>
        </w:tc>
      </w:tr>
      <w:tr w:rsidR="00075286" w14:paraId="3FB126BE" w14:textId="77777777" w:rsidTr="00844812">
        <w:tc>
          <w:tcPr>
            <w:tcW w:w="1923" w:type="pct"/>
          </w:tcPr>
          <w:p w14:paraId="1E9B858C" w14:textId="77777777" w:rsidR="00075286" w:rsidRDefault="00643CC3">
            <w:r>
              <w:rPr>
                <w:sz w:val="22"/>
              </w:rPr>
              <w:lastRenderedPageBreak/>
              <w:t xml:space="preserve">Health services </w:t>
            </w:r>
          </w:p>
        </w:tc>
        <w:tc>
          <w:tcPr>
            <w:tcW w:w="769" w:type="pct"/>
          </w:tcPr>
          <w:p w14:paraId="4F5F05A1" w14:textId="77777777" w:rsidR="00075286" w:rsidRDefault="00075286"/>
        </w:tc>
        <w:tc>
          <w:tcPr>
            <w:tcW w:w="385" w:type="pct"/>
          </w:tcPr>
          <w:p w14:paraId="0B67CD0E" w14:textId="77777777" w:rsidR="00075286" w:rsidRDefault="00643CC3">
            <w:r>
              <w:rPr>
                <w:sz w:val="22"/>
              </w:rPr>
              <w:t xml:space="preserve">- </w:t>
            </w:r>
          </w:p>
        </w:tc>
        <w:tc>
          <w:tcPr>
            <w:tcW w:w="385" w:type="pct"/>
          </w:tcPr>
          <w:p w14:paraId="28324437" w14:textId="77777777" w:rsidR="00075286" w:rsidRDefault="00643CC3">
            <w:r>
              <w:rPr>
                <w:sz w:val="22"/>
              </w:rPr>
              <w:t xml:space="preserve">P </w:t>
            </w:r>
          </w:p>
        </w:tc>
        <w:tc>
          <w:tcPr>
            <w:tcW w:w="385" w:type="pct"/>
          </w:tcPr>
          <w:p w14:paraId="2B6FB950" w14:textId="77777777" w:rsidR="00075286" w:rsidRDefault="00643CC3">
            <w:r>
              <w:rPr>
                <w:sz w:val="22"/>
              </w:rPr>
              <w:t xml:space="preserve">- </w:t>
            </w:r>
          </w:p>
        </w:tc>
        <w:tc>
          <w:tcPr>
            <w:tcW w:w="385" w:type="pct"/>
          </w:tcPr>
          <w:p w14:paraId="782508E7" w14:textId="77777777" w:rsidR="00075286" w:rsidRDefault="00643CC3">
            <w:r>
              <w:rPr>
                <w:sz w:val="22"/>
              </w:rPr>
              <w:t xml:space="preserve">- </w:t>
            </w:r>
          </w:p>
        </w:tc>
        <w:tc>
          <w:tcPr>
            <w:tcW w:w="385" w:type="pct"/>
          </w:tcPr>
          <w:p w14:paraId="3FD373C3" w14:textId="77777777" w:rsidR="00075286" w:rsidRDefault="00643CC3">
            <w:r>
              <w:rPr>
                <w:sz w:val="22"/>
              </w:rPr>
              <w:t xml:space="preserve">P </w:t>
            </w:r>
          </w:p>
        </w:tc>
        <w:tc>
          <w:tcPr>
            <w:tcW w:w="383" w:type="pct"/>
          </w:tcPr>
          <w:p w14:paraId="2E0CE4C5" w14:textId="77777777" w:rsidR="00075286" w:rsidRDefault="00643CC3">
            <w:r>
              <w:rPr>
                <w:sz w:val="22"/>
              </w:rPr>
              <w:t xml:space="preserve">P </w:t>
            </w:r>
          </w:p>
        </w:tc>
      </w:tr>
      <w:tr w:rsidR="00075286" w14:paraId="40D48251" w14:textId="77777777" w:rsidTr="00844812">
        <w:tc>
          <w:tcPr>
            <w:tcW w:w="1923" w:type="pct"/>
          </w:tcPr>
          <w:p w14:paraId="0A282450" w14:textId="77777777" w:rsidR="00075286" w:rsidRDefault="00643CC3">
            <w:r>
              <w:rPr>
                <w:sz w:val="22"/>
              </w:rPr>
              <w:t xml:space="preserve">Heliport </w:t>
            </w:r>
          </w:p>
        </w:tc>
        <w:tc>
          <w:tcPr>
            <w:tcW w:w="769" w:type="pct"/>
          </w:tcPr>
          <w:p w14:paraId="4105CA02" w14:textId="77777777" w:rsidR="00075286" w:rsidRDefault="00075286"/>
        </w:tc>
        <w:tc>
          <w:tcPr>
            <w:tcW w:w="385" w:type="pct"/>
          </w:tcPr>
          <w:p w14:paraId="16238A5E" w14:textId="77777777" w:rsidR="00075286" w:rsidRDefault="00643CC3">
            <w:r>
              <w:rPr>
                <w:sz w:val="22"/>
              </w:rPr>
              <w:t xml:space="preserve">- </w:t>
            </w:r>
          </w:p>
        </w:tc>
        <w:tc>
          <w:tcPr>
            <w:tcW w:w="385" w:type="pct"/>
          </w:tcPr>
          <w:p w14:paraId="6C7FF13E" w14:textId="77777777" w:rsidR="00075286" w:rsidRDefault="00643CC3">
            <w:r>
              <w:rPr>
                <w:sz w:val="22"/>
              </w:rPr>
              <w:t xml:space="preserve">P </w:t>
            </w:r>
          </w:p>
        </w:tc>
        <w:tc>
          <w:tcPr>
            <w:tcW w:w="385" w:type="pct"/>
          </w:tcPr>
          <w:p w14:paraId="0356C11A" w14:textId="77777777" w:rsidR="00075286" w:rsidRDefault="00643CC3">
            <w:r>
              <w:rPr>
                <w:sz w:val="22"/>
              </w:rPr>
              <w:t xml:space="preserve">- </w:t>
            </w:r>
          </w:p>
        </w:tc>
        <w:tc>
          <w:tcPr>
            <w:tcW w:w="385" w:type="pct"/>
          </w:tcPr>
          <w:p w14:paraId="323AB360" w14:textId="77777777" w:rsidR="00075286" w:rsidRDefault="00643CC3">
            <w:r>
              <w:rPr>
                <w:sz w:val="22"/>
              </w:rPr>
              <w:t xml:space="preserve">- </w:t>
            </w:r>
          </w:p>
        </w:tc>
        <w:tc>
          <w:tcPr>
            <w:tcW w:w="385" w:type="pct"/>
          </w:tcPr>
          <w:p w14:paraId="110034CE" w14:textId="77777777" w:rsidR="00075286" w:rsidRDefault="00643CC3">
            <w:r>
              <w:rPr>
                <w:sz w:val="22"/>
              </w:rPr>
              <w:t xml:space="preserve">S </w:t>
            </w:r>
          </w:p>
        </w:tc>
        <w:tc>
          <w:tcPr>
            <w:tcW w:w="383" w:type="pct"/>
          </w:tcPr>
          <w:p w14:paraId="4FF68EE3" w14:textId="77777777" w:rsidR="00075286" w:rsidRDefault="00643CC3">
            <w:r>
              <w:rPr>
                <w:sz w:val="22"/>
              </w:rPr>
              <w:t xml:space="preserve">- </w:t>
            </w:r>
          </w:p>
        </w:tc>
      </w:tr>
      <w:tr w:rsidR="00075286" w14:paraId="013C3CD3" w14:textId="77777777" w:rsidTr="00844812">
        <w:tc>
          <w:tcPr>
            <w:tcW w:w="1923" w:type="pct"/>
          </w:tcPr>
          <w:p w14:paraId="33982DD3" w14:textId="77777777" w:rsidR="00075286" w:rsidRDefault="00643CC3">
            <w:r>
              <w:rPr>
                <w:sz w:val="22"/>
              </w:rPr>
              <w:t xml:space="preserve">Hospital </w:t>
            </w:r>
          </w:p>
        </w:tc>
        <w:tc>
          <w:tcPr>
            <w:tcW w:w="769" w:type="pct"/>
          </w:tcPr>
          <w:p w14:paraId="7022CDAB" w14:textId="77777777" w:rsidR="00075286" w:rsidRDefault="00075286"/>
        </w:tc>
        <w:tc>
          <w:tcPr>
            <w:tcW w:w="385" w:type="pct"/>
          </w:tcPr>
          <w:p w14:paraId="0239070C" w14:textId="77777777" w:rsidR="00075286" w:rsidRDefault="00643CC3">
            <w:r>
              <w:rPr>
                <w:sz w:val="22"/>
              </w:rPr>
              <w:t xml:space="preserve">- </w:t>
            </w:r>
          </w:p>
        </w:tc>
        <w:tc>
          <w:tcPr>
            <w:tcW w:w="385" w:type="pct"/>
          </w:tcPr>
          <w:p w14:paraId="60CFF674" w14:textId="77777777" w:rsidR="00075286" w:rsidRDefault="00643CC3">
            <w:r>
              <w:rPr>
                <w:sz w:val="22"/>
              </w:rPr>
              <w:t xml:space="preserve">- </w:t>
            </w:r>
          </w:p>
        </w:tc>
        <w:tc>
          <w:tcPr>
            <w:tcW w:w="385" w:type="pct"/>
          </w:tcPr>
          <w:p w14:paraId="252EA898" w14:textId="77777777" w:rsidR="00075286" w:rsidRDefault="00643CC3">
            <w:r>
              <w:rPr>
                <w:sz w:val="22"/>
              </w:rPr>
              <w:t xml:space="preserve">- </w:t>
            </w:r>
          </w:p>
        </w:tc>
        <w:tc>
          <w:tcPr>
            <w:tcW w:w="385" w:type="pct"/>
          </w:tcPr>
          <w:p w14:paraId="0A06A1A5" w14:textId="77777777" w:rsidR="00075286" w:rsidRDefault="00643CC3">
            <w:r>
              <w:rPr>
                <w:sz w:val="22"/>
              </w:rPr>
              <w:t xml:space="preserve">- </w:t>
            </w:r>
          </w:p>
        </w:tc>
        <w:tc>
          <w:tcPr>
            <w:tcW w:w="385" w:type="pct"/>
          </w:tcPr>
          <w:p w14:paraId="3B73E2ED" w14:textId="77777777" w:rsidR="00075286" w:rsidRDefault="00643CC3">
            <w:r>
              <w:rPr>
                <w:sz w:val="22"/>
              </w:rPr>
              <w:t xml:space="preserve">P </w:t>
            </w:r>
          </w:p>
        </w:tc>
        <w:tc>
          <w:tcPr>
            <w:tcW w:w="383" w:type="pct"/>
          </w:tcPr>
          <w:p w14:paraId="67D56979" w14:textId="77777777" w:rsidR="00075286" w:rsidRDefault="00643CC3">
            <w:r>
              <w:rPr>
                <w:sz w:val="22"/>
              </w:rPr>
              <w:t xml:space="preserve">- </w:t>
            </w:r>
          </w:p>
        </w:tc>
      </w:tr>
      <w:tr w:rsidR="00075286" w14:paraId="52648A07" w14:textId="77777777" w:rsidTr="00844812">
        <w:tc>
          <w:tcPr>
            <w:tcW w:w="1923" w:type="pct"/>
          </w:tcPr>
          <w:p w14:paraId="7EF61369" w14:textId="77777777" w:rsidR="00075286" w:rsidRDefault="00643CC3">
            <w:r>
              <w:rPr>
                <w:sz w:val="22"/>
              </w:rPr>
              <w:t xml:space="preserve">Hotel or motel </w:t>
            </w:r>
          </w:p>
        </w:tc>
        <w:tc>
          <w:tcPr>
            <w:tcW w:w="769" w:type="pct"/>
          </w:tcPr>
          <w:p w14:paraId="41539C28" w14:textId="77777777" w:rsidR="00075286" w:rsidRDefault="00075286"/>
        </w:tc>
        <w:tc>
          <w:tcPr>
            <w:tcW w:w="385" w:type="pct"/>
          </w:tcPr>
          <w:p w14:paraId="3F9A7709" w14:textId="77777777" w:rsidR="00075286" w:rsidRDefault="00643CC3">
            <w:r>
              <w:rPr>
                <w:sz w:val="22"/>
              </w:rPr>
              <w:t xml:space="preserve">- </w:t>
            </w:r>
          </w:p>
        </w:tc>
        <w:tc>
          <w:tcPr>
            <w:tcW w:w="385" w:type="pct"/>
          </w:tcPr>
          <w:p w14:paraId="23D55935" w14:textId="77777777" w:rsidR="00075286" w:rsidRDefault="00643CC3">
            <w:r>
              <w:rPr>
                <w:sz w:val="22"/>
              </w:rPr>
              <w:t xml:space="preserve">P </w:t>
            </w:r>
          </w:p>
        </w:tc>
        <w:tc>
          <w:tcPr>
            <w:tcW w:w="385" w:type="pct"/>
          </w:tcPr>
          <w:p w14:paraId="4ACBFDED" w14:textId="77777777" w:rsidR="00075286" w:rsidRDefault="00643CC3">
            <w:r>
              <w:rPr>
                <w:sz w:val="22"/>
              </w:rPr>
              <w:t xml:space="preserve">- </w:t>
            </w:r>
          </w:p>
        </w:tc>
        <w:tc>
          <w:tcPr>
            <w:tcW w:w="385" w:type="pct"/>
          </w:tcPr>
          <w:p w14:paraId="0ED9455E" w14:textId="77777777" w:rsidR="00075286" w:rsidRDefault="00643CC3">
            <w:r>
              <w:rPr>
                <w:sz w:val="22"/>
              </w:rPr>
              <w:t xml:space="preserve">- </w:t>
            </w:r>
          </w:p>
        </w:tc>
        <w:tc>
          <w:tcPr>
            <w:tcW w:w="385" w:type="pct"/>
          </w:tcPr>
          <w:p w14:paraId="4046D993" w14:textId="77777777" w:rsidR="00075286" w:rsidRDefault="00643CC3">
            <w:r>
              <w:rPr>
                <w:sz w:val="22"/>
              </w:rPr>
              <w:t xml:space="preserve">P </w:t>
            </w:r>
          </w:p>
        </w:tc>
        <w:tc>
          <w:tcPr>
            <w:tcW w:w="383" w:type="pct"/>
          </w:tcPr>
          <w:p w14:paraId="7915BF9B" w14:textId="77777777" w:rsidR="00075286" w:rsidRDefault="00643CC3">
            <w:del w:id="68" w:author="Ney,Joshua A" w:date="2023-05-08T16:22:00Z">
              <w:r w:rsidDel="00643CC3">
                <w:rPr>
                  <w:sz w:val="22"/>
                </w:rPr>
                <w:delText xml:space="preserve">- </w:delText>
              </w:r>
            </w:del>
            <w:ins w:id="69" w:author="Ney,Joshua A" w:date="2023-05-08T16:22:00Z">
              <w:r>
                <w:rPr>
                  <w:sz w:val="22"/>
                </w:rPr>
                <w:t>p</w:t>
              </w:r>
            </w:ins>
          </w:p>
        </w:tc>
      </w:tr>
      <w:tr w:rsidR="00075286" w14:paraId="5BF3A003" w14:textId="77777777" w:rsidTr="00844812">
        <w:tc>
          <w:tcPr>
            <w:tcW w:w="1923" w:type="pct"/>
          </w:tcPr>
          <w:p w14:paraId="76101DF5" w14:textId="77777777" w:rsidR="00075286" w:rsidRDefault="00643CC3">
            <w:r>
              <w:rPr>
                <w:sz w:val="22"/>
              </w:rPr>
              <w:t xml:space="preserve">Library </w:t>
            </w:r>
          </w:p>
        </w:tc>
        <w:tc>
          <w:tcPr>
            <w:tcW w:w="769" w:type="pct"/>
          </w:tcPr>
          <w:p w14:paraId="635A4407" w14:textId="77777777" w:rsidR="00075286" w:rsidRDefault="00075286"/>
        </w:tc>
        <w:tc>
          <w:tcPr>
            <w:tcW w:w="385" w:type="pct"/>
          </w:tcPr>
          <w:p w14:paraId="18F09C7C" w14:textId="77777777" w:rsidR="00075286" w:rsidRDefault="00643CC3">
            <w:r>
              <w:rPr>
                <w:sz w:val="22"/>
              </w:rPr>
              <w:t xml:space="preserve">- </w:t>
            </w:r>
          </w:p>
        </w:tc>
        <w:tc>
          <w:tcPr>
            <w:tcW w:w="385" w:type="pct"/>
          </w:tcPr>
          <w:p w14:paraId="61AFEFA7" w14:textId="77777777" w:rsidR="00075286" w:rsidRDefault="00643CC3">
            <w:del w:id="70" w:author="Ney,Joshua A" w:date="2023-05-08T16:22:00Z">
              <w:r w:rsidDel="00643CC3">
                <w:rPr>
                  <w:sz w:val="22"/>
                </w:rPr>
                <w:delText xml:space="preserve">- </w:delText>
              </w:r>
            </w:del>
            <w:ins w:id="71" w:author="Ney,Joshua A" w:date="2023-05-08T16:22:00Z">
              <w:r>
                <w:rPr>
                  <w:sz w:val="22"/>
                </w:rPr>
                <w:t>P</w:t>
              </w:r>
            </w:ins>
          </w:p>
        </w:tc>
        <w:tc>
          <w:tcPr>
            <w:tcW w:w="385" w:type="pct"/>
          </w:tcPr>
          <w:p w14:paraId="3589B2C2" w14:textId="77777777" w:rsidR="00075286" w:rsidRDefault="00643CC3">
            <w:del w:id="72" w:author="Ney,Joshua A" w:date="2023-05-08T16:22:00Z">
              <w:r w:rsidDel="00643CC3">
                <w:rPr>
                  <w:sz w:val="22"/>
                </w:rPr>
                <w:delText xml:space="preserve">- </w:delText>
              </w:r>
            </w:del>
            <w:ins w:id="73" w:author="Ney,Joshua A" w:date="2023-05-08T16:22:00Z">
              <w:r>
                <w:rPr>
                  <w:sz w:val="22"/>
                </w:rPr>
                <w:t>P</w:t>
              </w:r>
            </w:ins>
          </w:p>
        </w:tc>
        <w:tc>
          <w:tcPr>
            <w:tcW w:w="385" w:type="pct"/>
          </w:tcPr>
          <w:p w14:paraId="7E9B9530" w14:textId="77777777" w:rsidR="00075286" w:rsidRDefault="00643CC3">
            <w:del w:id="74" w:author="Ney,Joshua A" w:date="2023-05-08T16:22:00Z">
              <w:r w:rsidDel="00643CC3">
                <w:rPr>
                  <w:sz w:val="22"/>
                </w:rPr>
                <w:delText xml:space="preserve">- </w:delText>
              </w:r>
            </w:del>
            <w:ins w:id="75" w:author="Ney,Joshua A" w:date="2023-05-08T16:22:00Z">
              <w:r>
                <w:rPr>
                  <w:sz w:val="22"/>
                </w:rPr>
                <w:t>P</w:t>
              </w:r>
            </w:ins>
          </w:p>
        </w:tc>
        <w:tc>
          <w:tcPr>
            <w:tcW w:w="385" w:type="pct"/>
          </w:tcPr>
          <w:p w14:paraId="31B7550A" w14:textId="77777777" w:rsidR="00075286" w:rsidRDefault="00643CC3">
            <w:del w:id="76" w:author="Ney,Joshua A" w:date="2023-05-08T16:22:00Z">
              <w:r w:rsidDel="00643CC3">
                <w:rPr>
                  <w:sz w:val="22"/>
                </w:rPr>
                <w:delText xml:space="preserve">- </w:delText>
              </w:r>
            </w:del>
            <w:ins w:id="77" w:author="Ney,Joshua A" w:date="2023-05-08T16:22:00Z">
              <w:r>
                <w:rPr>
                  <w:sz w:val="22"/>
                </w:rPr>
                <w:t>P</w:t>
              </w:r>
            </w:ins>
          </w:p>
        </w:tc>
        <w:tc>
          <w:tcPr>
            <w:tcW w:w="383" w:type="pct"/>
          </w:tcPr>
          <w:p w14:paraId="61462B2F" w14:textId="77777777" w:rsidR="00075286" w:rsidRDefault="00643CC3">
            <w:r>
              <w:rPr>
                <w:sz w:val="22"/>
              </w:rPr>
              <w:t xml:space="preserve">P </w:t>
            </w:r>
          </w:p>
        </w:tc>
      </w:tr>
      <w:tr w:rsidR="00075286" w14:paraId="65DF345C" w14:textId="77777777" w:rsidTr="00844812">
        <w:tc>
          <w:tcPr>
            <w:tcW w:w="1923" w:type="pct"/>
          </w:tcPr>
          <w:p w14:paraId="2C4E692F" w14:textId="77777777" w:rsidR="00075286" w:rsidRDefault="00643CC3">
            <w:r>
              <w:rPr>
                <w:sz w:val="22"/>
              </w:rPr>
              <w:t xml:space="preserve">Light assembly, fabrication and processing </w:t>
            </w:r>
          </w:p>
        </w:tc>
        <w:tc>
          <w:tcPr>
            <w:tcW w:w="769" w:type="pct"/>
          </w:tcPr>
          <w:p w14:paraId="5725FE99" w14:textId="77777777" w:rsidR="00075286" w:rsidRDefault="00643CC3">
            <w:r>
              <w:rPr>
                <w:sz w:val="22"/>
              </w:rPr>
              <w:t>30-5.17</w:t>
            </w:r>
          </w:p>
        </w:tc>
        <w:tc>
          <w:tcPr>
            <w:tcW w:w="385" w:type="pct"/>
          </w:tcPr>
          <w:p w14:paraId="67A51B35" w14:textId="77777777" w:rsidR="00075286" w:rsidRDefault="00643CC3">
            <w:r>
              <w:rPr>
                <w:sz w:val="22"/>
              </w:rPr>
              <w:t xml:space="preserve">- </w:t>
            </w:r>
          </w:p>
        </w:tc>
        <w:tc>
          <w:tcPr>
            <w:tcW w:w="385" w:type="pct"/>
          </w:tcPr>
          <w:p w14:paraId="4411A21C" w14:textId="77777777" w:rsidR="00075286" w:rsidRDefault="00643CC3">
            <w:r>
              <w:rPr>
                <w:sz w:val="22"/>
              </w:rPr>
              <w:t xml:space="preserve">P </w:t>
            </w:r>
          </w:p>
        </w:tc>
        <w:tc>
          <w:tcPr>
            <w:tcW w:w="385" w:type="pct"/>
          </w:tcPr>
          <w:p w14:paraId="7384EE8D" w14:textId="77777777" w:rsidR="00075286" w:rsidRDefault="00643CC3">
            <w:r>
              <w:rPr>
                <w:sz w:val="22"/>
              </w:rPr>
              <w:t xml:space="preserve">- </w:t>
            </w:r>
          </w:p>
        </w:tc>
        <w:tc>
          <w:tcPr>
            <w:tcW w:w="385" w:type="pct"/>
          </w:tcPr>
          <w:p w14:paraId="4DC08405" w14:textId="77777777" w:rsidR="00075286" w:rsidRDefault="00643CC3">
            <w:r>
              <w:rPr>
                <w:sz w:val="22"/>
              </w:rPr>
              <w:t xml:space="preserve">- </w:t>
            </w:r>
          </w:p>
        </w:tc>
        <w:tc>
          <w:tcPr>
            <w:tcW w:w="385" w:type="pct"/>
          </w:tcPr>
          <w:p w14:paraId="6D9583C3" w14:textId="77777777" w:rsidR="00075286" w:rsidRDefault="00643CC3">
            <w:r>
              <w:rPr>
                <w:sz w:val="22"/>
              </w:rPr>
              <w:t xml:space="preserve">- </w:t>
            </w:r>
          </w:p>
        </w:tc>
        <w:tc>
          <w:tcPr>
            <w:tcW w:w="383" w:type="pct"/>
          </w:tcPr>
          <w:p w14:paraId="1BECC8C7" w14:textId="77777777" w:rsidR="00075286" w:rsidRDefault="00643CC3">
            <w:r>
              <w:rPr>
                <w:sz w:val="22"/>
              </w:rPr>
              <w:t xml:space="preserve">- </w:t>
            </w:r>
          </w:p>
        </w:tc>
      </w:tr>
      <w:tr w:rsidR="00075286" w14:paraId="71A2901B" w14:textId="77777777" w:rsidTr="00844812">
        <w:tc>
          <w:tcPr>
            <w:tcW w:w="1923" w:type="pct"/>
          </w:tcPr>
          <w:p w14:paraId="3EE8A4DC" w14:textId="77777777" w:rsidR="00075286" w:rsidRDefault="00643CC3">
            <w:r>
              <w:rPr>
                <w:sz w:val="22"/>
              </w:rPr>
              <w:t xml:space="preserve">Medical or dental laboratory </w:t>
            </w:r>
          </w:p>
        </w:tc>
        <w:tc>
          <w:tcPr>
            <w:tcW w:w="769" w:type="pct"/>
          </w:tcPr>
          <w:p w14:paraId="7E0953ED" w14:textId="77777777" w:rsidR="00075286" w:rsidRDefault="00075286"/>
        </w:tc>
        <w:tc>
          <w:tcPr>
            <w:tcW w:w="385" w:type="pct"/>
          </w:tcPr>
          <w:p w14:paraId="46E59A4B" w14:textId="77777777" w:rsidR="00075286" w:rsidRDefault="00643CC3">
            <w:r>
              <w:rPr>
                <w:sz w:val="22"/>
              </w:rPr>
              <w:t xml:space="preserve">- </w:t>
            </w:r>
          </w:p>
        </w:tc>
        <w:tc>
          <w:tcPr>
            <w:tcW w:w="385" w:type="pct"/>
          </w:tcPr>
          <w:p w14:paraId="715CF800" w14:textId="77777777" w:rsidR="00075286" w:rsidRDefault="00643CC3">
            <w:r>
              <w:rPr>
                <w:sz w:val="22"/>
              </w:rPr>
              <w:t xml:space="preserve">P </w:t>
            </w:r>
          </w:p>
        </w:tc>
        <w:tc>
          <w:tcPr>
            <w:tcW w:w="385" w:type="pct"/>
          </w:tcPr>
          <w:p w14:paraId="16A30027" w14:textId="77777777" w:rsidR="00075286" w:rsidRDefault="00643CC3">
            <w:r>
              <w:rPr>
                <w:sz w:val="22"/>
              </w:rPr>
              <w:t xml:space="preserve">- </w:t>
            </w:r>
          </w:p>
        </w:tc>
        <w:tc>
          <w:tcPr>
            <w:tcW w:w="385" w:type="pct"/>
          </w:tcPr>
          <w:p w14:paraId="06499E3B" w14:textId="77777777" w:rsidR="00075286" w:rsidRDefault="00643CC3">
            <w:del w:id="78" w:author="Ney,Joshua A" w:date="2023-05-08T16:23:00Z">
              <w:r w:rsidDel="00643CC3">
                <w:rPr>
                  <w:sz w:val="22"/>
                </w:rPr>
                <w:delText xml:space="preserve">- </w:delText>
              </w:r>
            </w:del>
            <w:ins w:id="79" w:author="Ney,Joshua A" w:date="2023-05-08T16:23:00Z">
              <w:r>
                <w:rPr>
                  <w:sz w:val="22"/>
                </w:rPr>
                <w:t>P</w:t>
              </w:r>
            </w:ins>
          </w:p>
        </w:tc>
        <w:tc>
          <w:tcPr>
            <w:tcW w:w="385" w:type="pct"/>
          </w:tcPr>
          <w:p w14:paraId="5147EA8A" w14:textId="77777777" w:rsidR="00075286" w:rsidRDefault="00643CC3">
            <w:r>
              <w:rPr>
                <w:sz w:val="22"/>
              </w:rPr>
              <w:t xml:space="preserve">P </w:t>
            </w:r>
          </w:p>
        </w:tc>
        <w:tc>
          <w:tcPr>
            <w:tcW w:w="383" w:type="pct"/>
          </w:tcPr>
          <w:p w14:paraId="4EFD974F" w14:textId="77777777" w:rsidR="00075286" w:rsidRDefault="00643CC3">
            <w:r>
              <w:rPr>
                <w:sz w:val="22"/>
              </w:rPr>
              <w:t xml:space="preserve">- </w:t>
            </w:r>
          </w:p>
        </w:tc>
      </w:tr>
      <w:tr w:rsidR="00075286" w14:paraId="6433CCFB" w14:textId="77777777" w:rsidTr="00844812">
        <w:tc>
          <w:tcPr>
            <w:tcW w:w="1923" w:type="pct"/>
          </w:tcPr>
          <w:p w14:paraId="047F56EB" w14:textId="77777777" w:rsidR="00075286" w:rsidRDefault="00643CC3">
            <w:r>
              <w:rPr>
                <w:sz w:val="22"/>
              </w:rPr>
              <w:t xml:space="preserve">Medical marijuana dispensing facility </w:t>
            </w:r>
          </w:p>
        </w:tc>
        <w:tc>
          <w:tcPr>
            <w:tcW w:w="769" w:type="pct"/>
          </w:tcPr>
          <w:p w14:paraId="243639A2" w14:textId="77777777" w:rsidR="00075286" w:rsidRDefault="00075286"/>
        </w:tc>
        <w:tc>
          <w:tcPr>
            <w:tcW w:w="385" w:type="pct"/>
          </w:tcPr>
          <w:p w14:paraId="4F4DC189" w14:textId="77777777" w:rsidR="00075286" w:rsidRDefault="00643CC3">
            <w:r>
              <w:rPr>
                <w:sz w:val="22"/>
              </w:rPr>
              <w:t xml:space="preserve">- </w:t>
            </w:r>
          </w:p>
        </w:tc>
        <w:tc>
          <w:tcPr>
            <w:tcW w:w="385" w:type="pct"/>
          </w:tcPr>
          <w:p w14:paraId="75067BC2" w14:textId="77777777" w:rsidR="00075286" w:rsidRDefault="00643CC3">
            <w:r>
              <w:rPr>
                <w:sz w:val="22"/>
              </w:rPr>
              <w:t xml:space="preserve">P </w:t>
            </w:r>
          </w:p>
        </w:tc>
        <w:tc>
          <w:tcPr>
            <w:tcW w:w="385" w:type="pct"/>
          </w:tcPr>
          <w:p w14:paraId="14C6BD43" w14:textId="77777777" w:rsidR="00075286" w:rsidRDefault="00643CC3">
            <w:r>
              <w:rPr>
                <w:sz w:val="22"/>
              </w:rPr>
              <w:t xml:space="preserve">- </w:t>
            </w:r>
          </w:p>
        </w:tc>
        <w:tc>
          <w:tcPr>
            <w:tcW w:w="385" w:type="pct"/>
          </w:tcPr>
          <w:p w14:paraId="27576984" w14:textId="77777777" w:rsidR="00075286" w:rsidRDefault="00643CC3">
            <w:r>
              <w:rPr>
                <w:sz w:val="22"/>
              </w:rPr>
              <w:t xml:space="preserve">- </w:t>
            </w:r>
          </w:p>
        </w:tc>
        <w:tc>
          <w:tcPr>
            <w:tcW w:w="385" w:type="pct"/>
          </w:tcPr>
          <w:p w14:paraId="5F77ACF1" w14:textId="77777777" w:rsidR="00075286" w:rsidRDefault="00643CC3">
            <w:del w:id="80" w:author="Ney,Joshua A" w:date="2023-05-08T16:23:00Z">
              <w:r w:rsidDel="00643CC3">
                <w:rPr>
                  <w:sz w:val="22"/>
                </w:rPr>
                <w:delText xml:space="preserve">A </w:delText>
              </w:r>
            </w:del>
            <w:ins w:id="81" w:author="Ney,Joshua A" w:date="2023-05-08T16:23:00Z">
              <w:r>
                <w:rPr>
                  <w:sz w:val="22"/>
                </w:rPr>
                <w:t>P</w:t>
              </w:r>
            </w:ins>
          </w:p>
        </w:tc>
        <w:tc>
          <w:tcPr>
            <w:tcW w:w="383" w:type="pct"/>
          </w:tcPr>
          <w:p w14:paraId="0D32780A" w14:textId="77777777" w:rsidR="00075286" w:rsidRDefault="00643CC3">
            <w:r>
              <w:rPr>
                <w:sz w:val="22"/>
              </w:rPr>
              <w:t xml:space="preserve">- </w:t>
            </w:r>
          </w:p>
        </w:tc>
      </w:tr>
      <w:tr w:rsidR="00075286" w14:paraId="2AF86983" w14:textId="77777777" w:rsidTr="00844812">
        <w:tc>
          <w:tcPr>
            <w:tcW w:w="1923" w:type="pct"/>
          </w:tcPr>
          <w:p w14:paraId="324B9F9D" w14:textId="77777777" w:rsidR="00075286" w:rsidRDefault="00643CC3">
            <w:r>
              <w:rPr>
                <w:sz w:val="22"/>
              </w:rPr>
              <w:t xml:space="preserve">Membership sports and recreation club </w:t>
            </w:r>
          </w:p>
        </w:tc>
        <w:tc>
          <w:tcPr>
            <w:tcW w:w="769" w:type="pct"/>
          </w:tcPr>
          <w:p w14:paraId="1A370921" w14:textId="77777777" w:rsidR="00075286" w:rsidRDefault="00075286"/>
        </w:tc>
        <w:tc>
          <w:tcPr>
            <w:tcW w:w="385" w:type="pct"/>
          </w:tcPr>
          <w:p w14:paraId="4C65E837" w14:textId="77777777" w:rsidR="00075286" w:rsidRDefault="00643CC3">
            <w:r>
              <w:rPr>
                <w:sz w:val="22"/>
              </w:rPr>
              <w:t xml:space="preserve">P </w:t>
            </w:r>
          </w:p>
        </w:tc>
        <w:tc>
          <w:tcPr>
            <w:tcW w:w="385" w:type="pct"/>
          </w:tcPr>
          <w:p w14:paraId="7C8A6CC7" w14:textId="77777777" w:rsidR="00075286" w:rsidRDefault="00643CC3">
            <w:r>
              <w:rPr>
                <w:sz w:val="22"/>
              </w:rPr>
              <w:t xml:space="preserve">P </w:t>
            </w:r>
          </w:p>
        </w:tc>
        <w:tc>
          <w:tcPr>
            <w:tcW w:w="385" w:type="pct"/>
          </w:tcPr>
          <w:p w14:paraId="657C1696" w14:textId="77777777" w:rsidR="00075286" w:rsidRDefault="00643CC3">
            <w:r>
              <w:rPr>
                <w:sz w:val="22"/>
              </w:rPr>
              <w:t xml:space="preserve">- </w:t>
            </w:r>
          </w:p>
        </w:tc>
        <w:tc>
          <w:tcPr>
            <w:tcW w:w="385" w:type="pct"/>
          </w:tcPr>
          <w:p w14:paraId="647B61EA" w14:textId="77777777" w:rsidR="00075286" w:rsidRDefault="00643CC3">
            <w:ins w:id="82" w:author="Ney,Joshua A" w:date="2023-05-08T16:23:00Z">
              <w:r>
                <w:rPr>
                  <w:sz w:val="22"/>
                </w:rPr>
                <w:t>P</w:t>
              </w:r>
            </w:ins>
            <w:del w:id="83" w:author="Ney,Joshua A" w:date="2023-05-08T16:23:00Z">
              <w:r w:rsidDel="00643CC3">
                <w:rPr>
                  <w:sz w:val="22"/>
                </w:rPr>
                <w:delText xml:space="preserve">- </w:delText>
              </w:r>
            </w:del>
          </w:p>
        </w:tc>
        <w:tc>
          <w:tcPr>
            <w:tcW w:w="385" w:type="pct"/>
          </w:tcPr>
          <w:p w14:paraId="6C683DA6" w14:textId="77777777" w:rsidR="00075286" w:rsidRDefault="00643CC3">
            <w:del w:id="84" w:author="Ney,Joshua A" w:date="2023-05-08T16:23:00Z">
              <w:r w:rsidDel="00643CC3">
                <w:rPr>
                  <w:sz w:val="22"/>
                </w:rPr>
                <w:delText xml:space="preserve">- </w:delText>
              </w:r>
            </w:del>
            <w:ins w:id="85" w:author="Ney,Joshua A" w:date="2023-05-08T16:23:00Z">
              <w:r>
                <w:rPr>
                  <w:sz w:val="22"/>
                </w:rPr>
                <w:t>P</w:t>
              </w:r>
            </w:ins>
          </w:p>
        </w:tc>
        <w:tc>
          <w:tcPr>
            <w:tcW w:w="383" w:type="pct"/>
          </w:tcPr>
          <w:p w14:paraId="7611FBDE" w14:textId="77777777" w:rsidR="00075286" w:rsidRDefault="00643CC3">
            <w:r>
              <w:rPr>
                <w:sz w:val="22"/>
              </w:rPr>
              <w:t xml:space="preserve">P </w:t>
            </w:r>
          </w:p>
        </w:tc>
      </w:tr>
      <w:tr w:rsidR="00075286" w14:paraId="5D435283" w14:textId="77777777" w:rsidTr="00844812">
        <w:tc>
          <w:tcPr>
            <w:tcW w:w="1923" w:type="pct"/>
          </w:tcPr>
          <w:p w14:paraId="16F495CB" w14:textId="77777777" w:rsidR="00075286" w:rsidRDefault="00643CC3">
            <w:r>
              <w:rPr>
                <w:sz w:val="22"/>
              </w:rPr>
              <w:t xml:space="preserve">Mini-warehouse or self-storage facility </w:t>
            </w:r>
          </w:p>
        </w:tc>
        <w:tc>
          <w:tcPr>
            <w:tcW w:w="769" w:type="pct"/>
          </w:tcPr>
          <w:p w14:paraId="40233FFF" w14:textId="77777777" w:rsidR="00075286" w:rsidRDefault="00643CC3">
            <w:r>
              <w:rPr>
                <w:sz w:val="22"/>
              </w:rPr>
              <w:t>30-5.19</w:t>
            </w:r>
          </w:p>
        </w:tc>
        <w:tc>
          <w:tcPr>
            <w:tcW w:w="385" w:type="pct"/>
          </w:tcPr>
          <w:p w14:paraId="235AFCC5" w14:textId="77777777" w:rsidR="00075286" w:rsidRDefault="00643CC3">
            <w:r>
              <w:rPr>
                <w:sz w:val="22"/>
              </w:rPr>
              <w:t xml:space="preserve">- </w:t>
            </w:r>
          </w:p>
        </w:tc>
        <w:tc>
          <w:tcPr>
            <w:tcW w:w="385" w:type="pct"/>
          </w:tcPr>
          <w:p w14:paraId="749FD0F4" w14:textId="77777777" w:rsidR="00075286" w:rsidRDefault="00643CC3">
            <w:r>
              <w:rPr>
                <w:sz w:val="22"/>
              </w:rPr>
              <w:t xml:space="preserve">P </w:t>
            </w:r>
          </w:p>
        </w:tc>
        <w:tc>
          <w:tcPr>
            <w:tcW w:w="385" w:type="pct"/>
          </w:tcPr>
          <w:p w14:paraId="3220141B" w14:textId="77777777" w:rsidR="00075286" w:rsidRDefault="00643CC3">
            <w:r>
              <w:rPr>
                <w:sz w:val="22"/>
              </w:rPr>
              <w:t xml:space="preserve">- </w:t>
            </w:r>
          </w:p>
        </w:tc>
        <w:tc>
          <w:tcPr>
            <w:tcW w:w="385" w:type="pct"/>
          </w:tcPr>
          <w:p w14:paraId="13B02634" w14:textId="77777777" w:rsidR="00075286" w:rsidRDefault="00643CC3">
            <w:r>
              <w:rPr>
                <w:sz w:val="22"/>
              </w:rPr>
              <w:t xml:space="preserve">- </w:t>
            </w:r>
          </w:p>
        </w:tc>
        <w:tc>
          <w:tcPr>
            <w:tcW w:w="385" w:type="pct"/>
          </w:tcPr>
          <w:p w14:paraId="67B65CEC" w14:textId="77777777" w:rsidR="00075286" w:rsidRDefault="00643CC3">
            <w:ins w:id="86" w:author="Ney,Joshua A" w:date="2023-05-08T16:23:00Z">
              <w:r>
                <w:rPr>
                  <w:sz w:val="22"/>
                </w:rPr>
                <w:t>P</w:t>
              </w:r>
            </w:ins>
            <w:del w:id="87" w:author="Ney,Joshua A" w:date="2023-05-08T16:23:00Z">
              <w:r w:rsidDel="00643CC3">
                <w:rPr>
                  <w:sz w:val="22"/>
                </w:rPr>
                <w:delText xml:space="preserve">- </w:delText>
              </w:r>
            </w:del>
          </w:p>
        </w:tc>
        <w:tc>
          <w:tcPr>
            <w:tcW w:w="383" w:type="pct"/>
          </w:tcPr>
          <w:p w14:paraId="5A17C73D" w14:textId="77777777" w:rsidR="00075286" w:rsidRDefault="00643CC3">
            <w:r>
              <w:rPr>
                <w:sz w:val="22"/>
              </w:rPr>
              <w:t xml:space="preserve">- </w:t>
            </w:r>
          </w:p>
        </w:tc>
      </w:tr>
      <w:tr w:rsidR="00075286" w14:paraId="585E49EC" w14:textId="77777777" w:rsidTr="00844812">
        <w:tc>
          <w:tcPr>
            <w:tcW w:w="1923" w:type="pct"/>
          </w:tcPr>
          <w:p w14:paraId="7AC1663F" w14:textId="77777777" w:rsidR="00075286" w:rsidRDefault="00643CC3">
            <w:r>
              <w:rPr>
                <w:sz w:val="22"/>
              </w:rPr>
              <w:t xml:space="preserve">Museums or art gallery </w:t>
            </w:r>
          </w:p>
        </w:tc>
        <w:tc>
          <w:tcPr>
            <w:tcW w:w="769" w:type="pct"/>
          </w:tcPr>
          <w:p w14:paraId="687C65FC" w14:textId="77777777" w:rsidR="00075286" w:rsidRDefault="00075286"/>
        </w:tc>
        <w:tc>
          <w:tcPr>
            <w:tcW w:w="385" w:type="pct"/>
          </w:tcPr>
          <w:p w14:paraId="0761725B" w14:textId="77777777" w:rsidR="00075286" w:rsidRDefault="00643CC3">
            <w:ins w:id="88" w:author="Ney,Joshua A" w:date="2023-05-08T16:24:00Z">
              <w:r>
                <w:rPr>
                  <w:sz w:val="22"/>
                </w:rPr>
                <w:t>P</w:t>
              </w:r>
            </w:ins>
            <w:del w:id="89" w:author="Ney,Joshua A" w:date="2023-05-08T16:23:00Z">
              <w:r w:rsidDel="00643CC3">
                <w:rPr>
                  <w:sz w:val="22"/>
                </w:rPr>
                <w:delText xml:space="preserve">- </w:delText>
              </w:r>
            </w:del>
          </w:p>
        </w:tc>
        <w:tc>
          <w:tcPr>
            <w:tcW w:w="385" w:type="pct"/>
          </w:tcPr>
          <w:p w14:paraId="406CBF90" w14:textId="77777777" w:rsidR="00075286" w:rsidRDefault="00643CC3">
            <w:del w:id="90" w:author="Ney,Joshua A" w:date="2023-05-08T16:24:00Z">
              <w:r w:rsidDel="00643CC3">
                <w:rPr>
                  <w:sz w:val="22"/>
                </w:rPr>
                <w:delText xml:space="preserve">- </w:delText>
              </w:r>
            </w:del>
            <w:ins w:id="91" w:author="Ney,Joshua A" w:date="2023-05-08T16:24:00Z">
              <w:r>
                <w:rPr>
                  <w:sz w:val="22"/>
                </w:rPr>
                <w:t>P</w:t>
              </w:r>
            </w:ins>
          </w:p>
        </w:tc>
        <w:tc>
          <w:tcPr>
            <w:tcW w:w="385" w:type="pct"/>
          </w:tcPr>
          <w:p w14:paraId="26FDBB20" w14:textId="77777777" w:rsidR="00075286" w:rsidRDefault="00643CC3">
            <w:r>
              <w:rPr>
                <w:sz w:val="22"/>
              </w:rPr>
              <w:t xml:space="preserve">- </w:t>
            </w:r>
          </w:p>
        </w:tc>
        <w:tc>
          <w:tcPr>
            <w:tcW w:w="385" w:type="pct"/>
          </w:tcPr>
          <w:p w14:paraId="6F007CDC" w14:textId="77777777" w:rsidR="00075286" w:rsidRDefault="00643CC3">
            <w:r>
              <w:rPr>
                <w:sz w:val="22"/>
              </w:rPr>
              <w:t xml:space="preserve">P </w:t>
            </w:r>
          </w:p>
        </w:tc>
        <w:tc>
          <w:tcPr>
            <w:tcW w:w="385" w:type="pct"/>
          </w:tcPr>
          <w:p w14:paraId="00C2F3A5" w14:textId="77777777" w:rsidR="00075286" w:rsidRDefault="00643CC3">
            <w:del w:id="92" w:author="Ney,Joshua A" w:date="2023-05-08T16:24:00Z">
              <w:r w:rsidDel="00643CC3">
                <w:rPr>
                  <w:sz w:val="22"/>
                </w:rPr>
                <w:delText xml:space="preserve">- </w:delText>
              </w:r>
            </w:del>
            <w:ins w:id="93" w:author="Ney,Joshua A" w:date="2023-05-08T16:24:00Z">
              <w:r>
                <w:rPr>
                  <w:sz w:val="22"/>
                </w:rPr>
                <w:t>P</w:t>
              </w:r>
            </w:ins>
          </w:p>
        </w:tc>
        <w:tc>
          <w:tcPr>
            <w:tcW w:w="383" w:type="pct"/>
          </w:tcPr>
          <w:p w14:paraId="5209ADD3" w14:textId="77777777" w:rsidR="00075286" w:rsidRDefault="00643CC3">
            <w:r>
              <w:rPr>
                <w:sz w:val="22"/>
              </w:rPr>
              <w:t xml:space="preserve">P </w:t>
            </w:r>
          </w:p>
        </w:tc>
      </w:tr>
      <w:tr w:rsidR="00075286" w14:paraId="71E7719F" w14:textId="77777777" w:rsidTr="00844812">
        <w:tc>
          <w:tcPr>
            <w:tcW w:w="1923" w:type="pct"/>
          </w:tcPr>
          <w:p w14:paraId="3446D8F9" w14:textId="77777777" w:rsidR="00075286" w:rsidRDefault="00643CC3">
            <w:r>
              <w:rPr>
                <w:sz w:val="22"/>
              </w:rPr>
              <w:t xml:space="preserve">Office </w:t>
            </w:r>
          </w:p>
        </w:tc>
        <w:tc>
          <w:tcPr>
            <w:tcW w:w="769" w:type="pct"/>
          </w:tcPr>
          <w:p w14:paraId="1CFE9410" w14:textId="77777777" w:rsidR="00075286" w:rsidRDefault="00075286"/>
        </w:tc>
        <w:tc>
          <w:tcPr>
            <w:tcW w:w="385" w:type="pct"/>
          </w:tcPr>
          <w:p w14:paraId="6D82E7DA" w14:textId="77777777" w:rsidR="00075286" w:rsidRDefault="00643CC3">
            <w:r>
              <w:rPr>
                <w:sz w:val="22"/>
              </w:rPr>
              <w:t xml:space="preserve">- </w:t>
            </w:r>
          </w:p>
        </w:tc>
        <w:tc>
          <w:tcPr>
            <w:tcW w:w="385" w:type="pct"/>
          </w:tcPr>
          <w:p w14:paraId="52057F52" w14:textId="77777777" w:rsidR="00075286" w:rsidRDefault="00643CC3">
            <w:r>
              <w:rPr>
                <w:sz w:val="22"/>
              </w:rPr>
              <w:t xml:space="preserve">P </w:t>
            </w:r>
          </w:p>
        </w:tc>
        <w:tc>
          <w:tcPr>
            <w:tcW w:w="385" w:type="pct"/>
          </w:tcPr>
          <w:p w14:paraId="37F240A2" w14:textId="77777777" w:rsidR="00075286" w:rsidRDefault="00643CC3">
            <w:r>
              <w:rPr>
                <w:sz w:val="22"/>
              </w:rPr>
              <w:t xml:space="preserve">- </w:t>
            </w:r>
          </w:p>
        </w:tc>
        <w:tc>
          <w:tcPr>
            <w:tcW w:w="385" w:type="pct"/>
          </w:tcPr>
          <w:p w14:paraId="63A66A81" w14:textId="77777777" w:rsidR="00075286" w:rsidRDefault="00643CC3">
            <w:del w:id="94" w:author="Ney,Joshua A" w:date="2023-05-08T16:24:00Z">
              <w:r w:rsidDel="00643CC3">
                <w:rPr>
                  <w:sz w:val="22"/>
                </w:rPr>
                <w:delText xml:space="preserve">- </w:delText>
              </w:r>
            </w:del>
            <w:ins w:id="95" w:author="Ney,Joshua A" w:date="2023-05-08T16:24:00Z">
              <w:r>
                <w:rPr>
                  <w:sz w:val="22"/>
                </w:rPr>
                <w:t>P</w:t>
              </w:r>
            </w:ins>
          </w:p>
        </w:tc>
        <w:tc>
          <w:tcPr>
            <w:tcW w:w="385" w:type="pct"/>
          </w:tcPr>
          <w:p w14:paraId="0250C709" w14:textId="77777777" w:rsidR="00075286" w:rsidRDefault="00643CC3">
            <w:r>
              <w:rPr>
                <w:sz w:val="22"/>
              </w:rPr>
              <w:t xml:space="preserve">P </w:t>
            </w:r>
          </w:p>
        </w:tc>
        <w:tc>
          <w:tcPr>
            <w:tcW w:w="383" w:type="pct"/>
          </w:tcPr>
          <w:p w14:paraId="6FF05485" w14:textId="77777777" w:rsidR="00075286" w:rsidRDefault="00643CC3">
            <w:r>
              <w:rPr>
                <w:sz w:val="22"/>
              </w:rPr>
              <w:t xml:space="preserve">P </w:t>
            </w:r>
          </w:p>
        </w:tc>
      </w:tr>
      <w:tr w:rsidR="00075286" w14:paraId="67074CA8" w14:textId="77777777" w:rsidTr="00844812">
        <w:tc>
          <w:tcPr>
            <w:tcW w:w="1923" w:type="pct"/>
          </w:tcPr>
          <w:p w14:paraId="56FEC28B" w14:textId="77777777" w:rsidR="00075286" w:rsidRDefault="00643CC3">
            <w:r>
              <w:rPr>
                <w:sz w:val="22"/>
              </w:rPr>
              <w:t xml:space="preserve">Office, medical or dental </w:t>
            </w:r>
          </w:p>
        </w:tc>
        <w:tc>
          <w:tcPr>
            <w:tcW w:w="769" w:type="pct"/>
          </w:tcPr>
          <w:p w14:paraId="067A29FD" w14:textId="77777777" w:rsidR="00075286" w:rsidRDefault="00075286"/>
        </w:tc>
        <w:tc>
          <w:tcPr>
            <w:tcW w:w="385" w:type="pct"/>
          </w:tcPr>
          <w:p w14:paraId="17A97A12" w14:textId="77777777" w:rsidR="00075286" w:rsidRDefault="00643CC3">
            <w:r>
              <w:rPr>
                <w:sz w:val="22"/>
              </w:rPr>
              <w:t xml:space="preserve">- </w:t>
            </w:r>
          </w:p>
        </w:tc>
        <w:tc>
          <w:tcPr>
            <w:tcW w:w="385" w:type="pct"/>
          </w:tcPr>
          <w:p w14:paraId="5BBCCFFE" w14:textId="77777777" w:rsidR="00075286" w:rsidRDefault="00643CC3">
            <w:r>
              <w:rPr>
                <w:sz w:val="22"/>
              </w:rPr>
              <w:t xml:space="preserve">P </w:t>
            </w:r>
          </w:p>
        </w:tc>
        <w:tc>
          <w:tcPr>
            <w:tcW w:w="385" w:type="pct"/>
          </w:tcPr>
          <w:p w14:paraId="758419BD" w14:textId="77777777" w:rsidR="00075286" w:rsidRDefault="00643CC3">
            <w:r>
              <w:rPr>
                <w:sz w:val="22"/>
              </w:rPr>
              <w:t xml:space="preserve">- </w:t>
            </w:r>
          </w:p>
        </w:tc>
        <w:tc>
          <w:tcPr>
            <w:tcW w:w="385" w:type="pct"/>
          </w:tcPr>
          <w:p w14:paraId="67DC5906" w14:textId="77777777" w:rsidR="00075286" w:rsidRDefault="00643CC3">
            <w:del w:id="96" w:author="Ney,Joshua A" w:date="2023-05-08T16:24:00Z">
              <w:r w:rsidDel="00643CC3">
                <w:rPr>
                  <w:sz w:val="22"/>
                </w:rPr>
                <w:delText xml:space="preserve">- </w:delText>
              </w:r>
            </w:del>
            <w:ins w:id="97" w:author="Ney,Joshua A" w:date="2023-05-08T16:24:00Z">
              <w:r>
                <w:rPr>
                  <w:sz w:val="22"/>
                </w:rPr>
                <w:t>P</w:t>
              </w:r>
            </w:ins>
          </w:p>
        </w:tc>
        <w:tc>
          <w:tcPr>
            <w:tcW w:w="385" w:type="pct"/>
          </w:tcPr>
          <w:p w14:paraId="0B5034A4" w14:textId="77777777" w:rsidR="00075286" w:rsidRDefault="00643CC3">
            <w:r>
              <w:rPr>
                <w:sz w:val="22"/>
              </w:rPr>
              <w:t xml:space="preserve">P </w:t>
            </w:r>
          </w:p>
        </w:tc>
        <w:tc>
          <w:tcPr>
            <w:tcW w:w="383" w:type="pct"/>
          </w:tcPr>
          <w:p w14:paraId="1F003BEA" w14:textId="77777777" w:rsidR="00075286" w:rsidRDefault="00643CC3">
            <w:r>
              <w:rPr>
                <w:sz w:val="22"/>
              </w:rPr>
              <w:t xml:space="preserve">- </w:t>
            </w:r>
          </w:p>
        </w:tc>
      </w:tr>
      <w:tr w:rsidR="00075286" w14:paraId="430477F6" w14:textId="77777777" w:rsidTr="00844812">
        <w:tc>
          <w:tcPr>
            <w:tcW w:w="1923" w:type="pct"/>
          </w:tcPr>
          <w:p w14:paraId="1E14C245" w14:textId="77777777" w:rsidR="00075286" w:rsidRDefault="00643CC3">
            <w:r>
              <w:rPr>
                <w:sz w:val="22"/>
              </w:rPr>
              <w:t xml:space="preserve">Outdoor storage (principal use) </w:t>
            </w:r>
          </w:p>
        </w:tc>
        <w:tc>
          <w:tcPr>
            <w:tcW w:w="769" w:type="pct"/>
          </w:tcPr>
          <w:p w14:paraId="1D6D8080" w14:textId="77777777" w:rsidR="00075286" w:rsidRDefault="00643CC3">
            <w:r>
              <w:rPr>
                <w:sz w:val="22"/>
              </w:rPr>
              <w:t>30-5.21</w:t>
            </w:r>
          </w:p>
        </w:tc>
        <w:tc>
          <w:tcPr>
            <w:tcW w:w="385" w:type="pct"/>
          </w:tcPr>
          <w:p w14:paraId="0CE76128" w14:textId="77777777" w:rsidR="00075286" w:rsidRDefault="00643CC3">
            <w:r>
              <w:rPr>
                <w:sz w:val="22"/>
              </w:rPr>
              <w:t xml:space="preserve">S </w:t>
            </w:r>
          </w:p>
        </w:tc>
        <w:tc>
          <w:tcPr>
            <w:tcW w:w="385" w:type="pct"/>
          </w:tcPr>
          <w:p w14:paraId="2386E6EB" w14:textId="77777777" w:rsidR="00075286" w:rsidRDefault="00643CC3">
            <w:del w:id="98" w:author="Ney,Joshua A" w:date="2023-05-08T16:24:00Z">
              <w:r w:rsidDel="00643CC3">
                <w:rPr>
                  <w:sz w:val="22"/>
                </w:rPr>
                <w:delText xml:space="preserve">S </w:delText>
              </w:r>
            </w:del>
            <w:ins w:id="99" w:author="Ney,Joshua A" w:date="2023-05-08T16:24:00Z">
              <w:r>
                <w:rPr>
                  <w:sz w:val="22"/>
                </w:rPr>
                <w:t>P</w:t>
              </w:r>
            </w:ins>
          </w:p>
        </w:tc>
        <w:tc>
          <w:tcPr>
            <w:tcW w:w="385" w:type="pct"/>
          </w:tcPr>
          <w:p w14:paraId="09557F5F" w14:textId="77777777" w:rsidR="00075286" w:rsidRDefault="00643CC3">
            <w:r>
              <w:rPr>
                <w:sz w:val="22"/>
              </w:rPr>
              <w:t xml:space="preserve">- </w:t>
            </w:r>
          </w:p>
        </w:tc>
        <w:tc>
          <w:tcPr>
            <w:tcW w:w="385" w:type="pct"/>
          </w:tcPr>
          <w:p w14:paraId="30040341" w14:textId="77777777" w:rsidR="00075286" w:rsidRDefault="00643CC3">
            <w:r>
              <w:rPr>
                <w:sz w:val="22"/>
              </w:rPr>
              <w:t xml:space="preserve">- </w:t>
            </w:r>
          </w:p>
        </w:tc>
        <w:tc>
          <w:tcPr>
            <w:tcW w:w="385" w:type="pct"/>
          </w:tcPr>
          <w:p w14:paraId="24FDA0BE" w14:textId="77777777" w:rsidR="00075286" w:rsidRDefault="00643CC3">
            <w:r>
              <w:rPr>
                <w:sz w:val="22"/>
              </w:rPr>
              <w:t xml:space="preserve">- </w:t>
            </w:r>
          </w:p>
        </w:tc>
        <w:tc>
          <w:tcPr>
            <w:tcW w:w="383" w:type="pct"/>
          </w:tcPr>
          <w:p w14:paraId="310C617B" w14:textId="77777777" w:rsidR="00075286" w:rsidRDefault="00643CC3">
            <w:r>
              <w:rPr>
                <w:sz w:val="22"/>
              </w:rPr>
              <w:t xml:space="preserve">- </w:t>
            </w:r>
          </w:p>
        </w:tc>
      </w:tr>
      <w:tr w:rsidR="00075286" w14:paraId="76C1D542" w14:textId="77777777" w:rsidTr="00844812">
        <w:tc>
          <w:tcPr>
            <w:tcW w:w="1923" w:type="pct"/>
          </w:tcPr>
          <w:p w14:paraId="1D7AEEC3" w14:textId="77777777" w:rsidR="00075286" w:rsidRDefault="00643CC3">
            <w:r>
              <w:rPr>
                <w:sz w:val="22"/>
              </w:rPr>
              <w:t xml:space="preserve">Parking, surface (principal use) </w:t>
            </w:r>
          </w:p>
        </w:tc>
        <w:tc>
          <w:tcPr>
            <w:tcW w:w="769" w:type="pct"/>
          </w:tcPr>
          <w:p w14:paraId="102672E1" w14:textId="77777777" w:rsidR="00075286" w:rsidRDefault="00643CC3">
            <w:r>
              <w:rPr>
                <w:sz w:val="22"/>
              </w:rPr>
              <w:t>30-5.22</w:t>
            </w:r>
          </w:p>
        </w:tc>
        <w:tc>
          <w:tcPr>
            <w:tcW w:w="385" w:type="pct"/>
          </w:tcPr>
          <w:p w14:paraId="2E11D285" w14:textId="77777777" w:rsidR="00075286" w:rsidRDefault="00643CC3">
            <w:r>
              <w:rPr>
                <w:sz w:val="22"/>
              </w:rPr>
              <w:t xml:space="preserve">- </w:t>
            </w:r>
          </w:p>
        </w:tc>
        <w:tc>
          <w:tcPr>
            <w:tcW w:w="385" w:type="pct"/>
          </w:tcPr>
          <w:p w14:paraId="7CC5F54E" w14:textId="77777777" w:rsidR="00075286" w:rsidRDefault="00643CC3">
            <w:del w:id="100" w:author="Ney,Joshua A" w:date="2023-05-08T16:25:00Z">
              <w:r w:rsidDel="00643CC3">
                <w:rPr>
                  <w:sz w:val="22"/>
                </w:rPr>
                <w:delText xml:space="preserve">S </w:delText>
              </w:r>
            </w:del>
            <w:ins w:id="101" w:author="Ney,Joshua A" w:date="2023-05-08T16:25:00Z">
              <w:r>
                <w:rPr>
                  <w:sz w:val="22"/>
                </w:rPr>
                <w:t>P</w:t>
              </w:r>
            </w:ins>
          </w:p>
        </w:tc>
        <w:tc>
          <w:tcPr>
            <w:tcW w:w="385" w:type="pct"/>
          </w:tcPr>
          <w:p w14:paraId="5160ABFE" w14:textId="77777777" w:rsidR="00075286" w:rsidRDefault="00643CC3">
            <w:r>
              <w:rPr>
                <w:sz w:val="22"/>
              </w:rPr>
              <w:t xml:space="preserve">- </w:t>
            </w:r>
          </w:p>
        </w:tc>
        <w:tc>
          <w:tcPr>
            <w:tcW w:w="385" w:type="pct"/>
          </w:tcPr>
          <w:p w14:paraId="04B31674" w14:textId="77777777" w:rsidR="00075286" w:rsidRDefault="00643CC3">
            <w:r>
              <w:rPr>
                <w:sz w:val="22"/>
              </w:rPr>
              <w:t xml:space="preserve">- </w:t>
            </w:r>
          </w:p>
        </w:tc>
        <w:tc>
          <w:tcPr>
            <w:tcW w:w="385" w:type="pct"/>
          </w:tcPr>
          <w:p w14:paraId="6571182F" w14:textId="77777777" w:rsidR="00075286" w:rsidRDefault="00643CC3">
            <w:r>
              <w:rPr>
                <w:sz w:val="22"/>
              </w:rPr>
              <w:t xml:space="preserve">- </w:t>
            </w:r>
          </w:p>
        </w:tc>
        <w:tc>
          <w:tcPr>
            <w:tcW w:w="383" w:type="pct"/>
          </w:tcPr>
          <w:p w14:paraId="3EB9BE2F" w14:textId="77777777" w:rsidR="00075286" w:rsidRDefault="00643CC3">
            <w:r>
              <w:rPr>
                <w:sz w:val="22"/>
              </w:rPr>
              <w:t xml:space="preserve">P </w:t>
            </w:r>
          </w:p>
        </w:tc>
      </w:tr>
      <w:tr w:rsidR="00075286" w14:paraId="7FC4D076" w14:textId="77777777" w:rsidTr="00844812">
        <w:tc>
          <w:tcPr>
            <w:tcW w:w="1923" w:type="pct"/>
          </w:tcPr>
          <w:p w14:paraId="051F2A0F" w14:textId="77777777" w:rsidR="00075286" w:rsidRDefault="00643CC3">
            <w:r>
              <w:rPr>
                <w:sz w:val="22"/>
              </w:rPr>
              <w:t xml:space="preserve">Pet services </w:t>
            </w:r>
          </w:p>
        </w:tc>
        <w:tc>
          <w:tcPr>
            <w:tcW w:w="769" w:type="pct"/>
          </w:tcPr>
          <w:p w14:paraId="179D3647" w14:textId="77777777" w:rsidR="00075286" w:rsidRDefault="00075286"/>
        </w:tc>
        <w:tc>
          <w:tcPr>
            <w:tcW w:w="385" w:type="pct"/>
          </w:tcPr>
          <w:p w14:paraId="0537F772" w14:textId="77777777" w:rsidR="00075286" w:rsidRDefault="00643CC3">
            <w:r>
              <w:rPr>
                <w:sz w:val="22"/>
              </w:rPr>
              <w:t xml:space="preserve">P </w:t>
            </w:r>
          </w:p>
        </w:tc>
        <w:tc>
          <w:tcPr>
            <w:tcW w:w="385" w:type="pct"/>
          </w:tcPr>
          <w:p w14:paraId="4F1C85FD" w14:textId="77777777" w:rsidR="00075286" w:rsidRDefault="00643CC3">
            <w:r>
              <w:rPr>
                <w:sz w:val="22"/>
              </w:rPr>
              <w:t xml:space="preserve">P </w:t>
            </w:r>
          </w:p>
        </w:tc>
        <w:tc>
          <w:tcPr>
            <w:tcW w:w="385" w:type="pct"/>
          </w:tcPr>
          <w:p w14:paraId="144D0FE2" w14:textId="77777777" w:rsidR="00075286" w:rsidRDefault="00643CC3">
            <w:r>
              <w:rPr>
                <w:sz w:val="22"/>
              </w:rPr>
              <w:t xml:space="preserve">- </w:t>
            </w:r>
          </w:p>
        </w:tc>
        <w:tc>
          <w:tcPr>
            <w:tcW w:w="385" w:type="pct"/>
          </w:tcPr>
          <w:p w14:paraId="6B6703D3" w14:textId="77777777" w:rsidR="00075286" w:rsidRDefault="00643CC3">
            <w:del w:id="102" w:author="Ney,Joshua A" w:date="2023-05-08T16:25:00Z">
              <w:r w:rsidDel="00643CC3">
                <w:rPr>
                  <w:sz w:val="22"/>
                </w:rPr>
                <w:delText xml:space="preserve">- </w:delText>
              </w:r>
            </w:del>
            <w:ins w:id="103" w:author="Ney,Joshua A" w:date="2023-05-08T16:25:00Z">
              <w:r>
                <w:rPr>
                  <w:sz w:val="22"/>
                </w:rPr>
                <w:t>P</w:t>
              </w:r>
            </w:ins>
          </w:p>
        </w:tc>
        <w:tc>
          <w:tcPr>
            <w:tcW w:w="385" w:type="pct"/>
          </w:tcPr>
          <w:p w14:paraId="6A0AB4BA" w14:textId="77777777" w:rsidR="00075286" w:rsidRDefault="00643CC3">
            <w:del w:id="104" w:author="Ney,Joshua A" w:date="2023-05-08T16:25:00Z">
              <w:r w:rsidDel="00643CC3">
                <w:rPr>
                  <w:sz w:val="22"/>
                </w:rPr>
                <w:delText xml:space="preserve">- </w:delText>
              </w:r>
            </w:del>
            <w:ins w:id="105" w:author="Ney,Joshua A" w:date="2023-05-08T16:25:00Z">
              <w:r>
                <w:rPr>
                  <w:sz w:val="22"/>
                </w:rPr>
                <w:t>P</w:t>
              </w:r>
            </w:ins>
          </w:p>
        </w:tc>
        <w:tc>
          <w:tcPr>
            <w:tcW w:w="383" w:type="pct"/>
          </w:tcPr>
          <w:p w14:paraId="37C4462C" w14:textId="77777777" w:rsidR="00075286" w:rsidRDefault="00643CC3">
            <w:r>
              <w:rPr>
                <w:sz w:val="22"/>
              </w:rPr>
              <w:t xml:space="preserve">P </w:t>
            </w:r>
          </w:p>
        </w:tc>
      </w:tr>
      <w:tr w:rsidR="00075286" w14:paraId="7664C068" w14:textId="77777777" w:rsidTr="00844812">
        <w:tc>
          <w:tcPr>
            <w:tcW w:w="1923" w:type="pct"/>
          </w:tcPr>
          <w:p w14:paraId="3C7E2DD6" w14:textId="77777777" w:rsidR="00075286" w:rsidRDefault="00643CC3">
            <w:r>
              <w:rPr>
                <w:sz w:val="22"/>
              </w:rPr>
              <w:t xml:space="preserve">Place of religious assembly </w:t>
            </w:r>
          </w:p>
        </w:tc>
        <w:tc>
          <w:tcPr>
            <w:tcW w:w="769" w:type="pct"/>
          </w:tcPr>
          <w:p w14:paraId="4FB14508" w14:textId="77777777" w:rsidR="00075286" w:rsidRDefault="00643CC3">
            <w:r>
              <w:rPr>
                <w:sz w:val="22"/>
              </w:rPr>
              <w:t>30-5.23</w:t>
            </w:r>
          </w:p>
        </w:tc>
        <w:tc>
          <w:tcPr>
            <w:tcW w:w="385" w:type="pct"/>
          </w:tcPr>
          <w:p w14:paraId="5EB21906" w14:textId="77777777" w:rsidR="00075286" w:rsidRDefault="00643CC3">
            <w:r>
              <w:rPr>
                <w:sz w:val="22"/>
              </w:rPr>
              <w:t xml:space="preserve">- </w:t>
            </w:r>
          </w:p>
        </w:tc>
        <w:tc>
          <w:tcPr>
            <w:tcW w:w="385" w:type="pct"/>
          </w:tcPr>
          <w:p w14:paraId="7176E234" w14:textId="77777777" w:rsidR="00075286" w:rsidRDefault="00643CC3">
            <w:r>
              <w:rPr>
                <w:sz w:val="22"/>
              </w:rPr>
              <w:t xml:space="preserve">P </w:t>
            </w:r>
          </w:p>
        </w:tc>
        <w:tc>
          <w:tcPr>
            <w:tcW w:w="385" w:type="pct"/>
          </w:tcPr>
          <w:p w14:paraId="78D0DBB9" w14:textId="77777777" w:rsidR="00075286" w:rsidRDefault="00643CC3">
            <w:r>
              <w:rPr>
                <w:sz w:val="22"/>
              </w:rPr>
              <w:t xml:space="preserve">- </w:t>
            </w:r>
          </w:p>
        </w:tc>
        <w:tc>
          <w:tcPr>
            <w:tcW w:w="385" w:type="pct"/>
          </w:tcPr>
          <w:p w14:paraId="7F8A4BB4" w14:textId="77777777" w:rsidR="00075286" w:rsidRDefault="00643CC3">
            <w:r>
              <w:rPr>
                <w:sz w:val="22"/>
              </w:rPr>
              <w:t xml:space="preserve">P </w:t>
            </w:r>
          </w:p>
        </w:tc>
        <w:tc>
          <w:tcPr>
            <w:tcW w:w="385" w:type="pct"/>
          </w:tcPr>
          <w:p w14:paraId="77873033" w14:textId="77777777" w:rsidR="00075286" w:rsidRDefault="00643CC3">
            <w:del w:id="106" w:author="Ney,Joshua A" w:date="2023-05-08T16:25:00Z">
              <w:r w:rsidDel="00643CC3">
                <w:rPr>
                  <w:sz w:val="22"/>
                </w:rPr>
                <w:delText xml:space="preserve">- </w:delText>
              </w:r>
            </w:del>
            <w:ins w:id="107" w:author="Ney,Joshua A" w:date="2023-05-08T16:25:00Z">
              <w:r>
                <w:rPr>
                  <w:sz w:val="22"/>
                </w:rPr>
                <w:t>P</w:t>
              </w:r>
            </w:ins>
          </w:p>
        </w:tc>
        <w:tc>
          <w:tcPr>
            <w:tcW w:w="383" w:type="pct"/>
          </w:tcPr>
          <w:p w14:paraId="1850FF74" w14:textId="77777777" w:rsidR="00075286" w:rsidRDefault="00643CC3">
            <w:r>
              <w:rPr>
                <w:sz w:val="22"/>
              </w:rPr>
              <w:t xml:space="preserve">- </w:t>
            </w:r>
          </w:p>
        </w:tc>
      </w:tr>
      <w:tr w:rsidR="00075286" w14:paraId="73E7FEDF" w14:textId="77777777" w:rsidTr="00844812">
        <w:tc>
          <w:tcPr>
            <w:tcW w:w="1923" w:type="pct"/>
          </w:tcPr>
          <w:p w14:paraId="123649A0" w14:textId="77777777" w:rsidR="00075286" w:rsidRDefault="00643CC3">
            <w:r>
              <w:rPr>
                <w:sz w:val="22"/>
              </w:rPr>
              <w:t xml:space="preserve">Public administration building </w:t>
            </w:r>
          </w:p>
        </w:tc>
        <w:tc>
          <w:tcPr>
            <w:tcW w:w="769" w:type="pct"/>
          </w:tcPr>
          <w:p w14:paraId="47B32BB5" w14:textId="77777777" w:rsidR="00075286" w:rsidRDefault="00075286"/>
        </w:tc>
        <w:tc>
          <w:tcPr>
            <w:tcW w:w="385" w:type="pct"/>
          </w:tcPr>
          <w:p w14:paraId="3FA09B84" w14:textId="77777777" w:rsidR="00075286" w:rsidRDefault="00643CC3">
            <w:r>
              <w:rPr>
                <w:sz w:val="22"/>
              </w:rPr>
              <w:t xml:space="preserve">- </w:t>
            </w:r>
          </w:p>
        </w:tc>
        <w:tc>
          <w:tcPr>
            <w:tcW w:w="385" w:type="pct"/>
          </w:tcPr>
          <w:p w14:paraId="0F7AEBDA" w14:textId="77777777" w:rsidR="00075286" w:rsidRDefault="00643CC3">
            <w:r>
              <w:rPr>
                <w:sz w:val="22"/>
              </w:rPr>
              <w:t xml:space="preserve">P </w:t>
            </w:r>
          </w:p>
        </w:tc>
        <w:tc>
          <w:tcPr>
            <w:tcW w:w="385" w:type="pct"/>
          </w:tcPr>
          <w:p w14:paraId="79B6B5F3" w14:textId="77777777" w:rsidR="00075286" w:rsidRDefault="00643CC3">
            <w:r>
              <w:rPr>
                <w:sz w:val="22"/>
              </w:rPr>
              <w:t xml:space="preserve">- </w:t>
            </w:r>
          </w:p>
        </w:tc>
        <w:tc>
          <w:tcPr>
            <w:tcW w:w="385" w:type="pct"/>
          </w:tcPr>
          <w:p w14:paraId="716F2E79" w14:textId="77777777" w:rsidR="00075286" w:rsidRDefault="00643CC3">
            <w:r>
              <w:rPr>
                <w:sz w:val="22"/>
              </w:rPr>
              <w:t xml:space="preserve">P </w:t>
            </w:r>
          </w:p>
        </w:tc>
        <w:tc>
          <w:tcPr>
            <w:tcW w:w="385" w:type="pct"/>
          </w:tcPr>
          <w:p w14:paraId="5156DA42" w14:textId="77777777" w:rsidR="00075286" w:rsidRDefault="00643CC3">
            <w:del w:id="108" w:author="Ney,Joshua A" w:date="2023-05-08T16:25:00Z">
              <w:r w:rsidDel="00643CC3">
                <w:rPr>
                  <w:sz w:val="22"/>
                </w:rPr>
                <w:delText xml:space="preserve">- </w:delText>
              </w:r>
            </w:del>
            <w:ins w:id="109" w:author="Ney,Joshua A" w:date="2023-05-08T16:25:00Z">
              <w:r>
                <w:rPr>
                  <w:sz w:val="22"/>
                </w:rPr>
                <w:t>P</w:t>
              </w:r>
            </w:ins>
          </w:p>
        </w:tc>
        <w:tc>
          <w:tcPr>
            <w:tcW w:w="383" w:type="pct"/>
          </w:tcPr>
          <w:p w14:paraId="0BFFEB06" w14:textId="77777777" w:rsidR="00075286" w:rsidRDefault="00643CC3">
            <w:r>
              <w:rPr>
                <w:sz w:val="22"/>
              </w:rPr>
              <w:t xml:space="preserve">P </w:t>
            </w:r>
          </w:p>
        </w:tc>
      </w:tr>
      <w:tr w:rsidR="00075286" w14:paraId="02917718" w14:textId="77777777" w:rsidTr="00844812">
        <w:tc>
          <w:tcPr>
            <w:tcW w:w="1923" w:type="pct"/>
          </w:tcPr>
          <w:p w14:paraId="2629ABF9" w14:textId="77777777" w:rsidR="00075286" w:rsidRDefault="00643CC3">
            <w:r>
              <w:rPr>
                <w:sz w:val="22"/>
              </w:rPr>
              <w:t xml:space="preserve">Public maintenance or storage facility </w:t>
            </w:r>
          </w:p>
        </w:tc>
        <w:tc>
          <w:tcPr>
            <w:tcW w:w="769" w:type="pct"/>
          </w:tcPr>
          <w:p w14:paraId="27B725C8" w14:textId="77777777" w:rsidR="00075286" w:rsidRDefault="00075286"/>
        </w:tc>
        <w:tc>
          <w:tcPr>
            <w:tcW w:w="385" w:type="pct"/>
          </w:tcPr>
          <w:p w14:paraId="38313795" w14:textId="77777777" w:rsidR="00075286" w:rsidRDefault="00643CC3">
            <w:r>
              <w:rPr>
                <w:sz w:val="22"/>
              </w:rPr>
              <w:t xml:space="preserve">- </w:t>
            </w:r>
          </w:p>
        </w:tc>
        <w:tc>
          <w:tcPr>
            <w:tcW w:w="385" w:type="pct"/>
          </w:tcPr>
          <w:p w14:paraId="532E255F" w14:textId="77777777" w:rsidR="00075286" w:rsidRDefault="00643CC3">
            <w:r>
              <w:rPr>
                <w:sz w:val="22"/>
              </w:rPr>
              <w:t xml:space="preserve">P </w:t>
            </w:r>
          </w:p>
        </w:tc>
        <w:tc>
          <w:tcPr>
            <w:tcW w:w="385" w:type="pct"/>
          </w:tcPr>
          <w:p w14:paraId="2C5C89FA" w14:textId="77777777" w:rsidR="00075286" w:rsidRDefault="00643CC3">
            <w:r>
              <w:rPr>
                <w:sz w:val="22"/>
              </w:rPr>
              <w:t xml:space="preserve">- </w:t>
            </w:r>
          </w:p>
        </w:tc>
        <w:tc>
          <w:tcPr>
            <w:tcW w:w="385" w:type="pct"/>
          </w:tcPr>
          <w:p w14:paraId="7525F4D6" w14:textId="77777777" w:rsidR="00075286" w:rsidRDefault="00643CC3">
            <w:r>
              <w:rPr>
                <w:sz w:val="22"/>
              </w:rPr>
              <w:t xml:space="preserve">- </w:t>
            </w:r>
          </w:p>
        </w:tc>
        <w:tc>
          <w:tcPr>
            <w:tcW w:w="385" w:type="pct"/>
          </w:tcPr>
          <w:p w14:paraId="4C2EBEB6" w14:textId="77777777" w:rsidR="00075286" w:rsidRDefault="00643CC3">
            <w:r>
              <w:rPr>
                <w:sz w:val="22"/>
              </w:rPr>
              <w:t xml:space="preserve">- </w:t>
            </w:r>
          </w:p>
        </w:tc>
        <w:tc>
          <w:tcPr>
            <w:tcW w:w="383" w:type="pct"/>
          </w:tcPr>
          <w:p w14:paraId="38572775" w14:textId="77777777" w:rsidR="00075286" w:rsidRDefault="00643CC3">
            <w:r>
              <w:rPr>
                <w:sz w:val="22"/>
              </w:rPr>
              <w:t xml:space="preserve">P </w:t>
            </w:r>
          </w:p>
        </w:tc>
      </w:tr>
      <w:tr w:rsidR="00075286" w14:paraId="07C6CEDF" w14:textId="77777777" w:rsidTr="00844812">
        <w:tc>
          <w:tcPr>
            <w:tcW w:w="1923" w:type="pct"/>
          </w:tcPr>
          <w:p w14:paraId="2192810D" w14:textId="77777777" w:rsidR="00075286" w:rsidRDefault="00643CC3">
            <w:r>
              <w:rPr>
                <w:sz w:val="22"/>
              </w:rPr>
              <w:t xml:space="preserve">Public park </w:t>
            </w:r>
          </w:p>
        </w:tc>
        <w:tc>
          <w:tcPr>
            <w:tcW w:w="769" w:type="pct"/>
          </w:tcPr>
          <w:p w14:paraId="0C6DA572" w14:textId="77777777" w:rsidR="00075286" w:rsidRDefault="00075286"/>
        </w:tc>
        <w:tc>
          <w:tcPr>
            <w:tcW w:w="385" w:type="pct"/>
          </w:tcPr>
          <w:p w14:paraId="6570C919" w14:textId="77777777" w:rsidR="00075286" w:rsidRDefault="00643CC3">
            <w:r>
              <w:rPr>
                <w:sz w:val="22"/>
              </w:rPr>
              <w:t xml:space="preserve">P </w:t>
            </w:r>
          </w:p>
        </w:tc>
        <w:tc>
          <w:tcPr>
            <w:tcW w:w="385" w:type="pct"/>
          </w:tcPr>
          <w:p w14:paraId="32DFB73F" w14:textId="77777777" w:rsidR="00075286" w:rsidRDefault="00643CC3">
            <w:r>
              <w:rPr>
                <w:sz w:val="22"/>
              </w:rPr>
              <w:t xml:space="preserve">P </w:t>
            </w:r>
          </w:p>
        </w:tc>
        <w:tc>
          <w:tcPr>
            <w:tcW w:w="385" w:type="pct"/>
          </w:tcPr>
          <w:p w14:paraId="4B85CCB2" w14:textId="77777777" w:rsidR="00075286" w:rsidRDefault="00643CC3">
            <w:r>
              <w:rPr>
                <w:sz w:val="22"/>
              </w:rPr>
              <w:t xml:space="preserve">P </w:t>
            </w:r>
          </w:p>
        </w:tc>
        <w:tc>
          <w:tcPr>
            <w:tcW w:w="385" w:type="pct"/>
          </w:tcPr>
          <w:p w14:paraId="670A9636" w14:textId="77777777" w:rsidR="00075286" w:rsidRDefault="00643CC3">
            <w:r>
              <w:rPr>
                <w:sz w:val="22"/>
              </w:rPr>
              <w:t xml:space="preserve">P </w:t>
            </w:r>
          </w:p>
        </w:tc>
        <w:tc>
          <w:tcPr>
            <w:tcW w:w="385" w:type="pct"/>
          </w:tcPr>
          <w:p w14:paraId="1C3195BF" w14:textId="77777777" w:rsidR="00075286" w:rsidRDefault="00643CC3">
            <w:r>
              <w:rPr>
                <w:sz w:val="22"/>
              </w:rPr>
              <w:t xml:space="preserve">P </w:t>
            </w:r>
          </w:p>
        </w:tc>
        <w:tc>
          <w:tcPr>
            <w:tcW w:w="383" w:type="pct"/>
          </w:tcPr>
          <w:p w14:paraId="354A8B17" w14:textId="77777777" w:rsidR="00075286" w:rsidRDefault="00643CC3">
            <w:r>
              <w:rPr>
                <w:sz w:val="22"/>
              </w:rPr>
              <w:t xml:space="preserve">P </w:t>
            </w:r>
          </w:p>
        </w:tc>
      </w:tr>
      <w:tr w:rsidR="00075286" w14:paraId="18B9BF91" w14:textId="77777777" w:rsidTr="00844812">
        <w:tc>
          <w:tcPr>
            <w:tcW w:w="1923" w:type="pct"/>
          </w:tcPr>
          <w:p w14:paraId="70FAE87F" w14:textId="77777777" w:rsidR="00075286" w:rsidRDefault="00643CC3">
            <w:r>
              <w:rPr>
                <w:sz w:val="22"/>
              </w:rPr>
              <w:t xml:space="preserve">Recreation, indoor </w:t>
            </w:r>
          </w:p>
        </w:tc>
        <w:tc>
          <w:tcPr>
            <w:tcW w:w="769" w:type="pct"/>
          </w:tcPr>
          <w:p w14:paraId="64B645C6" w14:textId="77777777" w:rsidR="00075286" w:rsidRDefault="00075286"/>
        </w:tc>
        <w:tc>
          <w:tcPr>
            <w:tcW w:w="385" w:type="pct"/>
          </w:tcPr>
          <w:p w14:paraId="3F9F9DAA" w14:textId="77777777" w:rsidR="00075286" w:rsidRDefault="00643CC3">
            <w:r>
              <w:rPr>
                <w:sz w:val="22"/>
              </w:rPr>
              <w:t xml:space="preserve">P </w:t>
            </w:r>
          </w:p>
        </w:tc>
        <w:tc>
          <w:tcPr>
            <w:tcW w:w="385" w:type="pct"/>
          </w:tcPr>
          <w:p w14:paraId="69704957" w14:textId="77777777" w:rsidR="00075286" w:rsidRDefault="00643CC3">
            <w:r>
              <w:rPr>
                <w:sz w:val="22"/>
              </w:rPr>
              <w:t xml:space="preserve">P </w:t>
            </w:r>
          </w:p>
        </w:tc>
        <w:tc>
          <w:tcPr>
            <w:tcW w:w="385" w:type="pct"/>
          </w:tcPr>
          <w:p w14:paraId="13BA6C7E" w14:textId="77777777" w:rsidR="00075286" w:rsidRDefault="00643CC3">
            <w:r>
              <w:rPr>
                <w:sz w:val="22"/>
              </w:rPr>
              <w:t xml:space="preserve">- </w:t>
            </w:r>
          </w:p>
        </w:tc>
        <w:tc>
          <w:tcPr>
            <w:tcW w:w="385" w:type="pct"/>
          </w:tcPr>
          <w:p w14:paraId="71E0E819" w14:textId="77777777" w:rsidR="00075286" w:rsidRDefault="00643CC3">
            <w:r>
              <w:rPr>
                <w:sz w:val="22"/>
              </w:rPr>
              <w:t xml:space="preserve">P </w:t>
            </w:r>
          </w:p>
        </w:tc>
        <w:tc>
          <w:tcPr>
            <w:tcW w:w="385" w:type="pct"/>
          </w:tcPr>
          <w:p w14:paraId="5C350E7A" w14:textId="77777777" w:rsidR="00075286" w:rsidRDefault="00643CC3">
            <w:del w:id="110" w:author="Ney,Joshua A" w:date="2023-05-08T16:26:00Z">
              <w:r w:rsidDel="00844812">
                <w:rPr>
                  <w:sz w:val="22"/>
                </w:rPr>
                <w:delText xml:space="preserve">- </w:delText>
              </w:r>
            </w:del>
            <w:ins w:id="111" w:author="Ney,Joshua A" w:date="2023-05-08T16:26:00Z">
              <w:r w:rsidR="00844812">
                <w:rPr>
                  <w:sz w:val="22"/>
                </w:rPr>
                <w:t>p</w:t>
              </w:r>
            </w:ins>
          </w:p>
        </w:tc>
        <w:tc>
          <w:tcPr>
            <w:tcW w:w="383" w:type="pct"/>
          </w:tcPr>
          <w:p w14:paraId="7A7940D9" w14:textId="77777777" w:rsidR="00075286" w:rsidRDefault="00643CC3">
            <w:r>
              <w:rPr>
                <w:sz w:val="22"/>
              </w:rPr>
              <w:t xml:space="preserve">P </w:t>
            </w:r>
          </w:p>
        </w:tc>
      </w:tr>
      <w:tr w:rsidR="00075286" w14:paraId="44005EF6" w14:textId="77777777" w:rsidTr="00844812">
        <w:tc>
          <w:tcPr>
            <w:tcW w:w="1923" w:type="pct"/>
          </w:tcPr>
          <w:p w14:paraId="28F6E589" w14:textId="77777777" w:rsidR="00075286" w:rsidRDefault="00643CC3">
            <w:r>
              <w:rPr>
                <w:sz w:val="22"/>
              </w:rPr>
              <w:t xml:space="preserve">Recreation, outdoor </w:t>
            </w:r>
          </w:p>
        </w:tc>
        <w:tc>
          <w:tcPr>
            <w:tcW w:w="769" w:type="pct"/>
          </w:tcPr>
          <w:p w14:paraId="22D073AA" w14:textId="77777777" w:rsidR="00075286" w:rsidRDefault="00075286"/>
        </w:tc>
        <w:tc>
          <w:tcPr>
            <w:tcW w:w="385" w:type="pct"/>
          </w:tcPr>
          <w:p w14:paraId="31F211C2" w14:textId="77777777" w:rsidR="00075286" w:rsidRDefault="00643CC3">
            <w:r>
              <w:rPr>
                <w:sz w:val="22"/>
              </w:rPr>
              <w:t xml:space="preserve">- </w:t>
            </w:r>
          </w:p>
        </w:tc>
        <w:tc>
          <w:tcPr>
            <w:tcW w:w="385" w:type="pct"/>
          </w:tcPr>
          <w:p w14:paraId="2EA00084" w14:textId="77777777" w:rsidR="00075286" w:rsidRDefault="00643CC3">
            <w:r>
              <w:rPr>
                <w:sz w:val="22"/>
              </w:rPr>
              <w:t xml:space="preserve">P </w:t>
            </w:r>
          </w:p>
        </w:tc>
        <w:tc>
          <w:tcPr>
            <w:tcW w:w="385" w:type="pct"/>
          </w:tcPr>
          <w:p w14:paraId="4B4094E7" w14:textId="77777777" w:rsidR="00075286" w:rsidRDefault="00643CC3">
            <w:r>
              <w:rPr>
                <w:sz w:val="22"/>
              </w:rPr>
              <w:t xml:space="preserve">- </w:t>
            </w:r>
          </w:p>
        </w:tc>
        <w:tc>
          <w:tcPr>
            <w:tcW w:w="385" w:type="pct"/>
          </w:tcPr>
          <w:p w14:paraId="079D50AA" w14:textId="77777777" w:rsidR="00075286" w:rsidRDefault="00643CC3">
            <w:r>
              <w:rPr>
                <w:sz w:val="22"/>
              </w:rPr>
              <w:t xml:space="preserve">P </w:t>
            </w:r>
          </w:p>
        </w:tc>
        <w:tc>
          <w:tcPr>
            <w:tcW w:w="385" w:type="pct"/>
          </w:tcPr>
          <w:p w14:paraId="392C4F11" w14:textId="77777777" w:rsidR="00075286" w:rsidRDefault="00844812">
            <w:ins w:id="112" w:author="Ney,Joshua A" w:date="2023-05-08T16:26:00Z">
              <w:r>
                <w:rPr>
                  <w:sz w:val="22"/>
                </w:rPr>
                <w:t>p</w:t>
              </w:r>
            </w:ins>
            <w:del w:id="113" w:author="Ney,Joshua A" w:date="2023-05-08T16:26:00Z">
              <w:r w:rsidR="00643CC3" w:rsidDel="00844812">
                <w:rPr>
                  <w:sz w:val="22"/>
                </w:rPr>
                <w:delText xml:space="preserve">- </w:delText>
              </w:r>
            </w:del>
          </w:p>
        </w:tc>
        <w:tc>
          <w:tcPr>
            <w:tcW w:w="383" w:type="pct"/>
          </w:tcPr>
          <w:p w14:paraId="73E219B0" w14:textId="77777777" w:rsidR="00075286" w:rsidRDefault="00643CC3">
            <w:r>
              <w:rPr>
                <w:sz w:val="22"/>
              </w:rPr>
              <w:t xml:space="preserve">P </w:t>
            </w:r>
          </w:p>
        </w:tc>
      </w:tr>
      <w:tr w:rsidR="00075286" w14:paraId="31A96055" w14:textId="77777777" w:rsidTr="00844812">
        <w:tc>
          <w:tcPr>
            <w:tcW w:w="1923" w:type="pct"/>
          </w:tcPr>
          <w:p w14:paraId="5D47DE1B" w14:textId="77777777" w:rsidR="00075286" w:rsidRDefault="00643CC3">
            <w:r>
              <w:rPr>
                <w:sz w:val="22"/>
              </w:rPr>
              <w:t xml:space="preserve">Recreational vehicle park </w:t>
            </w:r>
          </w:p>
        </w:tc>
        <w:tc>
          <w:tcPr>
            <w:tcW w:w="769" w:type="pct"/>
          </w:tcPr>
          <w:p w14:paraId="29208A60" w14:textId="77777777" w:rsidR="00075286" w:rsidRDefault="00075286"/>
        </w:tc>
        <w:tc>
          <w:tcPr>
            <w:tcW w:w="385" w:type="pct"/>
          </w:tcPr>
          <w:p w14:paraId="6069532C" w14:textId="77777777" w:rsidR="00075286" w:rsidRDefault="00643CC3">
            <w:r>
              <w:rPr>
                <w:sz w:val="22"/>
              </w:rPr>
              <w:t xml:space="preserve">- </w:t>
            </w:r>
          </w:p>
        </w:tc>
        <w:tc>
          <w:tcPr>
            <w:tcW w:w="385" w:type="pct"/>
          </w:tcPr>
          <w:p w14:paraId="43A8B812" w14:textId="77777777" w:rsidR="00075286" w:rsidRDefault="00643CC3">
            <w:r>
              <w:rPr>
                <w:sz w:val="22"/>
              </w:rPr>
              <w:t xml:space="preserve">- </w:t>
            </w:r>
          </w:p>
        </w:tc>
        <w:tc>
          <w:tcPr>
            <w:tcW w:w="385" w:type="pct"/>
          </w:tcPr>
          <w:p w14:paraId="3AAA5265" w14:textId="77777777" w:rsidR="00075286" w:rsidRDefault="00643CC3">
            <w:r>
              <w:rPr>
                <w:sz w:val="22"/>
              </w:rPr>
              <w:t xml:space="preserve">- </w:t>
            </w:r>
          </w:p>
        </w:tc>
        <w:tc>
          <w:tcPr>
            <w:tcW w:w="385" w:type="pct"/>
          </w:tcPr>
          <w:p w14:paraId="3327CDF3" w14:textId="77777777" w:rsidR="00075286" w:rsidRDefault="00643CC3">
            <w:r>
              <w:rPr>
                <w:sz w:val="22"/>
              </w:rPr>
              <w:t xml:space="preserve">- </w:t>
            </w:r>
          </w:p>
        </w:tc>
        <w:tc>
          <w:tcPr>
            <w:tcW w:w="385" w:type="pct"/>
          </w:tcPr>
          <w:p w14:paraId="1914B447" w14:textId="77777777" w:rsidR="00075286" w:rsidRDefault="00643CC3">
            <w:r>
              <w:rPr>
                <w:sz w:val="22"/>
              </w:rPr>
              <w:t xml:space="preserve">- </w:t>
            </w:r>
          </w:p>
        </w:tc>
        <w:tc>
          <w:tcPr>
            <w:tcW w:w="383" w:type="pct"/>
          </w:tcPr>
          <w:p w14:paraId="4A54C8D5" w14:textId="77777777" w:rsidR="00075286" w:rsidRDefault="00643CC3">
            <w:r>
              <w:rPr>
                <w:sz w:val="22"/>
              </w:rPr>
              <w:t xml:space="preserve">P </w:t>
            </w:r>
          </w:p>
        </w:tc>
      </w:tr>
      <w:tr w:rsidR="00075286" w14:paraId="026C8741" w14:textId="77777777" w:rsidTr="00844812">
        <w:tc>
          <w:tcPr>
            <w:tcW w:w="1923" w:type="pct"/>
          </w:tcPr>
          <w:p w14:paraId="49E16542" w14:textId="77777777" w:rsidR="00075286" w:rsidRDefault="00643CC3">
            <w:r>
              <w:rPr>
                <w:sz w:val="22"/>
              </w:rPr>
              <w:t xml:space="preserve">Rehabilitation center </w:t>
            </w:r>
          </w:p>
        </w:tc>
        <w:tc>
          <w:tcPr>
            <w:tcW w:w="769" w:type="pct"/>
          </w:tcPr>
          <w:p w14:paraId="66F680A5" w14:textId="77777777" w:rsidR="00075286" w:rsidRDefault="00075286"/>
        </w:tc>
        <w:tc>
          <w:tcPr>
            <w:tcW w:w="385" w:type="pct"/>
          </w:tcPr>
          <w:p w14:paraId="19B23AD2" w14:textId="77777777" w:rsidR="00075286" w:rsidRDefault="00643CC3">
            <w:r>
              <w:rPr>
                <w:sz w:val="22"/>
              </w:rPr>
              <w:t xml:space="preserve">- </w:t>
            </w:r>
          </w:p>
        </w:tc>
        <w:tc>
          <w:tcPr>
            <w:tcW w:w="385" w:type="pct"/>
          </w:tcPr>
          <w:p w14:paraId="65874DF3" w14:textId="77777777" w:rsidR="00075286" w:rsidRDefault="00643CC3">
            <w:r>
              <w:rPr>
                <w:sz w:val="22"/>
              </w:rPr>
              <w:t xml:space="preserve">- </w:t>
            </w:r>
          </w:p>
        </w:tc>
        <w:tc>
          <w:tcPr>
            <w:tcW w:w="385" w:type="pct"/>
          </w:tcPr>
          <w:p w14:paraId="12C63DF2" w14:textId="77777777" w:rsidR="00075286" w:rsidRDefault="00643CC3">
            <w:r>
              <w:rPr>
                <w:sz w:val="22"/>
              </w:rPr>
              <w:t xml:space="preserve">- </w:t>
            </w:r>
          </w:p>
        </w:tc>
        <w:tc>
          <w:tcPr>
            <w:tcW w:w="385" w:type="pct"/>
          </w:tcPr>
          <w:p w14:paraId="5A431825" w14:textId="77777777" w:rsidR="00075286" w:rsidRDefault="00643CC3">
            <w:r>
              <w:rPr>
                <w:sz w:val="22"/>
              </w:rPr>
              <w:t xml:space="preserve">- </w:t>
            </w:r>
          </w:p>
        </w:tc>
        <w:tc>
          <w:tcPr>
            <w:tcW w:w="385" w:type="pct"/>
          </w:tcPr>
          <w:p w14:paraId="5B023C39" w14:textId="77777777" w:rsidR="00075286" w:rsidRDefault="00643CC3">
            <w:r>
              <w:rPr>
                <w:sz w:val="22"/>
              </w:rPr>
              <w:t xml:space="preserve">P </w:t>
            </w:r>
          </w:p>
        </w:tc>
        <w:tc>
          <w:tcPr>
            <w:tcW w:w="383" w:type="pct"/>
          </w:tcPr>
          <w:p w14:paraId="7FCD4F6A" w14:textId="77777777" w:rsidR="00075286" w:rsidRDefault="00643CC3">
            <w:r>
              <w:rPr>
                <w:sz w:val="22"/>
              </w:rPr>
              <w:t xml:space="preserve">P </w:t>
            </w:r>
          </w:p>
        </w:tc>
      </w:tr>
      <w:tr w:rsidR="00075286" w14:paraId="5BD93235" w14:textId="77777777" w:rsidTr="00844812">
        <w:tc>
          <w:tcPr>
            <w:tcW w:w="1923" w:type="pct"/>
          </w:tcPr>
          <w:p w14:paraId="188D71E7" w14:textId="77777777" w:rsidR="00075286" w:rsidRDefault="00643CC3">
            <w:r>
              <w:rPr>
                <w:sz w:val="22"/>
              </w:rPr>
              <w:t xml:space="preserve">Research development or testing facility </w:t>
            </w:r>
          </w:p>
        </w:tc>
        <w:tc>
          <w:tcPr>
            <w:tcW w:w="769" w:type="pct"/>
          </w:tcPr>
          <w:p w14:paraId="0557619F" w14:textId="77777777" w:rsidR="00075286" w:rsidRDefault="00075286"/>
        </w:tc>
        <w:tc>
          <w:tcPr>
            <w:tcW w:w="385" w:type="pct"/>
          </w:tcPr>
          <w:p w14:paraId="0448CBCF" w14:textId="77777777" w:rsidR="00075286" w:rsidRDefault="00643CC3">
            <w:r>
              <w:rPr>
                <w:sz w:val="22"/>
              </w:rPr>
              <w:t xml:space="preserve">- </w:t>
            </w:r>
          </w:p>
        </w:tc>
        <w:tc>
          <w:tcPr>
            <w:tcW w:w="385" w:type="pct"/>
          </w:tcPr>
          <w:p w14:paraId="77BF7CC4" w14:textId="77777777" w:rsidR="00075286" w:rsidRDefault="00643CC3">
            <w:r>
              <w:rPr>
                <w:sz w:val="22"/>
              </w:rPr>
              <w:t xml:space="preserve">P </w:t>
            </w:r>
          </w:p>
        </w:tc>
        <w:tc>
          <w:tcPr>
            <w:tcW w:w="385" w:type="pct"/>
          </w:tcPr>
          <w:p w14:paraId="082270BB" w14:textId="77777777" w:rsidR="00075286" w:rsidRDefault="00643CC3">
            <w:r>
              <w:rPr>
                <w:sz w:val="22"/>
              </w:rPr>
              <w:t xml:space="preserve">- </w:t>
            </w:r>
          </w:p>
        </w:tc>
        <w:tc>
          <w:tcPr>
            <w:tcW w:w="385" w:type="pct"/>
          </w:tcPr>
          <w:p w14:paraId="2C4B5D6C" w14:textId="77777777" w:rsidR="00075286" w:rsidRDefault="00643CC3">
            <w:r>
              <w:rPr>
                <w:sz w:val="22"/>
              </w:rPr>
              <w:t xml:space="preserve">- </w:t>
            </w:r>
          </w:p>
        </w:tc>
        <w:tc>
          <w:tcPr>
            <w:tcW w:w="385" w:type="pct"/>
          </w:tcPr>
          <w:p w14:paraId="624BC782" w14:textId="77777777" w:rsidR="00075286" w:rsidRDefault="00643CC3">
            <w:r>
              <w:rPr>
                <w:sz w:val="22"/>
              </w:rPr>
              <w:t xml:space="preserve">P </w:t>
            </w:r>
          </w:p>
        </w:tc>
        <w:tc>
          <w:tcPr>
            <w:tcW w:w="383" w:type="pct"/>
          </w:tcPr>
          <w:p w14:paraId="1031A6D0" w14:textId="77777777" w:rsidR="00075286" w:rsidRDefault="00643CC3">
            <w:del w:id="114" w:author="Ney,Joshua A" w:date="2023-05-08T16:26:00Z">
              <w:r w:rsidDel="00844812">
                <w:rPr>
                  <w:sz w:val="22"/>
                </w:rPr>
                <w:delText xml:space="preserve">- </w:delText>
              </w:r>
            </w:del>
            <w:ins w:id="115" w:author="Ney,Joshua A" w:date="2023-05-08T16:26:00Z">
              <w:r w:rsidR="00844812">
                <w:rPr>
                  <w:sz w:val="22"/>
                </w:rPr>
                <w:t>P</w:t>
              </w:r>
            </w:ins>
          </w:p>
        </w:tc>
      </w:tr>
      <w:tr w:rsidR="00075286" w14:paraId="15135F5D" w14:textId="77777777" w:rsidTr="00844812">
        <w:tc>
          <w:tcPr>
            <w:tcW w:w="1923" w:type="pct"/>
          </w:tcPr>
          <w:p w14:paraId="36680162" w14:textId="77777777" w:rsidR="00075286" w:rsidRDefault="00643CC3">
            <w:r>
              <w:rPr>
                <w:sz w:val="22"/>
              </w:rPr>
              <w:t xml:space="preserve">Residence for destitute people </w:t>
            </w:r>
          </w:p>
        </w:tc>
        <w:tc>
          <w:tcPr>
            <w:tcW w:w="769" w:type="pct"/>
          </w:tcPr>
          <w:p w14:paraId="4F09D62E" w14:textId="77777777" w:rsidR="00075286" w:rsidRDefault="00643CC3">
            <w:r>
              <w:rPr>
                <w:sz w:val="22"/>
              </w:rPr>
              <w:t>30-5.25</w:t>
            </w:r>
          </w:p>
        </w:tc>
        <w:tc>
          <w:tcPr>
            <w:tcW w:w="385" w:type="pct"/>
          </w:tcPr>
          <w:p w14:paraId="476A8AC9" w14:textId="77777777" w:rsidR="00075286" w:rsidRDefault="00643CC3">
            <w:r>
              <w:rPr>
                <w:sz w:val="22"/>
              </w:rPr>
              <w:t xml:space="preserve">- </w:t>
            </w:r>
          </w:p>
        </w:tc>
        <w:tc>
          <w:tcPr>
            <w:tcW w:w="385" w:type="pct"/>
          </w:tcPr>
          <w:p w14:paraId="5D5B2652" w14:textId="77777777" w:rsidR="00075286" w:rsidRDefault="00643CC3">
            <w:r>
              <w:rPr>
                <w:sz w:val="22"/>
              </w:rPr>
              <w:t xml:space="preserve">- </w:t>
            </w:r>
          </w:p>
        </w:tc>
        <w:tc>
          <w:tcPr>
            <w:tcW w:w="385" w:type="pct"/>
          </w:tcPr>
          <w:p w14:paraId="0CDA07CF" w14:textId="77777777" w:rsidR="00075286" w:rsidRDefault="00643CC3">
            <w:r>
              <w:rPr>
                <w:sz w:val="22"/>
              </w:rPr>
              <w:t xml:space="preserve">- </w:t>
            </w:r>
          </w:p>
        </w:tc>
        <w:tc>
          <w:tcPr>
            <w:tcW w:w="385" w:type="pct"/>
          </w:tcPr>
          <w:p w14:paraId="236A58E2" w14:textId="77777777" w:rsidR="00075286" w:rsidRDefault="00643CC3">
            <w:r>
              <w:rPr>
                <w:sz w:val="22"/>
              </w:rPr>
              <w:t xml:space="preserve">- </w:t>
            </w:r>
          </w:p>
        </w:tc>
        <w:tc>
          <w:tcPr>
            <w:tcW w:w="385" w:type="pct"/>
          </w:tcPr>
          <w:p w14:paraId="41E090EC" w14:textId="77777777" w:rsidR="00075286" w:rsidRDefault="00643CC3">
            <w:r>
              <w:rPr>
                <w:sz w:val="22"/>
              </w:rPr>
              <w:t xml:space="preserve">P </w:t>
            </w:r>
          </w:p>
        </w:tc>
        <w:tc>
          <w:tcPr>
            <w:tcW w:w="383" w:type="pct"/>
          </w:tcPr>
          <w:p w14:paraId="5F2477C3" w14:textId="77777777" w:rsidR="00075286" w:rsidRDefault="00643CC3">
            <w:r>
              <w:rPr>
                <w:sz w:val="22"/>
              </w:rPr>
              <w:t xml:space="preserve">P </w:t>
            </w:r>
          </w:p>
        </w:tc>
      </w:tr>
      <w:tr w:rsidR="00075286" w14:paraId="544512E8" w14:textId="77777777" w:rsidTr="00844812">
        <w:tc>
          <w:tcPr>
            <w:tcW w:w="1923" w:type="pct"/>
          </w:tcPr>
          <w:p w14:paraId="233E3F5D" w14:textId="77777777" w:rsidR="00075286" w:rsidRDefault="00643CC3">
            <w:r>
              <w:rPr>
                <w:sz w:val="22"/>
              </w:rPr>
              <w:t xml:space="preserve">Restaurant </w:t>
            </w:r>
          </w:p>
        </w:tc>
        <w:tc>
          <w:tcPr>
            <w:tcW w:w="769" w:type="pct"/>
          </w:tcPr>
          <w:p w14:paraId="26119EB0" w14:textId="77777777" w:rsidR="00075286" w:rsidRDefault="00075286"/>
        </w:tc>
        <w:tc>
          <w:tcPr>
            <w:tcW w:w="385" w:type="pct"/>
          </w:tcPr>
          <w:p w14:paraId="0D019FDB" w14:textId="77777777" w:rsidR="00075286" w:rsidRDefault="00643CC3">
            <w:r>
              <w:rPr>
                <w:sz w:val="22"/>
              </w:rPr>
              <w:t xml:space="preserve">- </w:t>
            </w:r>
          </w:p>
        </w:tc>
        <w:tc>
          <w:tcPr>
            <w:tcW w:w="385" w:type="pct"/>
          </w:tcPr>
          <w:p w14:paraId="125E46D7" w14:textId="77777777" w:rsidR="00075286" w:rsidRDefault="00643CC3">
            <w:r>
              <w:rPr>
                <w:sz w:val="22"/>
              </w:rPr>
              <w:t xml:space="preserve">P </w:t>
            </w:r>
          </w:p>
        </w:tc>
        <w:tc>
          <w:tcPr>
            <w:tcW w:w="385" w:type="pct"/>
          </w:tcPr>
          <w:p w14:paraId="45D05503" w14:textId="77777777" w:rsidR="00075286" w:rsidRDefault="00643CC3">
            <w:r>
              <w:rPr>
                <w:sz w:val="22"/>
              </w:rPr>
              <w:t xml:space="preserve">- </w:t>
            </w:r>
          </w:p>
        </w:tc>
        <w:tc>
          <w:tcPr>
            <w:tcW w:w="385" w:type="pct"/>
          </w:tcPr>
          <w:p w14:paraId="645A22B0" w14:textId="77777777" w:rsidR="00075286" w:rsidRDefault="00643CC3">
            <w:del w:id="116" w:author="Ney,Joshua A" w:date="2023-05-08T16:27:00Z">
              <w:r w:rsidDel="00844812">
                <w:rPr>
                  <w:sz w:val="22"/>
                </w:rPr>
                <w:delText xml:space="preserve">- </w:delText>
              </w:r>
            </w:del>
            <w:ins w:id="117" w:author="Ney,Joshua A" w:date="2023-05-08T16:27:00Z">
              <w:r w:rsidR="00844812">
                <w:rPr>
                  <w:sz w:val="22"/>
                </w:rPr>
                <w:t>P</w:t>
              </w:r>
            </w:ins>
          </w:p>
        </w:tc>
        <w:tc>
          <w:tcPr>
            <w:tcW w:w="385" w:type="pct"/>
          </w:tcPr>
          <w:p w14:paraId="70F1A887" w14:textId="77777777" w:rsidR="00075286" w:rsidRDefault="00643CC3">
            <w:r>
              <w:rPr>
                <w:sz w:val="22"/>
              </w:rPr>
              <w:t xml:space="preserve">P </w:t>
            </w:r>
          </w:p>
        </w:tc>
        <w:tc>
          <w:tcPr>
            <w:tcW w:w="383" w:type="pct"/>
          </w:tcPr>
          <w:p w14:paraId="01DB4725" w14:textId="77777777" w:rsidR="00075286" w:rsidRDefault="00643CC3">
            <w:del w:id="118" w:author="Ney,Joshua A" w:date="2023-05-08T16:27:00Z">
              <w:r w:rsidDel="00844812">
                <w:rPr>
                  <w:sz w:val="22"/>
                </w:rPr>
                <w:delText xml:space="preserve">- </w:delText>
              </w:r>
            </w:del>
            <w:ins w:id="119" w:author="Ney,Joshua A" w:date="2023-05-08T16:27:00Z">
              <w:r w:rsidR="00844812">
                <w:rPr>
                  <w:sz w:val="22"/>
                </w:rPr>
                <w:t>P</w:t>
              </w:r>
            </w:ins>
          </w:p>
        </w:tc>
      </w:tr>
      <w:tr w:rsidR="00075286" w14:paraId="54E4ECDD" w14:textId="77777777" w:rsidTr="00844812">
        <w:tc>
          <w:tcPr>
            <w:tcW w:w="1923" w:type="pct"/>
          </w:tcPr>
          <w:p w14:paraId="78F33E86" w14:textId="77777777" w:rsidR="00075286" w:rsidRDefault="00643CC3">
            <w:r>
              <w:rPr>
                <w:sz w:val="22"/>
              </w:rPr>
              <w:t xml:space="preserve">Retail nursery, lawn, or garden supply store </w:t>
            </w:r>
          </w:p>
        </w:tc>
        <w:tc>
          <w:tcPr>
            <w:tcW w:w="769" w:type="pct"/>
          </w:tcPr>
          <w:p w14:paraId="26B28F45" w14:textId="77777777" w:rsidR="00075286" w:rsidRDefault="00075286"/>
        </w:tc>
        <w:tc>
          <w:tcPr>
            <w:tcW w:w="385" w:type="pct"/>
          </w:tcPr>
          <w:p w14:paraId="2B2F15D2" w14:textId="77777777" w:rsidR="00075286" w:rsidRDefault="00643CC3">
            <w:r>
              <w:rPr>
                <w:sz w:val="22"/>
              </w:rPr>
              <w:t xml:space="preserve">S </w:t>
            </w:r>
          </w:p>
        </w:tc>
        <w:tc>
          <w:tcPr>
            <w:tcW w:w="385" w:type="pct"/>
          </w:tcPr>
          <w:p w14:paraId="4864E544" w14:textId="77777777" w:rsidR="00075286" w:rsidRDefault="00643CC3">
            <w:r>
              <w:rPr>
                <w:sz w:val="22"/>
              </w:rPr>
              <w:t xml:space="preserve">P </w:t>
            </w:r>
          </w:p>
        </w:tc>
        <w:tc>
          <w:tcPr>
            <w:tcW w:w="385" w:type="pct"/>
          </w:tcPr>
          <w:p w14:paraId="61BC4295" w14:textId="77777777" w:rsidR="00075286" w:rsidRDefault="00643CC3">
            <w:r>
              <w:rPr>
                <w:sz w:val="22"/>
              </w:rPr>
              <w:t xml:space="preserve">- </w:t>
            </w:r>
          </w:p>
        </w:tc>
        <w:tc>
          <w:tcPr>
            <w:tcW w:w="385" w:type="pct"/>
          </w:tcPr>
          <w:p w14:paraId="0E534904" w14:textId="77777777" w:rsidR="00075286" w:rsidRDefault="00643CC3">
            <w:del w:id="120" w:author="Ney,Joshua A" w:date="2023-05-08T16:27:00Z">
              <w:r w:rsidDel="00844812">
                <w:rPr>
                  <w:sz w:val="22"/>
                </w:rPr>
                <w:delText xml:space="preserve">- </w:delText>
              </w:r>
            </w:del>
            <w:ins w:id="121" w:author="Ney,Joshua A" w:date="2023-05-08T16:27:00Z">
              <w:r w:rsidR="00844812">
                <w:rPr>
                  <w:sz w:val="22"/>
                </w:rPr>
                <w:t>P</w:t>
              </w:r>
            </w:ins>
          </w:p>
        </w:tc>
        <w:tc>
          <w:tcPr>
            <w:tcW w:w="385" w:type="pct"/>
          </w:tcPr>
          <w:p w14:paraId="2C24CDBC" w14:textId="77777777" w:rsidR="00075286" w:rsidRDefault="00643CC3">
            <w:del w:id="122" w:author="Ney,Joshua A" w:date="2023-05-08T16:27:00Z">
              <w:r w:rsidDel="00844812">
                <w:rPr>
                  <w:sz w:val="22"/>
                </w:rPr>
                <w:delText xml:space="preserve">- </w:delText>
              </w:r>
            </w:del>
            <w:ins w:id="123" w:author="Ney,Joshua A" w:date="2023-05-08T16:27:00Z">
              <w:r w:rsidR="00844812">
                <w:rPr>
                  <w:sz w:val="22"/>
                </w:rPr>
                <w:t>P</w:t>
              </w:r>
            </w:ins>
          </w:p>
        </w:tc>
        <w:tc>
          <w:tcPr>
            <w:tcW w:w="383" w:type="pct"/>
          </w:tcPr>
          <w:p w14:paraId="1AF57061" w14:textId="77777777" w:rsidR="00075286" w:rsidRDefault="00643CC3">
            <w:del w:id="124" w:author="Ney,Joshua A" w:date="2023-05-08T16:27:00Z">
              <w:r w:rsidDel="00844812">
                <w:rPr>
                  <w:sz w:val="22"/>
                </w:rPr>
                <w:delText xml:space="preserve">- </w:delText>
              </w:r>
            </w:del>
            <w:ins w:id="125" w:author="Ney,Joshua A" w:date="2023-05-08T16:27:00Z">
              <w:r w:rsidR="00844812">
                <w:rPr>
                  <w:sz w:val="22"/>
                </w:rPr>
                <w:t>P</w:t>
              </w:r>
            </w:ins>
          </w:p>
        </w:tc>
      </w:tr>
      <w:tr w:rsidR="00075286" w14:paraId="455BEB23" w14:textId="77777777" w:rsidTr="00844812">
        <w:tc>
          <w:tcPr>
            <w:tcW w:w="1923" w:type="pct"/>
          </w:tcPr>
          <w:p w14:paraId="6D5FB9E4" w14:textId="77777777" w:rsidR="00075286" w:rsidRDefault="00643CC3">
            <w:r>
              <w:rPr>
                <w:sz w:val="22"/>
              </w:rPr>
              <w:t xml:space="preserve">Retail sales (not elsewhere classified) </w:t>
            </w:r>
          </w:p>
        </w:tc>
        <w:tc>
          <w:tcPr>
            <w:tcW w:w="769" w:type="pct"/>
          </w:tcPr>
          <w:p w14:paraId="0C6B5758" w14:textId="77777777" w:rsidR="00075286" w:rsidRDefault="00075286"/>
        </w:tc>
        <w:tc>
          <w:tcPr>
            <w:tcW w:w="385" w:type="pct"/>
          </w:tcPr>
          <w:p w14:paraId="0D0273A9" w14:textId="77777777" w:rsidR="00075286" w:rsidRDefault="00643CC3">
            <w:r>
              <w:rPr>
                <w:sz w:val="22"/>
              </w:rPr>
              <w:t xml:space="preserve">- </w:t>
            </w:r>
          </w:p>
        </w:tc>
        <w:tc>
          <w:tcPr>
            <w:tcW w:w="385" w:type="pct"/>
          </w:tcPr>
          <w:p w14:paraId="321BBFB6" w14:textId="77777777" w:rsidR="00075286" w:rsidRDefault="00643CC3">
            <w:r>
              <w:rPr>
                <w:sz w:val="22"/>
              </w:rPr>
              <w:t xml:space="preserve">P </w:t>
            </w:r>
          </w:p>
        </w:tc>
        <w:tc>
          <w:tcPr>
            <w:tcW w:w="385" w:type="pct"/>
          </w:tcPr>
          <w:p w14:paraId="6D966E20" w14:textId="77777777" w:rsidR="00075286" w:rsidRDefault="00643CC3">
            <w:r>
              <w:rPr>
                <w:sz w:val="22"/>
              </w:rPr>
              <w:t xml:space="preserve">- </w:t>
            </w:r>
          </w:p>
        </w:tc>
        <w:tc>
          <w:tcPr>
            <w:tcW w:w="385" w:type="pct"/>
          </w:tcPr>
          <w:p w14:paraId="3F0BA6A1" w14:textId="77777777" w:rsidR="00075286" w:rsidRDefault="00643CC3">
            <w:del w:id="126" w:author="Ney,Joshua A" w:date="2023-05-08T16:27:00Z">
              <w:r w:rsidDel="00844812">
                <w:rPr>
                  <w:sz w:val="22"/>
                </w:rPr>
                <w:delText xml:space="preserve">- </w:delText>
              </w:r>
            </w:del>
            <w:ins w:id="127" w:author="Ney,Joshua A" w:date="2023-05-08T16:27:00Z">
              <w:r w:rsidR="00844812">
                <w:rPr>
                  <w:sz w:val="22"/>
                </w:rPr>
                <w:t>P</w:t>
              </w:r>
            </w:ins>
          </w:p>
        </w:tc>
        <w:tc>
          <w:tcPr>
            <w:tcW w:w="385" w:type="pct"/>
          </w:tcPr>
          <w:p w14:paraId="3D0442A2" w14:textId="77777777" w:rsidR="00075286" w:rsidRDefault="00643CC3">
            <w:del w:id="128" w:author="Ney,Joshua A" w:date="2023-05-08T16:27:00Z">
              <w:r w:rsidDel="00844812">
                <w:rPr>
                  <w:sz w:val="22"/>
                </w:rPr>
                <w:delText xml:space="preserve">A </w:delText>
              </w:r>
            </w:del>
            <w:ins w:id="129" w:author="Ney,Joshua A" w:date="2023-05-08T16:27:00Z">
              <w:r w:rsidR="00844812">
                <w:rPr>
                  <w:sz w:val="22"/>
                </w:rPr>
                <w:t>P</w:t>
              </w:r>
            </w:ins>
          </w:p>
        </w:tc>
        <w:tc>
          <w:tcPr>
            <w:tcW w:w="383" w:type="pct"/>
          </w:tcPr>
          <w:p w14:paraId="677D1A04" w14:textId="77777777" w:rsidR="00075286" w:rsidRDefault="00643CC3">
            <w:del w:id="130" w:author="Ney,Joshua A" w:date="2023-05-08T16:27:00Z">
              <w:r w:rsidDel="00844812">
                <w:rPr>
                  <w:sz w:val="22"/>
                </w:rPr>
                <w:delText xml:space="preserve">- </w:delText>
              </w:r>
            </w:del>
            <w:ins w:id="131" w:author="Ney,Joshua A" w:date="2023-05-08T16:27:00Z">
              <w:r w:rsidR="00844812">
                <w:rPr>
                  <w:sz w:val="22"/>
                </w:rPr>
                <w:t>P</w:t>
              </w:r>
            </w:ins>
          </w:p>
        </w:tc>
      </w:tr>
      <w:tr w:rsidR="00075286" w14:paraId="7376620D" w14:textId="77777777" w:rsidTr="00844812">
        <w:tc>
          <w:tcPr>
            <w:tcW w:w="1923" w:type="pct"/>
          </w:tcPr>
          <w:p w14:paraId="725875D4" w14:textId="77777777" w:rsidR="00075286" w:rsidRDefault="00643CC3">
            <w:r>
              <w:rPr>
                <w:sz w:val="22"/>
              </w:rPr>
              <w:t xml:space="preserve">Sale of agricultural products </w:t>
            </w:r>
          </w:p>
        </w:tc>
        <w:tc>
          <w:tcPr>
            <w:tcW w:w="769" w:type="pct"/>
          </w:tcPr>
          <w:p w14:paraId="46AD373B" w14:textId="77777777" w:rsidR="00075286" w:rsidRDefault="00075286"/>
        </w:tc>
        <w:tc>
          <w:tcPr>
            <w:tcW w:w="385" w:type="pct"/>
          </w:tcPr>
          <w:p w14:paraId="7E2CBDF4" w14:textId="77777777" w:rsidR="00075286" w:rsidRDefault="00643CC3">
            <w:r>
              <w:rPr>
                <w:sz w:val="22"/>
              </w:rPr>
              <w:t xml:space="preserve">A </w:t>
            </w:r>
          </w:p>
        </w:tc>
        <w:tc>
          <w:tcPr>
            <w:tcW w:w="385" w:type="pct"/>
          </w:tcPr>
          <w:p w14:paraId="15802C95" w14:textId="77777777" w:rsidR="00075286" w:rsidRDefault="00643CC3">
            <w:r>
              <w:rPr>
                <w:sz w:val="22"/>
              </w:rPr>
              <w:t xml:space="preserve">- </w:t>
            </w:r>
          </w:p>
        </w:tc>
        <w:tc>
          <w:tcPr>
            <w:tcW w:w="385" w:type="pct"/>
          </w:tcPr>
          <w:p w14:paraId="713B1C2E" w14:textId="77777777" w:rsidR="00075286" w:rsidRDefault="00643CC3">
            <w:r>
              <w:rPr>
                <w:sz w:val="22"/>
              </w:rPr>
              <w:t xml:space="preserve">- </w:t>
            </w:r>
          </w:p>
        </w:tc>
        <w:tc>
          <w:tcPr>
            <w:tcW w:w="385" w:type="pct"/>
          </w:tcPr>
          <w:p w14:paraId="03B4F891" w14:textId="77777777" w:rsidR="00075286" w:rsidRDefault="00643CC3">
            <w:r>
              <w:rPr>
                <w:sz w:val="22"/>
              </w:rPr>
              <w:t xml:space="preserve">- </w:t>
            </w:r>
          </w:p>
        </w:tc>
        <w:tc>
          <w:tcPr>
            <w:tcW w:w="385" w:type="pct"/>
          </w:tcPr>
          <w:p w14:paraId="50B07CDC" w14:textId="77777777" w:rsidR="00075286" w:rsidRDefault="00643CC3">
            <w:r>
              <w:rPr>
                <w:sz w:val="22"/>
              </w:rPr>
              <w:t xml:space="preserve">- </w:t>
            </w:r>
          </w:p>
        </w:tc>
        <w:tc>
          <w:tcPr>
            <w:tcW w:w="383" w:type="pct"/>
          </w:tcPr>
          <w:p w14:paraId="1DB2E7E1" w14:textId="77777777" w:rsidR="00075286" w:rsidRDefault="00643CC3">
            <w:r>
              <w:rPr>
                <w:sz w:val="22"/>
              </w:rPr>
              <w:t xml:space="preserve">P </w:t>
            </w:r>
          </w:p>
        </w:tc>
      </w:tr>
      <w:tr w:rsidR="00075286" w14:paraId="105C48A6" w14:textId="77777777" w:rsidTr="00844812">
        <w:tc>
          <w:tcPr>
            <w:tcW w:w="1923" w:type="pct"/>
          </w:tcPr>
          <w:p w14:paraId="1F9C7939" w14:textId="77777777" w:rsidR="00075286" w:rsidRDefault="00643CC3">
            <w:r>
              <w:rPr>
                <w:sz w:val="22"/>
              </w:rPr>
              <w:t xml:space="preserve">School (elementary, middle, or high - public or private) </w:t>
            </w:r>
          </w:p>
        </w:tc>
        <w:tc>
          <w:tcPr>
            <w:tcW w:w="769" w:type="pct"/>
          </w:tcPr>
          <w:p w14:paraId="50E333C8" w14:textId="77777777" w:rsidR="00075286" w:rsidRDefault="00075286"/>
        </w:tc>
        <w:tc>
          <w:tcPr>
            <w:tcW w:w="385" w:type="pct"/>
          </w:tcPr>
          <w:p w14:paraId="374662B6" w14:textId="77777777" w:rsidR="00075286" w:rsidRDefault="00643CC3">
            <w:r>
              <w:rPr>
                <w:sz w:val="22"/>
              </w:rPr>
              <w:t xml:space="preserve">- </w:t>
            </w:r>
          </w:p>
        </w:tc>
        <w:tc>
          <w:tcPr>
            <w:tcW w:w="385" w:type="pct"/>
          </w:tcPr>
          <w:p w14:paraId="2245BEE7" w14:textId="77777777" w:rsidR="00075286" w:rsidRDefault="00643CC3">
            <w:r>
              <w:rPr>
                <w:sz w:val="22"/>
              </w:rPr>
              <w:t xml:space="preserve">- </w:t>
            </w:r>
          </w:p>
        </w:tc>
        <w:tc>
          <w:tcPr>
            <w:tcW w:w="385" w:type="pct"/>
          </w:tcPr>
          <w:p w14:paraId="68B97523" w14:textId="77777777" w:rsidR="00075286" w:rsidRDefault="00643CC3">
            <w:r>
              <w:rPr>
                <w:sz w:val="22"/>
              </w:rPr>
              <w:t xml:space="preserve">- </w:t>
            </w:r>
          </w:p>
        </w:tc>
        <w:tc>
          <w:tcPr>
            <w:tcW w:w="385" w:type="pct"/>
          </w:tcPr>
          <w:p w14:paraId="2DCFBC06" w14:textId="77777777" w:rsidR="00075286" w:rsidRDefault="00643CC3">
            <w:r>
              <w:rPr>
                <w:sz w:val="22"/>
              </w:rPr>
              <w:t xml:space="preserve">P </w:t>
            </w:r>
          </w:p>
        </w:tc>
        <w:tc>
          <w:tcPr>
            <w:tcW w:w="385" w:type="pct"/>
          </w:tcPr>
          <w:p w14:paraId="156CF2C5" w14:textId="77777777" w:rsidR="00075286" w:rsidRDefault="00643CC3">
            <w:r>
              <w:rPr>
                <w:sz w:val="22"/>
              </w:rPr>
              <w:t xml:space="preserve">- </w:t>
            </w:r>
          </w:p>
        </w:tc>
        <w:tc>
          <w:tcPr>
            <w:tcW w:w="383" w:type="pct"/>
          </w:tcPr>
          <w:p w14:paraId="0FAA3913" w14:textId="77777777" w:rsidR="00075286" w:rsidRDefault="00643CC3">
            <w:r>
              <w:rPr>
                <w:sz w:val="22"/>
              </w:rPr>
              <w:t xml:space="preserve">- </w:t>
            </w:r>
          </w:p>
        </w:tc>
      </w:tr>
      <w:tr w:rsidR="00075286" w14:paraId="792F5327" w14:textId="77777777" w:rsidTr="00844812">
        <w:tc>
          <w:tcPr>
            <w:tcW w:w="1923" w:type="pct"/>
          </w:tcPr>
          <w:p w14:paraId="3F5BCB5E" w14:textId="77777777" w:rsidR="00075286" w:rsidRDefault="00643CC3">
            <w:r>
              <w:rPr>
                <w:sz w:val="22"/>
              </w:rPr>
              <w:t xml:space="preserve">School, professional </w:t>
            </w:r>
          </w:p>
        </w:tc>
        <w:tc>
          <w:tcPr>
            <w:tcW w:w="769" w:type="pct"/>
          </w:tcPr>
          <w:p w14:paraId="3F959E6E" w14:textId="77777777" w:rsidR="00075286" w:rsidRDefault="00075286"/>
        </w:tc>
        <w:tc>
          <w:tcPr>
            <w:tcW w:w="385" w:type="pct"/>
          </w:tcPr>
          <w:p w14:paraId="69EBAE29" w14:textId="77777777" w:rsidR="00075286" w:rsidRDefault="00643CC3">
            <w:r>
              <w:rPr>
                <w:sz w:val="22"/>
              </w:rPr>
              <w:t xml:space="preserve">- </w:t>
            </w:r>
          </w:p>
        </w:tc>
        <w:tc>
          <w:tcPr>
            <w:tcW w:w="385" w:type="pct"/>
          </w:tcPr>
          <w:p w14:paraId="118550AF" w14:textId="77777777" w:rsidR="00075286" w:rsidRDefault="00643CC3">
            <w:r>
              <w:rPr>
                <w:sz w:val="22"/>
              </w:rPr>
              <w:t xml:space="preserve">P </w:t>
            </w:r>
          </w:p>
        </w:tc>
        <w:tc>
          <w:tcPr>
            <w:tcW w:w="385" w:type="pct"/>
          </w:tcPr>
          <w:p w14:paraId="427511BB" w14:textId="77777777" w:rsidR="00075286" w:rsidRDefault="00643CC3">
            <w:r>
              <w:rPr>
                <w:sz w:val="22"/>
              </w:rPr>
              <w:t xml:space="preserve">- </w:t>
            </w:r>
          </w:p>
        </w:tc>
        <w:tc>
          <w:tcPr>
            <w:tcW w:w="385" w:type="pct"/>
          </w:tcPr>
          <w:p w14:paraId="203609B4" w14:textId="77777777" w:rsidR="00075286" w:rsidRDefault="00643CC3">
            <w:r>
              <w:rPr>
                <w:sz w:val="22"/>
              </w:rPr>
              <w:t xml:space="preserve">P </w:t>
            </w:r>
          </w:p>
        </w:tc>
        <w:tc>
          <w:tcPr>
            <w:tcW w:w="385" w:type="pct"/>
          </w:tcPr>
          <w:p w14:paraId="541EFEE7" w14:textId="77777777" w:rsidR="00075286" w:rsidRDefault="00844812">
            <w:ins w:id="132" w:author="Ney,Joshua A" w:date="2023-05-08T16:27:00Z">
              <w:r>
                <w:rPr>
                  <w:sz w:val="22"/>
                </w:rPr>
                <w:t>P</w:t>
              </w:r>
            </w:ins>
            <w:del w:id="133" w:author="Ney,Joshua A" w:date="2023-05-08T16:27:00Z">
              <w:r w:rsidR="00643CC3" w:rsidDel="00844812">
                <w:rPr>
                  <w:sz w:val="22"/>
                </w:rPr>
                <w:delText xml:space="preserve">- </w:delText>
              </w:r>
            </w:del>
          </w:p>
        </w:tc>
        <w:tc>
          <w:tcPr>
            <w:tcW w:w="383" w:type="pct"/>
          </w:tcPr>
          <w:p w14:paraId="4425CCD1" w14:textId="77777777" w:rsidR="00075286" w:rsidRDefault="00643CC3">
            <w:del w:id="134" w:author="Ney,Joshua A" w:date="2023-05-08T16:27:00Z">
              <w:r w:rsidDel="00844812">
                <w:rPr>
                  <w:sz w:val="22"/>
                </w:rPr>
                <w:delText xml:space="preserve">- </w:delText>
              </w:r>
            </w:del>
            <w:ins w:id="135" w:author="Ney,Joshua A" w:date="2023-05-08T16:27:00Z">
              <w:r w:rsidR="00844812">
                <w:rPr>
                  <w:sz w:val="22"/>
                </w:rPr>
                <w:t>p</w:t>
              </w:r>
            </w:ins>
          </w:p>
        </w:tc>
      </w:tr>
      <w:tr w:rsidR="00075286" w14:paraId="607E58DB" w14:textId="77777777" w:rsidTr="00844812">
        <w:tc>
          <w:tcPr>
            <w:tcW w:w="1923" w:type="pct"/>
          </w:tcPr>
          <w:p w14:paraId="2795E838" w14:textId="77777777" w:rsidR="00075286" w:rsidRDefault="00643CC3">
            <w:r>
              <w:rPr>
                <w:sz w:val="22"/>
              </w:rPr>
              <w:t xml:space="preserve">School, vocational or trade </w:t>
            </w:r>
          </w:p>
        </w:tc>
        <w:tc>
          <w:tcPr>
            <w:tcW w:w="769" w:type="pct"/>
          </w:tcPr>
          <w:p w14:paraId="3CFA794C" w14:textId="77777777" w:rsidR="00075286" w:rsidRDefault="00075286"/>
        </w:tc>
        <w:tc>
          <w:tcPr>
            <w:tcW w:w="385" w:type="pct"/>
          </w:tcPr>
          <w:p w14:paraId="700C20FD" w14:textId="77777777" w:rsidR="00075286" w:rsidRDefault="00643CC3">
            <w:r>
              <w:rPr>
                <w:sz w:val="22"/>
              </w:rPr>
              <w:t xml:space="preserve">- </w:t>
            </w:r>
          </w:p>
        </w:tc>
        <w:tc>
          <w:tcPr>
            <w:tcW w:w="385" w:type="pct"/>
          </w:tcPr>
          <w:p w14:paraId="1C5A7596" w14:textId="77777777" w:rsidR="00075286" w:rsidRDefault="00643CC3">
            <w:r>
              <w:rPr>
                <w:sz w:val="22"/>
              </w:rPr>
              <w:t xml:space="preserve">P </w:t>
            </w:r>
          </w:p>
        </w:tc>
        <w:tc>
          <w:tcPr>
            <w:tcW w:w="385" w:type="pct"/>
          </w:tcPr>
          <w:p w14:paraId="555DAFB7" w14:textId="77777777" w:rsidR="00075286" w:rsidRDefault="00643CC3">
            <w:r>
              <w:rPr>
                <w:sz w:val="22"/>
              </w:rPr>
              <w:t xml:space="preserve">- </w:t>
            </w:r>
          </w:p>
        </w:tc>
        <w:tc>
          <w:tcPr>
            <w:tcW w:w="385" w:type="pct"/>
          </w:tcPr>
          <w:p w14:paraId="062AF07A" w14:textId="77777777" w:rsidR="00075286" w:rsidRDefault="00643CC3">
            <w:r>
              <w:rPr>
                <w:sz w:val="22"/>
              </w:rPr>
              <w:t xml:space="preserve">P </w:t>
            </w:r>
          </w:p>
        </w:tc>
        <w:tc>
          <w:tcPr>
            <w:tcW w:w="385" w:type="pct"/>
          </w:tcPr>
          <w:p w14:paraId="38582880" w14:textId="77777777" w:rsidR="00075286" w:rsidRDefault="00643CC3">
            <w:del w:id="136" w:author="Ney,Joshua A" w:date="2023-05-08T16:27:00Z">
              <w:r w:rsidDel="00844812">
                <w:rPr>
                  <w:sz w:val="22"/>
                </w:rPr>
                <w:delText xml:space="preserve">- </w:delText>
              </w:r>
            </w:del>
            <w:ins w:id="137" w:author="Ney,Joshua A" w:date="2023-05-08T16:27:00Z">
              <w:r w:rsidR="00844812">
                <w:rPr>
                  <w:sz w:val="22"/>
                </w:rPr>
                <w:t>P</w:t>
              </w:r>
            </w:ins>
          </w:p>
        </w:tc>
        <w:tc>
          <w:tcPr>
            <w:tcW w:w="383" w:type="pct"/>
          </w:tcPr>
          <w:p w14:paraId="29168879" w14:textId="77777777" w:rsidR="00075286" w:rsidRDefault="00643CC3">
            <w:del w:id="138" w:author="Ney,Joshua A" w:date="2023-05-08T16:27:00Z">
              <w:r w:rsidDel="00844812">
                <w:rPr>
                  <w:sz w:val="22"/>
                </w:rPr>
                <w:delText xml:space="preserve">- </w:delText>
              </w:r>
            </w:del>
            <w:ins w:id="139" w:author="Ney,Joshua A" w:date="2023-05-08T16:27:00Z">
              <w:r w:rsidR="00844812">
                <w:rPr>
                  <w:sz w:val="22"/>
                </w:rPr>
                <w:t>P</w:t>
              </w:r>
            </w:ins>
          </w:p>
        </w:tc>
      </w:tr>
      <w:tr w:rsidR="00075286" w14:paraId="09E4B819" w14:textId="77777777" w:rsidTr="00844812">
        <w:tc>
          <w:tcPr>
            <w:tcW w:w="1923" w:type="pct"/>
          </w:tcPr>
          <w:p w14:paraId="6A23ADA9" w14:textId="77777777" w:rsidR="00075286" w:rsidRDefault="00643CC3">
            <w:r>
              <w:rPr>
                <w:sz w:val="22"/>
              </w:rPr>
              <w:t xml:space="preserve">Shooting range, outdoor </w:t>
            </w:r>
          </w:p>
        </w:tc>
        <w:tc>
          <w:tcPr>
            <w:tcW w:w="769" w:type="pct"/>
          </w:tcPr>
          <w:p w14:paraId="75CA2002" w14:textId="77777777" w:rsidR="00075286" w:rsidRDefault="00643CC3">
            <w:r>
              <w:rPr>
                <w:sz w:val="22"/>
              </w:rPr>
              <w:t>30-5.27</w:t>
            </w:r>
          </w:p>
        </w:tc>
        <w:tc>
          <w:tcPr>
            <w:tcW w:w="385" w:type="pct"/>
          </w:tcPr>
          <w:p w14:paraId="663AD0FB" w14:textId="77777777" w:rsidR="00075286" w:rsidRDefault="00643CC3">
            <w:r>
              <w:rPr>
                <w:sz w:val="22"/>
              </w:rPr>
              <w:t xml:space="preserve">S </w:t>
            </w:r>
          </w:p>
        </w:tc>
        <w:tc>
          <w:tcPr>
            <w:tcW w:w="385" w:type="pct"/>
          </w:tcPr>
          <w:p w14:paraId="79700885" w14:textId="77777777" w:rsidR="00075286" w:rsidRDefault="00643CC3">
            <w:r>
              <w:rPr>
                <w:sz w:val="22"/>
              </w:rPr>
              <w:t xml:space="preserve">- </w:t>
            </w:r>
          </w:p>
        </w:tc>
        <w:tc>
          <w:tcPr>
            <w:tcW w:w="385" w:type="pct"/>
          </w:tcPr>
          <w:p w14:paraId="5A03C044" w14:textId="77777777" w:rsidR="00075286" w:rsidRDefault="00643CC3">
            <w:r>
              <w:rPr>
                <w:sz w:val="22"/>
              </w:rPr>
              <w:t xml:space="preserve">- </w:t>
            </w:r>
          </w:p>
        </w:tc>
        <w:tc>
          <w:tcPr>
            <w:tcW w:w="385" w:type="pct"/>
          </w:tcPr>
          <w:p w14:paraId="5CF3C48C" w14:textId="77777777" w:rsidR="00075286" w:rsidRDefault="00643CC3">
            <w:r>
              <w:rPr>
                <w:sz w:val="22"/>
              </w:rPr>
              <w:t xml:space="preserve">- </w:t>
            </w:r>
          </w:p>
        </w:tc>
        <w:tc>
          <w:tcPr>
            <w:tcW w:w="385" w:type="pct"/>
          </w:tcPr>
          <w:p w14:paraId="0EC81284" w14:textId="77777777" w:rsidR="00075286" w:rsidRDefault="00643CC3">
            <w:r>
              <w:rPr>
                <w:sz w:val="22"/>
              </w:rPr>
              <w:t xml:space="preserve">- </w:t>
            </w:r>
          </w:p>
        </w:tc>
        <w:tc>
          <w:tcPr>
            <w:tcW w:w="383" w:type="pct"/>
          </w:tcPr>
          <w:p w14:paraId="2C7B1BC2" w14:textId="77777777" w:rsidR="00075286" w:rsidRDefault="00643CC3">
            <w:r>
              <w:rPr>
                <w:sz w:val="22"/>
              </w:rPr>
              <w:t xml:space="preserve">- </w:t>
            </w:r>
          </w:p>
        </w:tc>
      </w:tr>
      <w:tr w:rsidR="00075286" w14:paraId="5E558AC8" w14:textId="77777777" w:rsidTr="00844812">
        <w:tc>
          <w:tcPr>
            <w:tcW w:w="1923" w:type="pct"/>
          </w:tcPr>
          <w:p w14:paraId="267749A9" w14:textId="77777777" w:rsidR="00075286" w:rsidRDefault="00643CC3">
            <w:r>
              <w:rPr>
                <w:sz w:val="22"/>
              </w:rPr>
              <w:t xml:space="preserve">Simulated gambling establishment </w:t>
            </w:r>
          </w:p>
        </w:tc>
        <w:tc>
          <w:tcPr>
            <w:tcW w:w="769" w:type="pct"/>
          </w:tcPr>
          <w:p w14:paraId="4951A32C" w14:textId="77777777" w:rsidR="00075286" w:rsidRDefault="00075286"/>
        </w:tc>
        <w:tc>
          <w:tcPr>
            <w:tcW w:w="385" w:type="pct"/>
          </w:tcPr>
          <w:p w14:paraId="5BEDB376" w14:textId="77777777" w:rsidR="00075286" w:rsidRDefault="00643CC3">
            <w:r>
              <w:rPr>
                <w:sz w:val="22"/>
              </w:rPr>
              <w:t xml:space="preserve">- </w:t>
            </w:r>
          </w:p>
        </w:tc>
        <w:tc>
          <w:tcPr>
            <w:tcW w:w="385" w:type="pct"/>
          </w:tcPr>
          <w:p w14:paraId="490AA5F6" w14:textId="77777777" w:rsidR="00075286" w:rsidRDefault="00643CC3">
            <w:r>
              <w:rPr>
                <w:sz w:val="22"/>
              </w:rPr>
              <w:t xml:space="preserve">- </w:t>
            </w:r>
          </w:p>
        </w:tc>
        <w:tc>
          <w:tcPr>
            <w:tcW w:w="385" w:type="pct"/>
          </w:tcPr>
          <w:p w14:paraId="388D9E04" w14:textId="77777777" w:rsidR="00075286" w:rsidRDefault="00643CC3">
            <w:r>
              <w:rPr>
                <w:sz w:val="22"/>
              </w:rPr>
              <w:t xml:space="preserve">- </w:t>
            </w:r>
          </w:p>
        </w:tc>
        <w:tc>
          <w:tcPr>
            <w:tcW w:w="385" w:type="pct"/>
          </w:tcPr>
          <w:p w14:paraId="2BF3DC84" w14:textId="77777777" w:rsidR="00075286" w:rsidRDefault="00643CC3">
            <w:r>
              <w:rPr>
                <w:sz w:val="22"/>
              </w:rPr>
              <w:t xml:space="preserve">- </w:t>
            </w:r>
          </w:p>
        </w:tc>
        <w:tc>
          <w:tcPr>
            <w:tcW w:w="385" w:type="pct"/>
          </w:tcPr>
          <w:p w14:paraId="455F7E5B" w14:textId="77777777" w:rsidR="00075286" w:rsidRDefault="00643CC3">
            <w:r>
              <w:rPr>
                <w:sz w:val="22"/>
              </w:rPr>
              <w:t xml:space="preserve">- </w:t>
            </w:r>
          </w:p>
        </w:tc>
        <w:tc>
          <w:tcPr>
            <w:tcW w:w="383" w:type="pct"/>
          </w:tcPr>
          <w:p w14:paraId="7B7F510E" w14:textId="77777777" w:rsidR="00075286" w:rsidRDefault="00643CC3">
            <w:r>
              <w:rPr>
                <w:sz w:val="22"/>
              </w:rPr>
              <w:t xml:space="preserve">- </w:t>
            </w:r>
          </w:p>
        </w:tc>
      </w:tr>
      <w:tr w:rsidR="00075286" w14:paraId="7F77F955" w14:textId="77777777" w:rsidTr="00844812">
        <w:tc>
          <w:tcPr>
            <w:tcW w:w="1923" w:type="pct"/>
          </w:tcPr>
          <w:p w14:paraId="12BA0EE0" w14:textId="77777777" w:rsidR="00075286" w:rsidRDefault="00643CC3">
            <w:r>
              <w:rPr>
                <w:sz w:val="22"/>
              </w:rPr>
              <w:t xml:space="preserve">Single-family dwelling </w:t>
            </w:r>
          </w:p>
        </w:tc>
        <w:tc>
          <w:tcPr>
            <w:tcW w:w="769" w:type="pct"/>
          </w:tcPr>
          <w:p w14:paraId="06D9504A" w14:textId="77777777" w:rsidR="00075286" w:rsidRDefault="00075286"/>
        </w:tc>
        <w:tc>
          <w:tcPr>
            <w:tcW w:w="385" w:type="pct"/>
          </w:tcPr>
          <w:p w14:paraId="59E9E11A" w14:textId="77777777" w:rsidR="00075286" w:rsidRDefault="00643CC3">
            <w:r>
              <w:rPr>
                <w:sz w:val="22"/>
              </w:rPr>
              <w:t xml:space="preserve">P </w:t>
            </w:r>
          </w:p>
        </w:tc>
        <w:tc>
          <w:tcPr>
            <w:tcW w:w="385" w:type="pct"/>
          </w:tcPr>
          <w:p w14:paraId="7C6D8173" w14:textId="77777777" w:rsidR="00075286" w:rsidRDefault="00643CC3">
            <w:r>
              <w:rPr>
                <w:sz w:val="22"/>
              </w:rPr>
              <w:t xml:space="preserve">- </w:t>
            </w:r>
          </w:p>
        </w:tc>
        <w:tc>
          <w:tcPr>
            <w:tcW w:w="385" w:type="pct"/>
          </w:tcPr>
          <w:p w14:paraId="100C2545" w14:textId="77777777" w:rsidR="00075286" w:rsidRDefault="00643CC3">
            <w:r>
              <w:rPr>
                <w:sz w:val="22"/>
              </w:rPr>
              <w:t xml:space="preserve">P </w:t>
            </w:r>
          </w:p>
        </w:tc>
        <w:tc>
          <w:tcPr>
            <w:tcW w:w="385" w:type="pct"/>
          </w:tcPr>
          <w:p w14:paraId="3CFE91B9" w14:textId="77777777" w:rsidR="00075286" w:rsidRDefault="00643CC3">
            <w:del w:id="140" w:author="Ney,Joshua A" w:date="2023-05-08T16:28:00Z">
              <w:r w:rsidDel="00844812">
                <w:rPr>
                  <w:sz w:val="22"/>
                </w:rPr>
                <w:delText xml:space="preserve">- </w:delText>
              </w:r>
            </w:del>
            <w:ins w:id="141" w:author="Ney,Joshua A" w:date="2023-05-08T16:28:00Z">
              <w:r w:rsidR="00844812">
                <w:rPr>
                  <w:sz w:val="22"/>
                </w:rPr>
                <w:t>P</w:t>
              </w:r>
            </w:ins>
          </w:p>
        </w:tc>
        <w:tc>
          <w:tcPr>
            <w:tcW w:w="385" w:type="pct"/>
          </w:tcPr>
          <w:p w14:paraId="0D292EE4" w14:textId="77777777" w:rsidR="00075286" w:rsidRDefault="00643CC3">
            <w:del w:id="142" w:author="Ney,Joshua A" w:date="2023-05-08T16:28:00Z">
              <w:r w:rsidDel="00844812">
                <w:rPr>
                  <w:sz w:val="22"/>
                </w:rPr>
                <w:delText xml:space="preserve">- </w:delText>
              </w:r>
            </w:del>
            <w:ins w:id="143" w:author="Ney,Joshua A" w:date="2023-05-08T16:28:00Z">
              <w:r w:rsidR="00844812">
                <w:rPr>
                  <w:sz w:val="22"/>
                </w:rPr>
                <w:t>P</w:t>
              </w:r>
            </w:ins>
          </w:p>
        </w:tc>
        <w:tc>
          <w:tcPr>
            <w:tcW w:w="383" w:type="pct"/>
          </w:tcPr>
          <w:p w14:paraId="7FF89BA5" w14:textId="77777777" w:rsidR="00075286" w:rsidRDefault="00643CC3">
            <w:del w:id="144" w:author="Ney,Joshua A" w:date="2023-05-08T16:28:00Z">
              <w:r w:rsidDel="00844812">
                <w:rPr>
                  <w:sz w:val="22"/>
                </w:rPr>
                <w:delText xml:space="preserve">- </w:delText>
              </w:r>
            </w:del>
            <w:ins w:id="145" w:author="Ney,Joshua A" w:date="2023-05-08T16:28:00Z">
              <w:r w:rsidR="00844812">
                <w:rPr>
                  <w:sz w:val="22"/>
                </w:rPr>
                <w:t>p</w:t>
              </w:r>
            </w:ins>
          </w:p>
        </w:tc>
      </w:tr>
      <w:tr w:rsidR="00075286" w14:paraId="59AF321D" w14:textId="77777777" w:rsidTr="00844812">
        <w:tc>
          <w:tcPr>
            <w:tcW w:w="1923" w:type="pct"/>
          </w:tcPr>
          <w:p w14:paraId="38A51D67" w14:textId="77777777" w:rsidR="00075286" w:rsidRDefault="00643CC3">
            <w:r>
              <w:rPr>
                <w:sz w:val="22"/>
              </w:rPr>
              <w:t xml:space="preserve">Single room occupancy residence </w:t>
            </w:r>
          </w:p>
        </w:tc>
        <w:tc>
          <w:tcPr>
            <w:tcW w:w="769" w:type="pct"/>
          </w:tcPr>
          <w:p w14:paraId="3165C512" w14:textId="77777777" w:rsidR="00075286" w:rsidRDefault="00643CC3">
            <w:r>
              <w:rPr>
                <w:sz w:val="22"/>
              </w:rPr>
              <w:t>30-5.8</w:t>
            </w:r>
          </w:p>
        </w:tc>
        <w:tc>
          <w:tcPr>
            <w:tcW w:w="385" w:type="pct"/>
          </w:tcPr>
          <w:p w14:paraId="28461669" w14:textId="77777777" w:rsidR="00075286" w:rsidRDefault="00643CC3">
            <w:r>
              <w:rPr>
                <w:sz w:val="22"/>
              </w:rPr>
              <w:t xml:space="preserve">- </w:t>
            </w:r>
          </w:p>
        </w:tc>
        <w:tc>
          <w:tcPr>
            <w:tcW w:w="385" w:type="pct"/>
          </w:tcPr>
          <w:p w14:paraId="23D68FF1" w14:textId="77777777" w:rsidR="00075286" w:rsidRDefault="00643CC3">
            <w:r>
              <w:rPr>
                <w:sz w:val="22"/>
              </w:rPr>
              <w:t xml:space="preserve">- </w:t>
            </w:r>
          </w:p>
        </w:tc>
        <w:tc>
          <w:tcPr>
            <w:tcW w:w="385" w:type="pct"/>
          </w:tcPr>
          <w:p w14:paraId="795CC333" w14:textId="77777777" w:rsidR="00075286" w:rsidRDefault="00643CC3">
            <w:r>
              <w:rPr>
                <w:sz w:val="22"/>
              </w:rPr>
              <w:t xml:space="preserve">- </w:t>
            </w:r>
          </w:p>
        </w:tc>
        <w:tc>
          <w:tcPr>
            <w:tcW w:w="385" w:type="pct"/>
          </w:tcPr>
          <w:p w14:paraId="76B973A2" w14:textId="77777777" w:rsidR="00075286" w:rsidRDefault="00643CC3">
            <w:del w:id="146" w:author="Ney,Joshua A" w:date="2023-05-08T16:28:00Z">
              <w:r w:rsidDel="00844812">
                <w:rPr>
                  <w:sz w:val="22"/>
                </w:rPr>
                <w:delText xml:space="preserve">- </w:delText>
              </w:r>
            </w:del>
            <w:ins w:id="147" w:author="Ney,Joshua A" w:date="2023-05-08T16:28:00Z">
              <w:r w:rsidR="00844812">
                <w:rPr>
                  <w:sz w:val="22"/>
                </w:rPr>
                <w:t>P</w:t>
              </w:r>
            </w:ins>
          </w:p>
        </w:tc>
        <w:tc>
          <w:tcPr>
            <w:tcW w:w="385" w:type="pct"/>
          </w:tcPr>
          <w:p w14:paraId="439614A6" w14:textId="77777777" w:rsidR="00075286" w:rsidRDefault="00643CC3">
            <w:del w:id="148" w:author="Ney,Joshua A" w:date="2023-05-08T16:28:00Z">
              <w:r w:rsidDel="00844812">
                <w:rPr>
                  <w:sz w:val="22"/>
                </w:rPr>
                <w:delText xml:space="preserve">- </w:delText>
              </w:r>
            </w:del>
            <w:ins w:id="149" w:author="Ney,Joshua A" w:date="2023-05-08T16:28:00Z">
              <w:r w:rsidR="00844812">
                <w:rPr>
                  <w:sz w:val="22"/>
                </w:rPr>
                <w:t>P</w:t>
              </w:r>
            </w:ins>
          </w:p>
        </w:tc>
        <w:tc>
          <w:tcPr>
            <w:tcW w:w="383" w:type="pct"/>
          </w:tcPr>
          <w:p w14:paraId="6FA2F573" w14:textId="77777777" w:rsidR="00075286" w:rsidRDefault="00643CC3">
            <w:r>
              <w:rPr>
                <w:sz w:val="22"/>
              </w:rPr>
              <w:t xml:space="preserve">P </w:t>
            </w:r>
          </w:p>
        </w:tc>
      </w:tr>
      <w:tr w:rsidR="00075286" w14:paraId="24281DE6" w14:textId="77777777" w:rsidTr="00844812">
        <w:tc>
          <w:tcPr>
            <w:tcW w:w="1923" w:type="pct"/>
          </w:tcPr>
          <w:p w14:paraId="31226DC2" w14:textId="77777777" w:rsidR="00075286" w:rsidRDefault="00643CC3">
            <w:r>
              <w:rPr>
                <w:sz w:val="22"/>
              </w:rPr>
              <w:lastRenderedPageBreak/>
              <w:t xml:space="preserve">Skilled nursing facility </w:t>
            </w:r>
          </w:p>
        </w:tc>
        <w:tc>
          <w:tcPr>
            <w:tcW w:w="769" w:type="pct"/>
          </w:tcPr>
          <w:p w14:paraId="10D9828C" w14:textId="77777777" w:rsidR="00075286" w:rsidRDefault="00075286"/>
        </w:tc>
        <w:tc>
          <w:tcPr>
            <w:tcW w:w="385" w:type="pct"/>
          </w:tcPr>
          <w:p w14:paraId="0371EAE3" w14:textId="77777777" w:rsidR="00075286" w:rsidRDefault="00643CC3">
            <w:r>
              <w:rPr>
                <w:sz w:val="22"/>
              </w:rPr>
              <w:t xml:space="preserve">- </w:t>
            </w:r>
          </w:p>
        </w:tc>
        <w:tc>
          <w:tcPr>
            <w:tcW w:w="385" w:type="pct"/>
          </w:tcPr>
          <w:p w14:paraId="444CB884" w14:textId="77777777" w:rsidR="00075286" w:rsidRDefault="00643CC3">
            <w:r>
              <w:rPr>
                <w:sz w:val="22"/>
              </w:rPr>
              <w:t xml:space="preserve">- </w:t>
            </w:r>
          </w:p>
        </w:tc>
        <w:tc>
          <w:tcPr>
            <w:tcW w:w="385" w:type="pct"/>
          </w:tcPr>
          <w:p w14:paraId="4E4F86AE" w14:textId="77777777" w:rsidR="00075286" w:rsidRDefault="00643CC3">
            <w:r>
              <w:rPr>
                <w:sz w:val="22"/>
              </w:rPr>
              <w:t xml:space="preserve">- </w:t>
            </w:r>
          </w:p>
        </w:tc>
        <w:tc>
          <w:tcPr>
            <w:tcW w:w="385" w:type="pct"/>
          </w:tcPr>
          <w:p w14:paraId="5BEE9C2C" w14:textId="77777777" w:rsidR="00075286" w:rsidRDefault="00643CC3">
            <w:del w:id="150" w:author="Ney,Joshua A" w:date="2023-05-08T16:28:00Z">
              <w:r w:rsidDel="00844812">
                <w:rPr>
                  <w:sz w:val="22"/>
                </w:rPr>
                <w:delText xml:space="preserve">- </w:delText>
              </w:r>
            </w:del>
            <w:ins w:id="151" w:author="Ney,Joshua A" w:date="2023-05-08T16:28:00Z">
              <w:r w:rsidR="00844812">
                <w:rPr>
                  <w:sz w:val="22"/>
                </w:rPr>
                <w:t>P</w:t>
              </w:r>
            </w:ins>
          </w:p>
        </w:tc>
        <w:tc>
          <w:tcPr>
            <w:tcW w:w="385" w:type="pct"/>
          </w:tcPr>
          <w:p w14:paraId="6BEA3174" w14:textId="77777777" w:rsidR="00075286" w:rsidRDefault="00643CC3">
            <w:r>
              <w:rPr>
                <w:sz w:val="22"/>
              </w:rPr>
              <w:t xml:space="preserve">P </w:t>
            </w:r>
          </w:p>
        </w:tc>
        <w:tc>
          <w:tcPr>
            <w:tcW w:w="383" w:type="pct"/>
          </w:tcPr>
          <w:p w14:paraId="12781772" w14:textId="77777777" w:rsidR="00075286" w:rsidRDefault="00643CC3">
            <w:r>
              <w:rPr>
                <w:sz w:val="22"/>
              </w:rPr>
              <w:t xml:space="preserve">- </w:t>
            </w:r>
          </w:p>
        </w:tc>
      </w:tr>
      <w:tr w:rsidR="00075286" w14:paraId="1E69BEDD" w14:textId="77777777" w:rsidTr="00844812">
        <w:tc>
          <w:tcPr>
            <w:tcW w:w="1923" w:type="pct"/>
          </w:tcPr>
          <w:p w14:paraId="320FBDD9" w14:textId="77777777" w:rsidR="00075286" w:rsidRDefault="00643CC3">
            <w:r>
              <w:rPr>
                <w:sz w:val="22"/>
              </w:rPr>
              <w:t xml:space="preserve">Social service facility </w:t>
            </w:r>
          </w:p>
        </w:tc>
        <w:tc>
          <w:tcPr>
            <w:tcW w:w="769" w:type="pct"/>
          </w:tcPr>
          <w:p w14:paraId="20F2F7A3" w14:textId="77777777" w:rsidR="00075286" w:rsidRDefault="00643CC3">
            <w:r>
              <w:rPr>
                <w:sz w:val="22"/>
              </w:rPr>
              <w:t>30-5.28</w:t>
            </w:r>
          </w:p>
        </w:tc>
        <w:tc>
          <w:tcPr>
            <w:tcW w:w="385" w:type="pct"/>
          </w:tcPr>
          <w:p w14:paraId="2412FED5" w14:textId="77777777" w:rsidR="00075286" w:rsidRDefault="00643CC3">
            <w:r>
              <w:rPr>
                <w:sz w:val="22"/>
              </w:rPr>
              <w:t xml:space="preserve">- </w:t>
            </w:r>
          </w:p>
        </w:tc>
        <w:tc>
          <w:tcPr>
            <w:tcW w:w="385" w:type="pct"/>
          </w:tcPr>
          <w:p w14:paraId="07C70A53" w14:textId="77777777" w:rsidR="00075286" w:rsidRDefault="00643CC3">
            <w:r>
              <w:rPr>
                <w:sz w:val="22"/>
              </w:rPr>
              <w:t xml:space="preserve">- </w:t>
            </w:r>
          </w:p>
        </w:tc>
        <w:tc>
          <w:tcPr>
            <w:tcW w:w="385" w:type="pct"/>
          </w:tcPr>
          <w:p w14:paraId="79E3B690" w14:textId="77777777" w:rsidR="00075286" w:rsidRDefault="00643CC3">
            <w:r>
              <w:rPr>
                <w:sz w:val="22"/>
              </w:rPr>
              <w:t xml:space="preserve">- </w:t>
            </w:r>
          </w:p>
        </w:tc>
        <w:tc>
          <w:tcPr>
            <w:tcW w:w="385" w:type="pct"/>
          </w:tcPr>
          <w:p w14:paraId="2FDFBD28" w14:textId="77777777" w:rsidR="00075286" w:rsidRDefault="00643CC3">
            <w:r>
              <w:rPr>
                <w:sz w:val="22"/>
              </w:rPr>
              <w:t xml:space="preserve">- </w:t>
            </w:r>
          </w:p>
        </w:tc>
        <w:tc>
          <w:tcPr>
            <w:tcW w:w="385" w:type="pct"/>
          </w:tcPr>
          <w:p w14:paraId="35687156" w14:textId="77777777" w:rsidR="00075286" w:rsidRDefault="00643CC3">
            <w:r>
              <w:rPr>
                <w:sz w:val="22"/>
              </w:rPr>
              <w:t xml:space="preserve">P </w:t>
            </w:r>
          </w:p>
        </w:tc>
        <w:tc>
          <w:tcPr>
            <w:tcW w:w="383" w:type="pct"/>
          </w:tcPr>
          <w:p w14:paraId="02D0C6DD" w14:textId="77777777" w:rsidR="00075286" w:rsidRDefault="00643CC3">
            <w:r>
              <w:rPr>
                <w:sz w:val="22"/>
              </w:rPr>
              <w:t xml:space="preserve">- </w:t>
            </w:r>
          </w:p>
        </w:tc>
      </w:tr>
      <w:tr w:rsidR="00075286" w14:paraId="6A22CB7C" w14:textId="77777777" w:rsidTr="00844812">
        <w:tc>
          <w:tcPr>
            <w:tcW w:w="1923" w:type="pct"/>
          </w:tcPr>
          <w:p w14:paraId="59CBEF11" w14:textId="77777777" w:rsidR="00075286" w:rsidRDefault="00643CC3">
            <w:r>
              <w:rPr>
                <w:sz w:val="22"/>
              </w:rPr>
              <w:t xml:space="preserve">Solar generation station </w:t>
            </w:r>
          </w:p>
        </w:tc>
        <w:tc>
          <w:tcPr>
            <w:tcW w:w="769" w:type="pct"/>
          </w:tcPr>
          <w:p w14:paraId="7F9F344A" w14:textId="77777777" w:rsidR="00075286" w:rsidRDefault="00643CC3">
            <w:r>
              <w:rPr>
                <w:sz w:val="22"/>
              </w:rPr>
              <w:t>30-5.30</w:t>
            </w:r>
          </w:p>
        </w:tc>
        <w:tc>
          <w:tcPr>
            <w:tcW w:w="385" w:type="pct"/>
          </w:tcPr>
          <w:p w14:paraId="19A60846" w14:textId="77777777" w:rsidR="00075286" w:rsidRDefault="00643CC3">
            <w:r>
              <w:rPr>
                <w:sz w:val="22"/>
              </w:rPr>
              <w:t xml:space="preserve">P </w:t>
            </w:r>
          </w:p>
        </w:tc>
        <w:tc>
          <w:tcPr>
            <w:tcW w:w="385" w:type="pct"/>
          </w:tcPr>
          <w:p w14:paraId="119835FB" w14:textId="77777777" w:rsidR="00075286" w:rsidRDefault="00643CC3">
            <w:r>
              <w:rPr>
                <w:sz w:val="22"/>
              </w:rPr>
              <w:t xml:space="preserve">P </w:t>
            </w:r>
          </w:p>
        </w:tc>
        <w:tc>
          <w:tcPr>
            <w:tcW w:w="385" w:type="pct"/>
          </w:tcPr>
          <w:p w14:paraId="175B9BC7" w14:textId="77777777" w:rsidR="00075286" w:rsidRDefault="00643CC3">
            <w:r>
              <w:rPr>
                <w:sz w:val="22"/>
              </w:rPr>
              <w:t xml:space="preserve">- </w:t>
            </w:r>
          </w:p>
        </w:tc>
        <w:tc>
          <w:tcPr>
            <w:tcW w:w="385" w:type="pct"/>
          </w:tcPr>
          <w:p w14:paraId="3073E09C" w14:textId="77777777" w:rsidR="00075286" w:rsidRDefault="00643CC3">
            <w:r>
              <w:rPr>
                <w:sz w:val="22"/>
              </w:rPr>
              <w:t xml:space="preserve">- </w:t>
            </w:r>
          </w:p>
        </w:tc>
        <w:tc>
          <w:tcPr>
            <w:tcW w:w="385" w:type="pct"/>
          </w:tcPr>
          <w:p w14:paraId="687C86CD" w14:textId="77777777" w:rsidR="00075286" w:rsidRDefault="00643CC3">
            <w:r>
              <w:rPr>
                <w:sz w:val="22"/>
              </w:rPr>
              <w:t xml:space="preserve">- </w:t>
            </w:r>
          </w:p>
        </w:tc>
        <w:tc>
          <w:tcPr>
            <w:tcW w:w="383" w:type="pct"/>
          </w:tcPr>
          <w:p w14:paraId="0C4C6747" w14:textId="77777777" w:rsidR="00075286" w:rsidRDefault="00643CC3">
            <w:r>
              <w:rPr>
                <w:sz w:val="22"/>
              </w:rPr>
              <w:t xml:space="preserve">P </w:t>
            </w:r>
          </w:p>
        </w:tc>
      </w:tr>
      <w:tr w:rsidR="00075286" w14:paraId="2FA4BFC2" w14:textId="77777777" w:rsidTr="00844812">
        <w:tc>
          <w:tcPr>
            <w:tcW w:w="1923" w:type="pct"/>
          </w:tcPr>
          <w:p w14:paraId="53E532D5" w14:textId="77777777" w:rsidR="00075286" w:rsidRDefault="00643CC3">
            <w:r>
              <w:rPr>
                <w:sz w:val="22"/>
              </w:rPr>
              <w:t xml:space="preserve">Stadiums or athletic arena </w:t>
            </w:r>
          </w:p>
        </w:tc>
        <w:tc>
          <w:tcPr>
            <w:tcW w:w="769" w:type="pct"/>
          </w:tcPr>
          <w:p w14:paraId="1ADBE69B" w14:textId="77777777" w:rsidR="00075286" w:rsidRDefault="00075286"/>
        </w:tc>
        <w:tc>
          <w:tcPr>
            <w:tcW w:w="385" w:type="pct"/>
          </w:tcPr>
          <w:p w14:paraId="012A77E4" w14:textId="77777777" w:rsidR="00075286" w:rsidRDefault="00643CC3">
            <w:r>
              <w:rPr>
                <w:sz w:val="22"/>
              </w:rPr>
              <w:t xml:space="preserve">- </w:t>
            </w:r>
          </w:p>
        </w:tc>
        <w:tc>
          <w:tcPr>
            <w:tcW w:w="385" w:type="pct"/>
          </w:tcPr>
          <w:p w14:paraId="5546266A" w14:textId="77777777" w:rsidR="00075286" w:rsidRDefault="00643CC3">
            <w:r>
              <w:rPr>
                <w:sz w:val="22"/>
              </w:rPr>
              <w:t xml:space="preserve">- </w:t>
            </w:r>
          </w:p>
        </w:tc>
        <w:tc>
          <w:tcPr>
            <w:tcW w:w="385" w:type="pct"/>
          </w:tcPr>
          <w:p w14:paraId="7F3CA060" w14:textId="77777777" w:rsidR="00075286" w:rsidRDefault="00643CC3">
            <w:r>
              <w:rPr>
                <w:sz w:val="22"/>
              </w:rPr>
              <w:t xml:space="preserve">- </w:t>
            </w:r>
          </w:p>
        </w:tc>
        <w:tc>
          <w:tcPr>
            <w:tcW w:w="385" w:type="pct"/>
          </w:tcPr>
          <w:p w14:paraId="53E16F72" w14:textId="77777777" w:rsidR="00075286" w:rsidRDefault="00643CC3">
            <w:r>
              <w:rPr>
                <w:sz w:val="22"/>
              </w:rPr>
              <w:t xml:space="preserve">P </w:t>
            </w:r>
          </w:p>
        </w:tc>
        <w:tc>
          <w:tcPr>
            <w:tcW w:w="385" w:type="pct"/>
          </w:tcPr>
          <w:p w14:paraId="0A7D49E6" w14:textId="77777777" w:rsidR="00075286" w:rsidRDefault="00643CC3">
            <w:r>
              <w:rPr>
                <w:sz w:val="22"/>
              </w:rPr>
              <w:t xml:space="preserve">- </w:t>
            </w:r>
          </w:p>
        </w:tc>
        <w:tc>
          <w:tcPr>
            <w:tcW w:w="383" w:type="pct"/>
          </w:tcPr>
          <w:p w14:paraId="0388BC19" w14:textId="77777777" w:rsidR="00075286" w:rsidRDefault="00643CC3">
            <w:r>
              <w:rPr>
                <w:sz w:val="22"/>
              </w:rPr>
              <w:t xml:space="preserve">P </w:t>
            </w:r>
          </w:p>
        </w:tc>
      </w:tr>
      <w:tr w:rsidR="00075286" w14:paraId="7976E779" w14:textId="77777777" w:rsidTr="00844812">
        <w:tc>
          <w:tcPr>
            <w:tcW w:w="1923" w:type="pct"/>
          </w:tcPr>
          <w:p w14:paraId="5E5D438D" w14:textId="77777777" w:rsidR="00075286" w:rsidRDefault="00643CC3">
            <w:r>
              <w:rPr>
                <w:sz w:val="22"/>
              </w:rPr>
              <w:t xml:space="preserve">Subsistence garden </w:t>
            </w:r>
          </w:p>
        </w:tc>
        <w:tc>
          <w:tcPr>
            <w:tcW w:w="769" w:type="pct"/>
          </w:tcPr>
          <w:p w14:paraId="3AF55C67" w14:textId="77777777" w:rsidR="00075286" w:rsidRDefault="00643CC3">
            <w:r>
              <w:rPr>
                <w:sz w:val="22"/>
              </w:rPr>
              <w:t>30-5.30</w:t>
            </w:r>
          </w:p>
        </w:tc>
        <w:tc>
          <w:tcPr>
            <w:tcW w:w="385" w:type="pct"/>
          </w:tcPr>
          <w:p w14:paraId="71E6AFA2" w14:textId="77777777" w:rsidR="00075286" w:rsidRDefault="00643CC3">
            <w:r>
              <w:rPr>
                <w:sz w:val="22"/>
              </w:rPr>
              <w:t xml:space="preserve">P </w:t>
            </w:r>
          </w:p>
        </w:tc>
        <w:tc>
          <w:tcPr>
            <w:tcW w:w="385" w:type="pct"/>
          </w:tcPr>
          <w:p w14:paraId="39ECE059" w14:textId="77777777" w:rsidR="00075286" w:rsidRDefault="00643CC3">
            <w:r>
              <w:rPr>
                <w:sz w:val="22"/>
              </w:rPr>
              <w:t xml:space="preserve">P </w:t>
            </w:r>
          </w:p>
        </w:tc>
        <w:tc>
          <w:tcPr>
            <w:tcW w:w="385" w:type="pct"/>
          </w:tcPr>
          <w:p w14:paraId="4F6791F8" w14:textId="77777777" w:rsidR="00075286" w:rsidRDefault="00643CC3">
            <w:r>
              <w:rPr>
                <w:sz w:val="22"/>
              </w:rPr>
              <w:t xml:space="preserve">P </w:t>
            </w:r>
          </w:p>
        </w:tc>
        <w:tc>
          <w:tcPr>
            <w:tcW w:w="385" w:type="pct"/>
          </w:tcPr>
          <w:p w14:paraId="5357B68D" w14:textId="77777777" w:rsidR="00075286" w:rsidRDefault="00643CC3">
            <w:r>
              <w:rPr>
                <w:sz w:val="22"/>
              </w:rPr>
              <w:t xml:space="preserve">P </w:t>
            </w:r>
          </w:p>
        </w:tc>
        <w:tc>
          <w:tcPr>
            <w:tcW w:w="385" w:type="pct"/>
          </w:tcPr>
          <w:p w14:paraId="670328CB" w14:textId="77777777" w:rsidR="00075286" w:rsidRDefault="00643CC3">
            <w:r>
              <w:rPr>
                <w:sz w:val="22"/>
              </w:rPr>
              <w:t xml:space="preserve">P </w:t>
            </w:r>
          </w:p>
        </w:tc>
        <w:tc>
          <w:tcPr>
            <w:tcW w:w="383" w:type="pct"/>
          </w:tcPr>
          <w:p w14:paraId="7F40F153" w14:textId="77777777" w:rsidR="00075286" w:rsidRDefault="00643CC3">
            <w:r>
              <w:rPr>
                <w:sz w:val="22"/>
              </w:rPr>
              <w:t xml:space="preserve">P </w:t>
            </w:r>
          </w:p>
        </w:tc>
      </w:tr>
      <w:tr w:rsidR="00075286" w14:paraId="42B9FB79" w14:textId="77777777" w:rsidTr="00844812">
        <w:tc>
          <w:tcPr>
            <w:tcW w:w="1923" w:type="pct"/>
          </w:tcPr>
          <w:p w14:paraId="619B0391" w14:textId="77777777" w:rsidR="00075286" w:rsidRDefault="00643CC3">
            <w:r>
              <w:rPr>
                <w:sz w:val="22"/>
              </w:rPr>
              <w:t xml:space="preserve">Urban market farm, less than 5 acres </w:t>
            </w:r>
          </w:p>
        </w:tc>
        <w:tc>
          <w:tcPr>
            <w:tcW w:w="769" w:type="pct"/>
          </w:tcPr>
          <w:p w14:paraId="12E4C033" w14:textId="77777777" w:rsidR="00075286" w:rsidRDefault="00643CC3">
            <w:r>
              <w:rPr>
                <w:sz w:val="22"/>
              </w:rPr>
              <w:t>30-5.32</w:t>
            </w:r>
          </w:p>
        </w:tc>
        <w:tc>
          <w:tcPr>
            <w:tcW w:w="385" w:type="pct"/>
          </w:tcPr>
          <w:p w14:paraId="6CAE14EE" w14:textId="77777777" w:rsidR="00075286" w:rsidRDefault="00643CC3">
            <w:r>
              <w:rPr>
                <w:sz w:val="22"/>
              </w:rPr>
              <w:t xml:space="preserve">P </w:t>
            </w:r>
          </w:p>
        </w:tc>
        <w:tc>
          <w:tcPr>
            <w:tcW w:w="385" w:type="pct"/>
          </w:tcPr>
          <w:p w14:paraId="6D65D556" w14:textId="77777777" w:rsidR="00075286" w:rsidRDefault="00643CC3">
            <w:r>
              <w:rPr>
                <w:sz w:val="22"/>
              </w:rPr>
              <w:t xml:space="preserve">P </w:t>
            </w:r>
          </w:p>
        </w:tc>
        <w:tc>
          <w:tcPr>
            <w:tcW w:w="385" w:type="pct"/>
          </w:tcPr>
          <w:p w14:paraId="76B62D37" w14:textId="77777777" w:rsidR="00075286" w:rsidRDefault="00643CC3">
            <w:r>
              <w:rPr>
                <w:sz w:val="22"/>
              </w:rPr>
              <w:t xml:space="preserve">P </w:t>
            </w:r>
          </w:p>
        </w:tc>
        <w:tc>
          <w:tcPr>
            <w:tcW w:w="385" w:type="pct"/>
          </w:tcPr>
          <w:p w14:paraId="45F18340" w14:textId="77777777" w:rsidR="00075286" w:rsidRDefault="00643CC3">
            <w:r>
              <w:rPr>
                <w:sz w:val="22"/>
              </w:rPr>
              <w:t xml:space="preserve">P </w:t>
            </w:r>
          </w:p>
        </w:tc>
        <w:tc>
          <w:tcPr>
            <w:tcW w:w="385" w:type="pct"/>
          </w:tcPr>
          <w:p w14:paraId="5D451A38" w14:textId="77777777" w:rsidR="00075286" w:rsidRDefault="00643CC3">
            <w:r>
              <w:rPr>
                <w:sz w:val="22"/>
              </w:rPr>
              <w:t xml:space="preserve">P </w:t>
            </w:r>
          </w:p>
        </w:tc>
        <w:tc>
          <w:tcPr>
            <w:tcW w:w="383" w:type="pct"/>
          </w:tcPr>
          <w:p w14:paraId="3F0BCCBB" w14:textId="77777777" w:rsidR="00075286" w:rsidRDefault="00643CC3">
            <w:r>
              <w:rPr>
                <w:sz w:val="22"/>
              </w:rPr>
              <w:t xml:space="preserve">P </w:t>
            </w:r>
          </w:p>
        </w:tc>
      </w:tr>
      <w:tr w:rsidR="00075286" w14:paraId="34A31643" w14:textId="77777777" w:rsidTr="00844812">
        <w:tc>
          <w:tcPr>
            <w:tcW w:w="1923" w:type="pct"/>
          </w:tcPr>
          <w:p w14:paraId="73F12D1E" w14:textId="77777777" w:rsidR="00075286" w:rsidRDefault="00643CC3">
            <w:r>
              <w:rPr>
                <w:sz w:val="22"/>
              </w:rPr>
              <w:t xml:space="preserve">Urban market farm, 5 acres or greater </w:t>
            </w:r>
          </w:p>
        </w:tc>
        <w:tc>
          <w:tcPr>
            <w:tcW w:w="769" w:type="pct"/>
          </w:tcPr>
          <w:p w14:paraId="065CC1C7" w14:textId="77777777" w:rsidR="00075286" w:rsidRDefault="00643CC3">
            <w:r>
              <w:rPr>
                <w:sz w:val="22"/>
              </w:rPr>
              <w:t>30-5.31</w:t>
            </w:r>
          </w:p>
        </w:tc>
        <w:tc>
          <w:tcPr>
            <w:tcW w:w="385" w:type="pct"/>
          </w:tcPr>
          <w:p w14:paraId="2F8295BC" w14:textId="77777777" w:rsidR="00075286" w:rsidRDefault="00643CC3">
            <w:r>
              <w:rPr>
                <w:sz w:val="22"/>
              </w:rPr>
              <w:t xml:space="preserve">S </w:t>
            </w:r>
          </w:p>
        </w:tc>
        <w:tc>
          <w:tcPr>
            <w:tcW w:w="385" w:type="pct"/>
          </w:tcPr>
          <w:p w14:paraId="3FB707BE" w14:textId="77777777" w:rsidR="00075286" w:rsidRDefault="00643CC3">
            <w:r>
              <w:rPr>
                <w:sz w:val="22"/>
              </w:rPr>
              <w:t xml:space="preserve">S </w:t>
            </w:r>
          </w:p>
        </w:tc>
        <w:tc>
          <w:tcPr>
            <w:tcW w:w="385" w:type="pct"/>
          </w:tcPr>
          <w:p w14:paraId="6BB0D192" w14:textId="77777777" w:rsidR="00075286" w:rsidRDefault="00643CC3">
            <w:r>
              <w:rPr>
                <w:sz w:val="22"/>
              </w:rPr>
              <w:t xml:space="preserve">S </w:t>
            </w:r>
          </w:p>
        </w:tc>
        <w:tc>
          <w:tcPr>
            <w:tcW w:w="385" w:type="pct"/>
          </w:tcPr>
          <w:p w14:paraId="7964CE2A" w14:textId="77777777" w:rsidR="00075286" w:rsidRDefault="00643CC3">
            <w:r>
              <w:rPr>
                <w:sz w:val="22"/>
              </w:rPr>
              <w:t xml:space="preserve">S </w:t>
            </w:r>
          </w:p>
        </w:tc>
        <w:tc>
          <w:tcPr>
            <w:tcW w:w="385" w:type="pct"/>
          </w:tcPr>
          <w:p w14:paraId="2B46127A" w14:textId="77777777" w:rsidR="00075286" w:rsidRDefault="00643CC3">
            <w:r>
              <w:rPr>
                <w:sz w:val="22"/>
              </w:rPr>
              <w:t xml:space="preserve">S </w:t>
            </w:r>
          </w:p>
        </w:tc>
        <w:tc>
          <w:tcPr>
            <w:tcW w:w="383" w:type="pct"/>
          </w:tcPr>
          <w:p w14:paraId="3A3F977B" w14:textId="77777777" w:rsidR="00075286" w:rsidRDefault="00643CC3">
            <w:r>
              <w:rPr>
                <w:sz w:val="22"/>
              </w:rPr>
              <w:t xml:space="preserve">S </w:t>
            </w:r>
          </w:p>
        </w:tc>
      </w:tr>
      <w:tr w:rsidR="00075286" w14:paraId="479C1870" w14:textId="77777777" w:rsidTr="00844812">
        <w:tc>
          <w:tcPr>
            <w:tcW w:w="1923" w:type="pct"/>
          </w:tcPr>
          <w:p w14:paraId="6F99D43D" w14:textId="77777777" w:rsidR="00075286" w:rsidRDefault="00643CC3">
            <w:r>
              <w:rPr>
                <w:sz w:val="22"/>
              </w:rPr>
              <w:t xml:space="preserve">Theater, drive-in </w:t>
            </w:r>
          </w:p>
        </w:tc>
        <w:tc>
          <w:tcPr>
            <w:tcW w:w="769" w:type="pct"/>
          </w:tcPr>
          <w:p w14:paraId="7B70286F" w14:textId="77777777" w:rsidR="00075286" w:rsidRDefault="00075286"/>
        </w:tc>
        <w:tc>
          <w:tcPr>
            <w:tcW w:w="385" w:type="pct"/>
          </w:tcPr>
          <w:p w14:paraId="18CC2955" w14:textId="77777777" w:rsidR="00075286" w:rsidRDefault="00643CC3">
            <w:r>
              <w:rPr>
                <w:sz w:val="22"/>
              </w:rPr>
              <w:t xml:space="preserve">- </w:t>
            </w:r>
          </w:p>
        </w:tc>
        <w:tc>
          <w:tcPr>
            <w:tcW w:w="385" w:type="pct"/>
          </w:tcPr>
          <w:p w14:paraId="6B5A50DB" w14:textId="77777777" w:rsidR="00075286" w:rsidRDefault="00643CC3">
            <w:r>
              <w:rPr>
                <w:sz w:val="22"/>
              </w:rPr>
              <w:t xml:space="preserve">S </w:t>
            </w:r>
          </w:p>
        </w:tc>
        <w:tc>
          <w:tcPr>
            <w:tcW w:w="385" w:type="pct"/>
          </w:tcPr>
          <w:p w14:paraId="02DCDD7E" w14:textId="77777777" w:rsidR="00075286" w:rsidRDefault="00643CC3">
            <w:r>
              <w:rPr>
                <w:sz w:val="22"/>
              </w:rPr>
              <w:t xml:space="preserve">- </w:t>
            </w:r>
          </w:p>
        </w:tc>
        <w:tc>
          <w:tcPr>
            <w:tcW w:w="385" w:type="pct"/>
          </w:tcPr>
          <w:p w14:paraId="6E29EF08" w14:textId="77777777" w:rsidR="00075286" w:rsidRDefault="00643CC3">
            <w:r>
              <w:rPr>
                <w:sz w:val="22"/>
              </w:rPr>
              <w:t xml:space="preserve">- </w:t>
            </w:r>
          </w:p>
        </w:tc>
        <w:tc>
          <w:tcPr>
            <w:tcW w:w="385" w:type="pct"/>
          </w:tcPr>
          <w:p w14:paraId="59C3F1F4" w14:textId="77777777" w:rsidR="00075286" w:rsidRDefault="00643CC3">
            <w:r>
              <w:rPr>
                <w:sz w:val="22"/>
              </w:rPr>
              <w:t xml:space="preserve">- </w:t>
            </w:r>
          </w:p>
        </w:tc>
        <w:tc>
          <w:tcPr>
            <w:tcW w:w="383" w:type="pct"/>
          </w:tcPr>
          <w:p w14:paraId="4D260BB6" w14:textId="77777777" w:rsidR="00075286" w:rsidRDefault="00643CC3">
            <w:r>
              <w:rPr>
                <w:sz w:val="22"/>
              </w:rPr>
              <w:t xml:space="preserve">- </w:t>
            </w:r>
          </w:p>
        </w:tc>
      </w:tr>
      <w:tr w:rsidR="00075286" w14:paraId="32E2328A" w14:textId="77777777" w:rsidTr="00844812">
        <w:tc>
          <w:tcPr>
            <w:tcW w:w="1923" w:type="pct"/>
          </w:tcPr>
          <w:p w14:paraId="4A6259ED" w14:textId="77777777" w:rsidR="00075286" w:rsidRDefault="00643CC3">
            <w:r>
              <w:rPr>
                <w:sz w:val="22"/>
              </w:rPr>
              <w:t xml:space="preserve">Truck, train or bus terminal or maintenance facility </w:t>
            </w:r>
          </w:p>
        </w:tc>
        <w:tc>
          <w:tcPr>
            <w:tcW w:w="769" w:type="pct"/>
          </w:tcPr>
          <w:p w14:paraId="3A20BFC0" w14:textId="77777777" w:rsidR="00075286" w:rsidRDefault="00075286"/>
        </w:tc>
        <w:tc>
          <w:tcPr>
            <w:tcW w:w="385" w:type="pct"/>
          </w:tcPr>
          <w:p w14:paraId="1568FCBF" w14:textId="77777777" w:rsidR="00075286" w:rsidRDefault="00643CC3">
            <w:r>
              <w:rPr>
                <w:sz w:val="22"/>
              </w:rPr>
              <w:t xml:space="preserve">- </w:t>
            </w:r>
          </w:p>
        </w:tc>
        <w:tc>
          <w:tcPr>
            <w:tcW w:w="385" w:type="pct"/>
          </w:tcPr>
          <w:p w14:paraId="77B4F69D" w14:textId="77777777" w:rsidR="00075286" w:rsidRDefault="00643CC3">
            <w:r>
              <w:rPr>
                <w:sz w:val="22"/>
              </w:rPr>
              <w:t xml:space="preserve">P </w:t>
            </w:r>
          </w:p>
        </w:tc>
        <w:tc>
          <w:tcPr>
            <w:tcW w:w="385" w:type="pct"/>
          </w:tcPr>
          <w:p w14:paraId="7465CCF5" w14:textId="77777777" w:rsidR="00075286" w:rsidRDefault="00643CC3">
            <w:r>
              <w:rPr>
                <w:sz w:val="22"/>
              </w:rPr>
              <w:t xml:space="preserve">- </w:t>
            </w:r>
          </w:p>
        </w:tc>
        <w:tc>
          <w:tcPr>
            <w:tcW w:w="385" w:type="pct"/>
          </w:tcPr>
          <w:p w14:paraId="0074D0D0" w14:textId="77777777" w:rsidR="00075286" w:rsidRDefault="00643CC3">
            <w:r>
              <w:rPr>
                <w:sz w:val="22"/>
              </w:rPr>
              <w:t xml:space="preserve">- </w:t>
            </w:r>
          </w:p>
        </w:tc>
        <w:tc>
          <w:tcPr>
            <w:tcW w:w="385" w:type="pct"/>
          </w:tcPr>
          <w:p w14:paraId="1C7B6E24" w14:textId="77777777" w:rsidR="00075286" w:rsidRDefault="00643CC3">
            <w:r>
              <w:rPr>
                <w:sz w:val="22"/>
              </w:rPr>
              <w:t xml:space="preserve">- </w:t>
            </w:r>
          </w:p>
        </w:tc>
        <w:tc>
          <w:tcPr>
            <w:tcW w:w="383" w:type="pct"/>
          </w:tcPr>
          <w:p w14:paraId="463D25DC" w14:textId="77777777" w:rsidR="00075286" w:rsidRDefault="00643CC3">
            <w:r>
              <w:rPr>
                <w:sz w:val="22"/>
              </w:rPr>
              <w:t xml:space="preserve">P </w:t>
            </w:r>
          </w:p>
        </w:tc>
      </w:tr>
      <w:tr w:rsidR="00075286" w14:paraId="394A933C" w14:textId="77777777" w:rsidTr="00844812">
        <w:tc>
          <w:tcPr>
            <w:tcW w:w="1923" w:type="pct"/>
          </w:tcPr>
          <w:p w14:paraId="2AB9B08D" w14:textId="77777777" w:rsidR="00075286" w:rsidRDefault="00643CC3">
            <w:r>
              <w:rPr>
                <w:sz w:val="22"/>
              </w:rPr>
              <w:t xml:space="preserve">Utilities </w:t>
            </w:r>
          </w:p>
        </w:tc>
        <w:tc>
          <w:tcPr>
            <w:tcW w:w="769" w:type="pct"/>
          </w:tcPr>
          <w:p w14:paraId="30B6D196" w14:textId="77777777" w:rsidR="00075286" w:rsidRDefault="00075286"/>
        </w:tc>
        <w:tc>
          <w:tcPr>
            <w:tcW w:w="385" w:type="pct"/>
          </w:tcPr>
          <w:p w14:paraId="70934274" w14:textId="77777777" w:rsidR="00075286" w:rsidRDefault="00643CC3">
            <w:r>
              <w:rPr>
                <w:sz w:val="22"/>
              </w:rPr>
              <w:t xml:space="preserve">- </w:t>
            </w:r>
          </w:p>
        </w:tc>
        <w:tc>
          <w:tcPr>
            <w:tcW w:w="385" w:type="pct"/>
          </w:tcPr>
          <w:p w14:paraId="5C69499C" w14:textId="77777777" w:rsidR="00075286" w:rsidRDefault="00643CC3">
            <w:r>
              <w:rPr>
                <w:sz w:val="22"/>
              </w:rPr>
              <w:t xml:space="preserve">- </w:t>
            </w:r>
          </w:p>
        </w:tc>
        <w:tc>
          <w:tcPr>
            <w:tcW w:w="385" w:type="pct"/>
          </w:tcPr>
          <w:p w14:paraId="4E39CE0C" w14:textId="77777777" w:rsidR="00075286" w:rsidRDefault="00643CC3">
            <w:r>
              <w:rPr>
                <w:sz w:val="22"/>
              </w:rPr>
              <w:t xml:space="preserve">- </w:t>
            </w:r>
          </w:p>
        </w:tc>
        <w:tc>
          <w:tcPr>
            <w:tcW w:w="385" w:type="pct"/>
          </w:tcPr>
          <w:p w14:paraId="1AA27D2D" w14:textId="77777777" w:rsidR="00075286" w:rsidRDefault="00643CC3">
            <w:r>
              <w:rPr>
                <w:sz w:val="22"/>
              </w:rPr>
              <w:t xml:space="preserve">- </w:t>
            </w:r>
          </w:p>
        </w:tc>
        <w:tc>
          <w:tcPr>
            <w:tcW w:w="385" w:type="pct"/>
          </w:tcPr>
          <w:p w14:paraId="66A8E084" w14:textId="77777777" w:rsidR="00075286" w:rsidRDefault="00643CC3">
            <w:r>
              <w:rPr>
                <w:sz w:val="22"/>
              </w:rPr>
              <w:t xml:space="preserve">- </w:t>
            </w:r>
          </w:p>
        </w:tc>
        <w:tc>
          <w:tcPr>
            <w:tcW w:w="383" w:type="pct"/>
          </w:tcPr>
          <w:p w14:paraId="77BA187E" w14:textId="77777777" w:rsidR="00075286" w:rsidRDefault="00643CC3">
            <w:r>
              <w:rPr>
                <w:sz w:val="22"/>
              </w:rPr>
              <w:t xml:space="preserve">P </w:t>
            </w:r>
          </w:p>
        </w:tc>
      </w:tr>
      <w:tr w:rsidR="00075286" w14:paraId="334CF6C2" w14:textId="77777777" w:rsidTr="00844812">
        <w:tc>
          <w:tcPr>
            <w:tcW w:w="1923" w:type="pct"/>
          </w:tcPr>
          <w:p w14:paraId="7CFF2934" w14:textId="77777777" w:rsidR="00075286" w:rsidRDefault="00643CC3">
            <w:r>
              <w:rPr>
                <w:sz w:val="22"/>
              </w:rPr>
              <w:t xml:space="preserve">Vehicle repair </w:t>
            </w:r>
          </w:p>
        </w:tc>
        <w:tc>
          <w:tcPr>
            <w:tcW w:w="769" w:type="pct"/>
          </w:tcPr>
          <w:p w14:paraId="63DCA9DF" w14:textId="77777777" w:rsidR="00075286" w:rsidRDefault="00643CC3">
            <w:r>
              <w:rPr>
                <w:sz w:val="22"/>
              </w:rPr>
              <w:t>30-5.31</w:t>
            </w:r>
          </w:p>
        </w:tc>
        <w:tc>
          <w:tcPr>
            <w:tcW w:w="385" w:type="pct"/>
          </w:tcPr>
          <w:p w14:paraId="236DC520" w14:textId="77777777" w:rsidR="00075286" w:rsidRDefault="00643CC3">
            <w:r>
              <w:rPr>
                <w:sz w:val="22"/>
              </w:rPr>
              <w:t xml:space="preserve">- </w:t>
            </w:r>
          </w:p>
        </w:tc>
        <w:tc>
          <w:tcPr>
            <w:tcW w:w="385" w:type="pct"/>
          </w:tcPr>
          <w:p w14:paraId="453032CB" w14:textId="77777777" w:rsidR="00075286" w:rsidRDefault="00643CC3">
            <w:r>
              <w:rPr>
                <w:sz w:val="22"/>
              </w:rPr>
              <w:t xml:space="preserve">P </w:t>
            </w:r>
          </w:p>
        </w:tc>
        <w:tc>
          <w:tcPr>
            <w:tcW w:w="385" w:type="pct"/>
          </w:tcPr>
          <w:p w14:paraId="65196B3D" w14:textId="77777777" w:rsidR="00075286" w:rsidRDefault="00643CC3">
            <w:r>
              <w:rPr>
                <w:sz w:val="22"/>
              </w:rPr>
              <w:t xml:space="preserve">- </w:t>
            </w:r>
          </w:p>
        </w:tc>
        <w:tc>
          <w:tcPr>
            <w:tcW w:w="385" w:type="pct"/>
          </w:tcPr>
          <w:p w14:paraId="1B33E6AB" w14:textId="77777777" w:rsidR="00075286" w:rsidRDefault="00643CC3">
            <w:r>
              <w:rPr>
                <w:sz w:val="22"/>
              </w:rPr>
              <w:t xml:space="preserve">- </w:t>
            </w:r>
          </w:p>
        </w:tc>
        <w:tc>
          <w:tcPr>
            <w:tcW w:w="385" w:type="pct"/>
          </w:tcPr>
          <w:p w14:paraId="3124E9FD" w14:textId="77777777" w:rsidR="00075286" w:rsidRDefault="00643CC3">
            <w:r>
              <w:rPr>
                <w:sz w:val="22"/>
              </w:rPr>
              <w:t xml:space="preserve">- </w:t>
            </w:r>
          </w:p>
        </w:tc>
        <w:tc>
          <w:tcPr>
            <w:tcW w:w="383" w:type="pct"/>
          </w:tcPr>
          <w:p w14:paraId="70316DC4" w14:textId="77777777" w:rsidR="00075286" w:rsidRDefault="00643CC3">
            <w:r>
              <w:rPr>
                <w:sz w:val="22"/>
              </w:rPr>
              <w:t xml:space="preserve">P </w:t>
            </w:r>
          </w:p>
        </w:tc>
      </w:tr>
      <w:tr w:rsidR="00844812" w14:paraId="05B56CE5" w14:textId="77777777" w:rsidTr="00844812">
        <w:trPr>
          <w:ins w:id="152" w:author="Ney,Joshua A" w:date="2023-05-08T16:29:00Z"/>
        </w:trPr>
        <w:tc>
          <w:tcPr>
            <w:tcW w:w="1923" w:type="pct"/>
          </w:tcPr>
          <w:p w14:paraId="2AA34260" w14:textId="77777777" w:rsidR="00844812" w:rsidRDefault="00844812" w:rsidP="00844812">
            <w:pPr>
              <w:rPr>
                <w:ins w:id="153" w:author="Ney,Joshua A" w:date="2023-05-08T16:29:00Z"/>
                <w:sz w:val="22"/>
              </w:rPr>
            </w:pPr>
            <w:ins w:id="154" w:author="Ney,Joshua A" w:date="2023-05-08T16:29:00Z">
              <w:r>
                <w:rPr>
                  <w:sz w:val="22"/>
                </w:rPr>
                <w:t xml:space="preserve">Vehicles rental </w:t>
              </w:r>
            </w:ins>
          </w:p>
        </w:tc>
        <w:tc>
          <w:tcPr>
            <w:tcW w:w="769" w:type="pct"/>
          </w:tcPr>
          <w:p w14:paraId="543624CE" w14:textId="77777777" w:rsidR="00844812" w:rsidRDefault="00844812" w:rsidP="00844812">
            <w:pPr>
              <w:rPr>
                <w:ins w:id="155" w:author="Ney,Joshua A" w:date="2023-05-08T16:29:00Z"/>
                <w:sz w:val="22"/>
              </w:rPr>
            </w:pPr>
          </w:p>
        </w:tc>
        <w:tc>
          <w:tcPr>
            <w:tcW w:w="385" w:type="pct"/>
          </w:tcPr>
          <w:p w14:paraId="3C2EDB10" w14:textId="77777777" w:rsidR="00844812" w:rsidRDefault="00844812" w:rsidP="00844812">
            <w:pPr>
              <w:rPr>
                <w:ins w:id="156" w:author="Ney,Joshua A" w:date="2023-05-08T16:29:00Z"/>
                <w:sz w:val="22"/>
              </w:rPr>
            </w:pPr>
          </w:p>
        </w:tc>
        <w:tc>
          <w:tcPr>
            <w:tcW w:w="385" w:type="pct"/>
          </w:tcPr>
          <w:p w14:paraId="6C96C1B0" w14:textId="77777777" w:rsidR="00844812" w:rsidRDefault="00844812" w:rsidP="00844812">
            <w:pPr>
              <w:rPr>
                <w:ins w:id="157" w:author="Ney,Joshua A" w:date="2023-05-08T16:29:00Z"/>
                <w:sz w:val="22"/>
              </w:rPr>
            </w:pPr>
            <w:ins w:id="158" w:author="Ney,Joshua A" w:date="2023-05-08T16:30:00Z">
              <w:r>
                <w:rPr>
                  <w:sz w:val="22"/>
                </w:rPr>
                <w:t>p</w:t>
              </w:r>
            </w:ins>
          </w:p>
        </w:tc>
        <w:tc>
          <w:tcPr>
            <w:tcW w:w="385" w:type="pct"/>
          </w:tcPr>
          <w:p w14:paraId="6E9164B6" w14:textId="77777777" w:rsidR="00844812" w:rsidRDefault="00844812" w:rsidP="00844812">
            <w:pPr>
              <w:rPr>
                <w:ins w:id="159" w:author="Ney,Joshua A" w:date="2023-05-08T16:29:00Z"/>
                <w:sz w:val="22"/>
              </w:rPr>
            </w:pPr>
          </w:p>
        </w:tc>
        <w:tc>
          <w:tcPr>
            <w:tcW w:w="385" w:type="pct"/>
          </w:tcPr>
          <w:p w14:paraId="5AD189FC" w14:textId="77777777" w:rsidR="00844812" w:rsidRDefault="00844812" w:rsidP="00844812">
            <w:pPr>
              <w:rPr>
                <w:ins w:id="160" w:author="Ney,Joshua A" w:date="2023-05-08T16:29:00Z"/>
                <w:sz w:val="22"/>
              </w:rPr>
            </w:pPr>
          </w:p>
        </w:tc>
        <w:tc>
          <w:tcPr>
            <w:tcW w:w="385" w:type="pct"/>
          </w:tcPr>
          <w:p w14:paraId="33A769BB" w14:textId="77777777" w:rsidR="00844812" w:rsidRDefault="00844812" w:rsidP="00844812">
            <w:pPr>
              <w:rPr>
                <w:ins w:id="161" w:author="Ney,Joshua A" w:date="2023-05-08T16:29:00Z"/>
                <w:sz w:val="22"/>
              </w:rPr>
            </w:pPr>
            <w:ins w:id="162" w:author="Ney,Joshua A" w:date="2023-05-08T16:30:00Z">
              <w:r>
                <w:rPr>
                  <w:sz w:val="22"/>
                </w:rPr>
                <w:t>P</w:t>
              </w:r>
            </w:ins>
          </w:p>
        </w:tc>
        <w:tc>
          <w:tcPr>
            <w:tcW w:w="383" w:type="pct"/>
          </w:tcPr>
          <w:p w14:paraId="388FF4F7" w14:textId="77777777" w:rsidR="00844812" w:rsidRDefault="00844812" w:rsidP="00844812">
            <w:pPr>
              <w:rPr>
                <w:ins w:id="163" w:author="Ney,Joshua A" w:date="2023-05-08T16:29:00Z"/>
                <w:sz w:val="22"/>
              </w:rPr>
            </w:pPr>
            <w:ins w:id="164" w:author="Ney,Joshua A" w:date="2023-05-08T16:30:00Z">
              <w:r>
                <w:rPr>
                  <w:sz w:val="22"/>
                </w:rPr>
                <w:t>p</w:t>
              </w:r>
            </w:ins>
          </w:p>
        </w:tc>
      </w:tr>
      <w:tr w:rsidR="00844812" w14:paraId="547AD5C0" w14:textId="77777777" w:rsidTr="00844812">
        <w:tc>
          <w:tcPr>
            <w:tcW w:w="1923" w:type="pct"/>
          </w:tcPr>
          <w:p w14:paraId="1C1F3368" w14:textId="77777777" w:rsidR="00844812" w:rsidRDefault="00844812" w:rsidP="00844812">
            <w:r>
              <w:rPr>
                <w:sz w:val="22"/>
              </w:rPr>
              <w:t xml:space="preserve">Vehicles sales </w:t>
            </w:r>
            <w:del w:id="165" w:author="Ney,Joshua A" w:date="2023-05-08T16:30:00Z">
              <w:r w:rsidDel="00844812">
                <w:rPr>
                  <w:sz w:val="22"/>
                </w:rPr>
                <w:delText xml:space="preserve">or rental </w:delText>
              </w:r>
            </w:del>
            <w:ins w:id="166" w:author="Ney,Joshua A" w:date="2023-05-08T16:30:00Z">
              <w:r>
                <w:rPr>
                  <w:sz w:val="22"/>
                </w:rPr>
                <w:t>(no outdoor display)</w:t>
              </w:r>
            </w:ins>
          </w:p>
        </w:tc>
        <w:tc>
          <w:tcPr>
            <w:tcW w:w="769" w:type="pct"/>
          </w:tcPr>
          <w:p w14:paraId="7403E8AE" w14:textId="77777777" w:rsidR="00844812" w:rsidRDefault="00844812" w:rsidP="00844812"/>
        </w:tc>
        <w:tc>
          <w:tcPr>
            <w:tcW w:w="385" w:type="pct"/>
          </w:tcPr>
          <w:p w14:paraId="55025B7D" w14:textId="77777777" w:rsidR="00844812" w:rsidRDefault="00844812" w:rsidP="00844812">
            <w:r>
              <w:rPr>
                <w:sz w:val="22"/>
              </w:rPr>
              <w:t xml:space="preserve">- </w:t>
            </w:r>
          </w:p>
        </w:tc>
        <w:tc>
          <w:tcPr>
            <w:tcW w:w="385" w:type="pct"/>
          </w:tcPr>
          <w:p w14:paraId="567CA30D" w14:textId="77777777" w:rsidR="00844812" w:rsidRDefault="00844812" w:rsidP="00844812">
            <w:r>
              <w:rPr>
                <w:sz w:val="22"/>
              </w:rPr>
              <w:t xml:space="preserve">P </w:t>
            </w:r>
          </w:p>
        </w:tc>
        <w:tc>
          <w:tcPr>
            <w:tcW w:w="385" w:type="pct"/>
          </w:tcPr>
          <w:p w14:paraId="0687FEFF" w14:textId="77777777" w:rsidR="00844812" w:rsidRDefault="00844812" w:rsidP="00844812">
            <w:r>
              <w:rPr>
                <w:sz w:val="22"/>
              </w:rPr>
              <w:t xml:space="preserve">- </w:t>
            </w:r>
          </w:p>
        </w:tc>
        <w:tc>
          <w:tcPr>
            <w:tcW w:w="385" w:type="pct"/>
          </w:tcPr>
          <w:p w14:paraId="2A4E24E0" w14:textId="77777777" w:rsidR="00844812" w:rsidRDefault="00844812" w:rsidP="00844812">
            <w:r>
              <w:rPr>
                <w:sz w:val="22"/>
              </w:rPr>
              <w:t xml:space="preserve">- </w:t>
            </w:r>
          </w:p>
        </w:tc>
        <w:tc>
          <w:tcPr>
            <w:tcW w:w="385" w:type="pct"/>
          </w:tcPr>
          <w:p w14:paraId="12E96D9C" w14:textId="77777777" w:rsidR="00844812" w:rsidRDefault="00844812" w:rsidP="00844812">
            <w:del w:id="167" w:author="Ney,Joshua A" w:date="2023-05-08T16:30:00Z">
              <w:r w:rsidDel="00844812">
                <w:rPr>
                  <w:sz w:val="22"/>
                </w:rPr>
                <w:delText xml:space="preserve">- </w:delText>
              </w:r>
            </w:del>
            <w:ins w:id="168" w:author="Ney,Joshua A" w:date="2023-05-08T16:30:00Z">
              <w:r>
                <w:rPr>
                  <w:sz w:val="22"/>
                </w:rPr>
                <w:t>P</w:t>
              </w:r>
            </w:ins>
          </w:p>
        </w:tc>
        <w:tc>
          <w:tcPr>
            <w:tcW w:w="383" w:type="pct"/>
          </w:tcPr>
          <w:p w14:paraId="201EB10C" w14:textId="77777777" w:rsidR="00844812" w:rsidRDefault="00844812" w:rsidP="00844812">
            <w:r>
              <w:rPr>
                <w:sz w:val="22"/>
              </w:rPr>
              <w:t xml:space="preserve">- </w:t>
            </w:r>
          </w:p>
        </w:tc>
      </w:tr>
      <w:tr w:rsidR="00844812" w14:paraId="169175BF" w14:textId="77777777" w:rsidTr="00844812">
        <w:trPr>
          <w:ins w:id="169" w:author="Ney,Joshua A" w:date="2023-05-08T16:29:00Z"/>
        </w:trPr>
        <w:tc>
          <w:tcPr>
            <w:tcW w:w="1923" w:type="pct"/>
          </w:tcPr>
          <w:p w14:paraId="07671007" w14:textId="77777777" w:rsidR="00844812" w:rsidRDefault="00844812" w:rsidP="00844812">
            <w:pPr>
              <w:rPr>
                <w:ins w:id="170" w:author="Ney,Joshua A" w:date="2023-05-08T16:29:00Z"/>
                <w:sz w:val="22"/>
              </w:rPr>
            </w:pPr>
            <w:ins w:id="171" w:author="Ney,Joshua A" w:date="2023-05-08T16:30:00Z">
              <w:r>
                <w:rPr>
                  <w:sz w:val="22"/>
                </w:rPr>
                <w:t>Vehicles sales (with outdoor display)</w:t>
              </w:r>
            </w:ins>
          </w:p>
        </w:tc>
        <w:tc>
          <w:tcPr>
            <w:tcW w:w="769" w:type="pct"/>
          </w:tcPr>
          <w:p w14:paraId="17DE97E4" w14:textId="77777777" w:rsidR="00844812" w:rsidRDefault="00844812" w:rsidP="00844812">
            <w:pPr>
              <w:rPr>
                <w:ins w:id="172" w:author="Ney,Joshua A" w:date="2023-05-08T16:29:00Z"/>
              </w:rPr>
            </w:pPr>
          </w:p>
        </w:tc>
        <w:tc>
          <w:tcPr>
            <w:tcW w:w="385" w:type="pct"/>
          </w:tcPr>
          <w:p w14:paraId="5175B3E9" w14:textId="77777777" w:rsidR="00844812" w:rsidRDefault="00844812" w:rsidP="00844812">
            <w:pPr>
              <w:rPr>
                <w:ins w:id="173" w:author="Ney,Joshua A" w:date="2023-05-08T16:29:00Z"/>
                <w:sz w:val="22"/>
              </w:rPr>
            </w:pPr>
          </w:p>
        </w:tc>
        <w:tc>
          <w:tcPr>
            <w:tcW w:w="385" w:type="pct"/>
          </w:tcPr>
          <w:p w14:paraId="2B83C052" w14:textId="77777777" w:rsidR="00844812" w:rsidRDefault="00844812" w:rsidP="00844812">
            <w:pPr>
              <w:rPr>
                <w:ins w:id="174" w:author="Ney,Joshua A" w:date="2023-05-08T16:29:00Z"/>
                <w:sz w:val="22"/>
              </w:rPr>
            </w:pPr>
            <w:ins w:id="175" w:author="Ney,Joshua A" w:date="2023-05-08T16:31:00Z">
              <w:r>
                <w:rPr>
                  <w:sz w:val="22"/>
                </w:rPr>
                <w:t>P</w:t>
              </w:r>
            </w:ins>
          </w:p>
        </w:tc>
        <w:tc>
          <w:tcPr>
            <w:tcW w:w="385" w:type="pct"/>
          </w:tcPr>
          <w:p w14:paraId="7875D8FC" w14:textId="77777777" w:rsidR="00844812" w:rsidRDefault="00844812" w:rsidP="00844812">
            <w:pPr>
              <w:rPr>
                <w:ins w:id="176" w:author="Ney,Joshua A" w:date="2023-05-08T16:29:00Z"/>
                <w:sz w:val="22"/>
              </w:rPr>
            </w:pPr>
          </w:p>
        </w:tc>
        <w:tc>
          <w:tcPr>
            <w:tcW w:w="385" w:type="pct"/>
          </w:tcPr>
          <w:p w14:paraId="5C123B86" w14:textId="77777777" w:rsidR="00844812" w:rsidRDefault="00844812" w:rsidP="00844812">
            <w:pPr>
              <w:rPr>
                <w:ins w:id="177" w:author="Ney,Joshua A" w:date="2023-05-08T16:29:00Z"/>
                <w:sz w:val="22"/>
              </w:rPr>
            </w:pPr>
          </w:p>
        </w:tc>
        <w:tc>
          <w:tcPr>
            <w:tcW w:w="385" w:type="pct"/>
          </w:tcPr>
          <w:p w14:paraId="428266CF" w14:textId="77777777" w:rsidR="00844812" w:rsidRDefault="00844812" w:rsidP="00844812">
            <w:pPr>
              <w:rPr>
                <w:ins w:id="178" w:author="Ney,Joshua A" w:date="2023-05-08T16:29:00Z"/>
                <w:sz w:val="22"/>
              </w:rPr>
            </w:pPr>
          </w:p>
        </w:tc>
        <w:tc>
          <w:tcPr>
            <w:tcW w:w="383" w:type="pct"/>
          </w:tcPr>
          <w:p w14:paraId="1FAEF8F4" w14:textId="77777777" w:rsidR="00844812" w:rsidRDefault="00844812" w:rsidP="00844812">
            <w:pPr>
              <w:rPr>
                <w:ins w:id="179" w:author="Ney,Joshua A" w:date="2023-05-08T16:29:00Z"/>
                <w:sz w:val="22"/>
              </w:rPr>
            </w:pPr>
          </w:p>
        </w:tc>
      </w:tr>
      <w:tr w:rsidR="00844812" w14:paraId="378F18BC" w14:textId="77777777" w:rsidTr="00844812">
        <w:tc>
          <w:tcPr>
            <w:tcW w:w="1923" w:type="pct"/>
          </w:tcPr>
          <w:p w14:paraId="655ED057" w14:textId="77777777" w:rsidR="00844812" w:rsidRDefault="00844812" w:rsidP="00844812">
            <w:r>
              <w:rPr>
                <w:sz w:val="22"/>
              </w:rPr>
              <w:t xml:space="preserve">Veterinary services </w:t>
            </w:r>
          </w:p>
        </w:tc>
        <w:tc>
          <w:tcPr>
            <w:tcW w:w="769" w:type="pct"/>
          </w:tcPr>
          <w:p w14:paraId="016B7D0A" w14:textId="77777777" w:rsidR="00844812" w:rsidRDefault="00844812" w:rsidP="00844812">
            <w:r>
              <w:rPr>
                <w:sz w:val="22"/>
              </w:rPr>
              <w:t>30-5.32</w:t>
            </w:r>
          </w:p>
        </w:tc>
        <w:tc>
          <w:tcPr>
            <w:tcW w:w="385" w:type="pct"/>
          </w:tcPr>
          <w:p w14:paraId="13A89D89" w14:textId="77777777" w:rsidR="00844812" w:rsidRDefault="00844812" w:rsidP="00844812">
            <w:r>
              <w:rPr>
                <w:sz w:val="22"/>
              </w:rPr>
              <w:t xml:space="preserve">P </w:t>
            </w:r>
          </w:p>
        </w:tc>
        <w:tc>
          <w:tcPr>
            <w:tcW w:w="385" w:type="pct"/>
          </w:tcPr>
          <w:p w14:paraId="46B04D63" w14:textId="77777777" w:rsidR="00844812" w:rsidRDefault="00844812" w:rsidP="00844812">
            <w:r>
              <w:rPr>
                <w:sz w:val="22"/>
              </w:rPr>
              <w:t xml:space="preserve">P </w:t>
            </w:r>
          </w:p>
        </w:tc>
        <w:tc>
          <w:tcPr>
            <w:tcW w:w="385" w:type="pct"/>
          </w:tcPr>
          <w:p w14:paraId="7495B248" w14:textId="77777777" w:rsidR="00844812" w:rsidRDefault="00844812" w:rsidP="00844812">
            <w:r>
              <w:rPr>
                <w:sz w:val="22"/>
              </w:rPr>
              <w:t xml:space="preserve">- </w:t>
            </w:r>
          </w:p>
        </w:tc>
        <w:tc>
          <w:tcPr>
            <w:tcW w:w="385" w:type="pct"/>
          </w:tcPr>
          <w:p w14:paraId="2DE5581D" w14:textId="77777777" w:rsidR="00844812" w:rsidRDefault="00844812" w:rsidP="00844812">
            <w:r>
              <w:rPr>
                <w:sz w:val="22"/>
              </w:rPr>
              <w:t xml:space="preserve">- </w:t>
            </w:r>
          </w:p>
        </w:tc>
        <w:tc>
          <w:tcPr>
            <w:tcW w:w="385" w:type="pct"/>
          </w:tcPr>
          <w:p w14:paraId="52721000" w14:textId="77777777" w:rsidR="00844812" w:rsidRDefault="00844812" w:rsidP="00844812">
            <w:r>
              <w:rPr>
                <w:sz w:val="22"/>
              </w:rPr>
              <w:t xml:space="preserve">- </w:t>
            </w:r>
          </w:p>
        </w:tc>
        <w:tc>
          <w:tcPr>
            <w:tcW w:w="383" w:type="pct"/>
          </w:tcPr>
          <w:p w14:paraId="7CDCA411" w14:textId="77777777" w:rsidR="00844812" w:rsidRDefault="00844812" w:rsidP="00844812">
            <w:r>
              <w:rPr>
                <w:sz w:val="22"/>
              </w:rPr>
              <w:t xml:space="preserve">- </w:t>
            </w:r>
          </w:p>
        </w:tc>
      </w:tr>
      <w:tr w:rsidR="00844812" w14:paraId="5EEF2958" w14:textId="77777777" w:rsidTr="00844812">
        <w:tc>
          <w:tcPr>
            <w:tcW w:w="1923" w:type="pct"/>
          </w:tcPr>
          <w:p w14:paraId="07B4C82E" w14:textId="77777777" w:rsidR="00844812" w:rsidRDefault="00844812" w:rsidP="00844812">
            <w:r>
              <w:rPr>
                <w:sz w:val="22"/>
              </w:rPr>
              <w:t xml:space="preserve">Warehouse or distribution facility (less than 50,000 sf) </w:t>
            </w:r>
          </w:p>
        </w:tc>
        <w:tc>
          <w:tcPr>
            <w:tcW w:w="769" w:type="pct"/>
          </w:tcPr>
          <w:p w14:paraId="3D70450F" w14:textId="77777777" w:rsidR="00844812" w:rsidRDefault="00844812" w:rsidP="00844812"/>
        </w:tc>
        <w:tc>
          <w:tcPr>
            <w:tcW w:w="385" w:type="pct"/>
          </w:tcPr>
          <w:p w14:paraId="17161AB5" w14:textId="77777777" w:rsidR="00844812" w:rsidRDefault="00844812" w:rsidP="00844812">
            <w:r>
              <w:rPr>
                <w:sz w:val="22"/>
              </w:rPr>
              <w:t xml:space="preserve">- </w:t>
            </w:r>
          </w:p>
        </w:tc>
        <w:tc>
          <w:tcPr>
            <w:tcW w:w="385" w:type="pct"/>
          </w:tcPr>
          <w:p w14:paraId="460B4574" w14:textId="77777777" w:rsidR="00844812" w:rsidRDefault="00844812" w:rsidP="00844812">
            <w:r>
              <w:rPr>
                <w:sz w:val="22"/>
              </w:rPr>
              <w:t xml:space="preserve">P </w:t>
            </w:r>
          </w:p>
        </w:tc>
        <w:tc>
          <w:tcPr>
            <w:tcW w:w="385" w:type="pct"/>
          </w:tcPr>
          <w:p w14:paraId="397459B8" w14:textId="77777777" w:rsidR="00844812" w:rsidRDefault="00844812" w:rsidP="00844812">
            <w:r>
              <w:rPr>
                <w:sz w:val="22"/>
              </w:rPr>
              <w:t xml:space="preserve">- </w:t>
            </w:r>
          </w:p>
        </w:tc>
        <w:tc>
          <w:tcPr>
            <w:tcW w:w="385" w:type="pct"/>
          </w:tcPr>
          <w:p w14:paraId="3FA2B4DF" w14:textId="77777777" w:rsidR="00844812" w:rsidRDefault="00844812" w:rsidP="00844812">
            <w:r>
              <w:rPr>
                <w:sz w:val="22"/>
              </w:rPr>
              <w:t xml:space="preserve">- </w:t>
            </w:r>
          </w:p>
        </w:tc>
        <w:tc>
          <w:tcPr>
            <w:tcW w:w="385" w:type="pct"/>
          </w:tcPr>
          <w:p w14:paraId="60019E5C" w14:textId="77777777" w:rsidR="00844812" w:rsidRDefault="00844812" w:rsidP="00844812">
            <w:r>
              <w:rPr>
                <w:sz w:val="22"/>
              </w:rPr>
              <w:t xml:space="preserve">- </w:t>
            </w:r>
          </w:p>
        </w:tc>
        <w:tc>
          <w:tcPr>
            <w:tcW w:w="383" w:type="pct"/>
          </w:tcPr>
          <w:p w14:paraId="392516F9" w14:textId="77777777" w:rsidR="00844812" w:rsidRDefault="00844812" w:rsidP="00844812">
            <w:del w:id="180" w:author="Ney,Joshua A" w:date="2023-05-08T16:31:00Z">
              <w:r w:rsidDel="00844812">
                <w:rPr>
                  <w:sz w:val="22"/>
                </w:rPr>
                <w:delText xml:space="preserve">- </w:delText>
              </w:r>
            </w:del>
            <w:ins w:id="181" w:author="Ney,Joshua A" w:date="2023-05-08T16:31:00Z">
              <w:r>
                <w:rPr>
                  <w:sz w:val="22"/>
                </w:rPr>
                <w:t>P</w:t>
              </w:r>
            </w:ins>
          </w:p>
        </w:tc>
      </w:tr>
      <w:tr w:rsidR="00844812" w14:paraId="65BF07AE" w14:textId="77777777" w:rsidTr="00844812">
        <w:tc>
          <w:tcPr>
            <w:tcW w:w="1923" w:type="pct"/>
          </w:tcPr>
          <w:p w14:paraId="1811FB79" w14:textId="77777777" w:rsidR="00844812" w:rsidRDefault="00844812" w:rsidP="00844812">
            <w:r>
              <w:rPr>
                <w:sz w:val="22"/>
              </w:rPr>
              <w:t xml:space="preserve">Warehouse or distribution facility (50,000 sf or greater) </w:t>
            </w:r>
          </w:p>
        </w:tc>
        <w:tc>
          <w:tcPr>
            <w:tcW w:w="769" w:type="pct"/>
          </w:tcPr>
          <w:p w14:paraId="04E91705" w14:textId="77777777" w:rsidR="00844812" w:rsidRDefault="00844812" w:rsidP="00844812"/>
        </w:tc>
        <w:tc>
          <w:tcPr>
            <w:tcW w:w="385" w:type="pct"/>
          </w:tcPr>
          <w:p w14:paraId="7D24C7EB" w14:textId="77777777" w:rsidR="00844812" w:rsidRDefault="00844812" w:rsidP="00844812">
            <w:r>
              <w:rPr>
                <w:sz w:val="22"/>
              </w:rPr>
              <w:t xml:space="preserve">- </w:t>
            </w:r>
          </w:p>
        </w:tc>
        <w:tc>
          <w:tcPr>
            <w:tcW w:w="385" w:type="pct"/>
          </w:tcPr>
          <w:p w14:paraId="07168FEA" w14:textId="77777777" w:rsidR="00844812" w:rsidRDefault="00844812" w:rsidP="00844812">
            <w:r>
              <w:rPr>
                <w:sz w:val="22"/>
              </w:rPr>
              <w:t xml:space="preserve">P </w:t>
            </w:r>
          </w:p>
        </w:tc>
        <w:tc>
          <w:tcPr>
            <w:tcW w:w="385" w:type="pct"/>
          </w:tcPr>
          <w:p w14:paraId="079BBC22" w14:textId="77777777" w:rsidR="00844812" w:rsidRDefault="00844812" w:rsidP="00844812">
            <w:r>
              <w:rPr>
                <w:sz w:val="22"/>
              </w:rPr>
              <w:t xml:space="preserve">- </w:t>
            </w:r>
          </w:p>
        </w:tc>
        <w:tc>
          <w:tcPr>
            <w:tcW w:w="385" w:type="pct"/>
          </w:tcPr>
          <w:p w14:paraId="7C8D19B2" w14:textId="77777777" w:rsidR="00844812" w:rsidRDefault="00844812" w:rsidP="00844812">
            <w:r>
              <w:rPr>
                <w:sz w:val="22"/>
              </w:rPr>
              <w:t xml:space="preserve">- </w:t>
            </w:r>
          </w:p>
        </w:tc>
        <w:tc>
          <w:tcPr>
            <w:tcW w:w="385" w:type="pct"/>
          </w:tcPr>
          <w:p w14:paraId="4C1FCE74" w14:textId="77777777" w:rsidR="00844812" w:rsidRDefault="00844812" w:rsidP="00844812">
            <w:r>
              <w:rPr>
                <w:sz w:val="22"/>
              </w:rPr>
              <w:t xml:space="preserve">- </w:t>
            </w:r>
          </w:p>
        </w:tc>
        <w:tc>
          <w:tcPr>
            <w:tcW w:w="383" w:type="pct"/>
          </w:tcPr>
          <w:p w14:paraId="7B401DAA" w14:textId="77777777" w:rsidR="00844812" w:rsidRDefault="00844812" w:rsidP="00844812">
            <w:del w:id="182" w:author="Ney,Joshua A" w:date="2023-05-08T16:31:00Z">
              <w:r w:rsidDel="00844812">
                <w:rPr>
                  <w:sz w:val="22"/>
                </w:rPr>
                <w:delText xml:space="preserve">- </w:delText>
              </w:r>
            </w:del>
            <w:ins w:id="183" w:author="Ney,Joshua A" w:date="2023-05-08T16:31:00Z">
              <w:r>
                <w:rPr>
                  <w:sz w:val="22"/>
                </w:rPr>
                <w:t>P</w:t>
              </w:r>
            </w:ins>
          </w:p>
        </w:tc>
      </w:tr>
      <w:tr w:rsidR="00844812" w14:paraId="5F3174A6" w14:textId="77777777" w:rsidTr="00844812">
        <w:tc>
          <w:tcPr>
            <w:tcW w:w="1923" w:type="pct"/>
          </w:tcPr>
          <w:p w14:paraId="6C96810A" w14:textId="77777777" w:rsidR="00844812" w:rsidRDefault="00844812" w:rsidP="00844812">
            <w:r>
              <w:rPr>
                <w:sz w:val="22"/>
              </w:rPr>
              <w:t xml:space="preserve">Waste management facility </w:t>
            </w:r>
          </w:p>
        </w:tc>
        <w:tc>
          <w:tcPr>
            <w:tcW w:w="769" w:type="pct"/>
          </w:tcPr>
          <w:p w14:paraId="64E14CE0" w14:textId="77777777" w:rsidR="00844812" w:rsidRDefault="00844812" w:rsidP="00844812"/>
        </w:tc>
        <w:tc>
          <w:tcPr>
            <w:tcW w:w="385" w:type="pct"/>
          </w:tcPr>
          <w:p w14:paraId="324F0B1D" w14:textId="77777777" w:rsidR="00844812" w:rsidRDefault="00844812" w:rsidP="00844812">
            <w:r>
              <w:rPr>
                <w:sz w:val="22"/>
              </w:rPr>
              <w:t xml:space="preserve">- </w:t>
            </w:r>
          </w:p>
        </w:tc>
        <w:tc>
          <w:tcPr>
            <w:tcW w:w="385" w:type="pct"/>
          </w:tcPr>
          <w:p w14:paraId="1D6A13EE" w14:textId="77777777" w:rsidR="00844812" w:rsidRDefault="00844812" w:rsidP="00844812">
            <w:r>
              <w:rPr>
                <w:sz w:val="22"/>
              </w:rPr>
              <w:t xml:space="preserve">- </w:t>
            </w:r>
          </w:p>
        </w:tc>
        <w:tc>
          <w:tcPr>
            <w:tcW w:w="385" w:type="pct"/>
          </w:tcPr>
          <w:p w14:paraId="098B5460" w14:textId="77777777" w:rsidR="00844812" w:rsidRDefault="00844812" w:rsidP="00844812">
            <w:r>
              <w:rPr>
                <w:sz w:val="22"/>
              </w:rPr>
              <w:t xml:space="preserve">- </w:t>
            </w:r>
          </w:p>
        </w:tc>
        <w:tc>
          <w:tcPr>
            <w:tcW w:w="385" w:type="pct"/>
          </w:tcPr>
          <w:p w14:paraId="4130A238" w14:textId="77777777" w:rsidR="00844812" w:rsidRDefault="00844812" w:rsidP="00844812">
            <w:r>
              <w:rPr>
                <w:sz w:val="22"/>
              </w:rPr>
              <w:t xml:space="preserve">- </w:t>
            </w:r>
          </w:p>
        </w:tc>
        <w:tc>
          <w:tcPr>
            <w:tcW w:w="385" w:type="pct"/>
          </w:tcPr>
          <w:p w14:paraId="01CC12CB" w14:textId="77777777" w:rsidR="00844812" w:rsidRDefault="00844812" w:rsidP="00844812">
            <w:r>
              <w:rPr>
                <w:sz w:val="22"/>
              </w:rPr>
              <w:t xml:space="preserve">- </w:t>
            </w:r>
          </w:p>
        </w:tc>
        <w:tc>
          <w:tcPr>
            <w:tcW w:w="383" w:type="pct"/>
          </w:tcPr>
          <w:p w14:paraId="0CF99E10" w14:textId="77777777" w:rsidR="00844812" w:rsidRDefault="00844812" w:rsidP="00844812">
            <w:r>
              <w:rPr>
                <w:sz w:val="22"/>
              </w:rPr>
              <w:t xml:space="preserve">S </w:t>
            </w:r>
          </w:p>
        </w:tc>
      </w:tr>
      <w:tr w:rsidR="00844812" w14:paraId="3AD616AA" w14:textId="77777777" w:rsidTr="00844812">
        <w:tc>
          <w:tcPr>
            <w:tcW w:w="1923" w:type="pct"/>
          </w:tcPr>
          <w:p w14:paraId="0754F4EB" w14:textId="77777777" w:rsidR="00844812" w:rsidRDefault="00844812" w:rsidP="00844812">
            <w:r>
              <w:rPr>
                <w:sz w:val="22"/>
              </w:rPr>
              <w:t xml:space="preserve">Water conservation area, water reservoir or control structure, or drainage or water well </w:t>
            </w:r>
          </w:p>
        </w:tc>
        <w:tc>
          <w:tcPr>
            <w:tcW w:w="769" w:type="pct"/>
          </w:tcPr>
          <w:p w14:paraId="61447FC9" w14:textId="77777777" w:rsidR="00844812" w:rsidRDefault="00844812" w:rsidP="00844812"/>
        </w:tc>
        <w:tc>
          <w:tcPr>
            <w:tcW w:w="385" w:type="pct"/>
          </w:tcPr>
          <w:p w14:paraId="1BE72680" w14:textId="77777777" w:rsidR="00844812" w:rsidRDefault="00844812" w:rsidP="00844812">
            <w:r>
              <w:rPr>
                <w:sz w:val="22"/>
              </w:rPr>
              <w:t xml:space="preserve">- </w:t>
            </w:r>
          </w:p>
        </w:tc>
        <w:tc>
          <w:tcPr>
            <w:tcW w:w="385" w:type="pct"/>
          </w:tcPr>
          <w:p w14:paraId="0DBCC63C" w14:textId="77777777" w:rsidR="00844812" w:rsidRDefault="00844812" w:rsidP="00844812">
            <w:r>
              <w:rPr>
                <w:sz w:val="22"/>
              </w:rPr>
              <w:t xml:space="preserve">- </w:t>
            </w:r>
          </w:p>
        </w:tc>
        <w:tc>
          <w:tcPr>
            <w:tcW w:w="385" w:type="pct"/>
          </w:tcPr>
          <w:p w14:paraId="1E0D9516" w14:textId="77777777" w:rsidR="00844812" w:rsidRDefault="00844812" w:rsidP="00844812">
            <w:r>
              <w:rPr>
                <w:sz w:val="22"/>
              </w:rPr>
              <w:t xml:space="preserve">P </w:t>
            </w:r>
          </w:p>
        </w:tc>
        <w:tc>
          <w:tcPr>
            <w:tcW w:w="385" w:type="pct"/>
          </w:tcPr>
          <w:p w14:paraId="0A1D23B2" w14:textId="77777777" w:rsidR="00844812" w:rsidRDefault="00844812" w:rsidP="00844812">
            <w:r>
              <w:rPr>
                <w:sz w:val="22"/>
              </w:rPr>
              <w:t xml:space="preserve">- </w:t>
            </w:r>
          </w:p>
        </w:tc>
        <w:tc>
          <w:tcPr>
            <w:tcW w:w="385" w:type="pct"/>
          </w:tcPr>
          <w:p w14:paraId="1AEF07B5" w14:textId="77777777" w:rsidR="00844812" w:rsidRDefault="00844812" w:rsidP="00844812">
            <w:r>
              <w:rPr>
                <w:sz w:val="22"/>
              </w:rPr>
              <w:t xml:space="preserve">- </w:t>
            </w:r>
          </w:p>
        </w:tc>
        <w:tc>
          <w:tcPr>
            <w:tcW w:w="383" w:type="pct"/>
          </w:tcPr>
          <w:p w14:paraId="5F076C64" w14:textId="77777777" w:rsidR="00844812" w:rsidRDefault="00844812" w:rsidP="00844812">
            <w:r>
              <w:rPr>
                <w:sz w:val="22"/>
              </w:rPr>
              <w:t xml:space="preserve">P </w:t>
            </w:r>
          </w:p>
        </w:tc>
      </w:tr>
      <w:tr w:rsidR="00844812" w14:paraId="6CAC7F90" w14:textId="77777777" w:rsidTr="00844812">
        <w:tc>
          <w:tcPr>
            <w:tcW w:w="1923" w:type="pct"/>
          </w:tcPr>
          <w:p w14:paraId="42304589" w14:textId="77777777" w:rsidR="00844812" w:rsidRDefault="00844812" w:rsidP="00844812">
            <w:r>
              <w:rPr>
                <w:sz w:val="22"/>
              </w:rPr>
              <w:t xml:space="preserve">Wholesale trade </w:t>
            </w:r>
          </w:p>
        </w:tc>
        <w:tc>
          <w:tcPr>
            <w:tcW w:w="769" w:type="pct"/>
          </w:tcPr>
          <w:p w14:paraId="50E86113" w14:textId="77777777" w:rsidR="00844812" w:rsidRDefault="00844812" w:rsidP="00844812"/>
        </w:tc>
        <w:tc>
          <w:tcPr>
            <w:tcW w:w="385" w:type="pct"/>
          </w:tcPr>
          <w:p w14:paraId="7DE0FA9A" w14:textId="77777777" w:rsidR="00844812" w:rsidRDefault="00844812" w:rsidP="00844812">
            <w:r>
              <w:rPr>
                <w:sz w:val="22"/>
              </w:rPr>
              <w:t xml:space="preserve">- </w:t>
            </w:r>
          </w:p>
        </w:tc>
        <w:tc>
          <w:tcPr>
            <w:tcW w:w="385" w:type="pct"/>
          </w:tcPr>
          <w:p w14:paraId="3AFAEAF2" w14:textId="77777777" w:rsidR="00844812" w:rsidRDefault="00844812" w:rsidP="00844812">
            <w:r>
              <w:rPr>
                <w:sz w:val="22"/>
              </w:rPr>
              <w:t xml:space="preserve">P </w:t>
            </w:r>
          </w:p>
        </w:tc>
        <w:tc>
          <w:tcPr>
            <w:tcW w:w="385" w:type="pct"/>
          </w:tcPr>
          <w:p w14:paraId="47140946" w14:textId="77777777" w:rsidR="00844812" w:rsidRDefault="00844812" w:rsidP="00844812">
            <w:r>
              <w:rPr>
                <w:sz w:val="22"/>
              </w:rPr>
              <w:t xml:space="preserve">- </w:t>
            </w:r>
          </w:p>
        </w:tc>
        <w:tc>
          <w:tcPr>
            <w:tcW w:w="385" w:type="pct"/>
          </w:tcPr>
          <w:p w14:paraId="66B4A795" w14:textId="77777777" w:rsidR="00844812" w:rsidRDefault="00844812" w:rsidP="00844812">
            <w:r>
              <w:rPr>
                <w:sz w:val="22"/>
              </w:rPr>
              <w:t xml:space="preserve">- </w:t>
            </w:r>
          </w:p>
        </w:tc>
        <w:tc>
          <w:tcPr>
            <w:tcW w:w="385" w:type="pct"/>
          </w:tcPr>
          <w:p w14:paraId="3B8DE136" w14:textId="77777777" w:rsidR="00844812" w:rsidRDefault="00844812" w:rsidP="00844812">
            <w:r>
              <w:rPr>
                <w:sz w:val="22"/>
              </w:rPr>
              <w:t xml:space="preserve">- </w:t>
            </w:r>
          </w:p>
        </w:tc>
        <w:tc>
          <w:tcPr>
            <w:tcW w:w="383" w:type="pct"/>
          </w:tcPr>
          <w:p w14:paraId="4D05A58A" w14:textId="77777777" w:rsidR="00844812" w:rsidRDefault="00844812" w:rsidP="00844812">
            <w:r>
              <w:rPr>
                <w:sz w:val="22"/>
              </w:rPr>
              <w:t xml:space="preserve">- </w:t>
            </w:r>
          </w:p>
        </w:tc>
      </w:tr>
      <w:tr w:rsidR="00844812" w14:paraId="378A720D" w14:textId="77777777">
        <w:tc>
          <w:tcPr>
            <w:tcW w:w="1923" w:type="pct"/>
          </w:tcPr>
          <w:p w14:paraId="30A6AEC0" w14:textId="77777777" w:rsidR="00844812" w:rsidRDefault="00844812" w:rsidP="00844812">
            <w:r>
              <w:rPr>
                <w:sz w:val="22"/>
              </w:rPr>
              <w:t xml:space="preserve">Wireless communication facility or antenna </w:t>
            </w:r>
          </w:p>
        </w:tc>
        <w:tc>
          <w:tcPr>
            <w:tcW w:w="3077" w:type="pct"/>
            <w:gridSpan w:val="7"/>
          </w:tcPr>
          <w:p w14:paraId="058AC3E9" w14:textId="77777777" w:rsidR="00844812" w:rsidRDefault="00844812" w:rsidP="00844812">
            <w:r>
              <w:rPr>
                <w:sz w:val="22"/>
              </w:rPr>
              <w:t>See 30-5.34</w:t>
            </w:r>
          </w:p>
        </w:tc>
      </w:tr>
    </w:tbl>
    <w:p w14:paraId="55461D3C" w14:textId="77777777" w:rsidR="00075286" w:rsidRDefault="00075286"/>
    <w:p w14:paraId="7DDC6FB1" w14:textId="77777777" w:rsidR="00075286" w:rsidRDefault="00643CC3">
      <w:pPr>
        <w:pStyle w:val="Block1"/>
      </w:pPr>
      <w:r>
        <w:rPr>
          <w:b/>
          <w:sz w:val="16"/>
        </w:rPr>
        <w:t>LEGEND:</w:t>
      </w:r>
    </w:p>
    <w:p w14:paraId="0CB5E4E5" w14:textId="77777777" w:rsidR="00075286" w:rsidRDefault="00643CC3">
      <w:pPr>
        <w:pStyle w:val="Block1"/>
      </w:pPr>
      <w:r>
        <w:rPr>
          <w:sz w:val="16"/>
        </w:rPr>
        <w:t xml:space="preserve">P = Permitted by right; S = Special use permit; A = Accessory; Blank = Use not allowed. </w:t>
      </w:r>
    </w:p>
    <w:p w14:paraId="391AE7F4" w14:textId="77777777" w:rsidR="00075286" w:rsidRDefault="00643CC3">
      <w:pPr>
        <w:pStyle w:val="Block1"/>
      </w:pPr>
      <w:r>
        <w:rPr>
          <w:sz w:val="16"/>
          <w:vertAlign w:val="superscript"/>
        </w:rPr>
        <w:t xml:space="preserve">* </w:t>
      </w:r>
      <w:r>
        <w:rPr>
          <w:sz w:val="16"/>
        </w:rPr>
        <w:t xml:space="preserve">= Other uses may be allowed as designated by the ordinance rezoning a property to PS. </w:t>
      </w:r>
    </w:p>
    <w:p w14:paraId="58414F69" w14:textId="77777777" w:rsidR="00075286" w:rsidRDefault="00643CC3">
      <w:pPr>
        <w:pStyle w:val="Hang1"/>
      </w:pPr>
      <w:r>
        <w:rPr>
          <w:sz w:val="16"/>
        </w:rPr>
        <w:t xml:space="preserve">1 = Special use permit required for any proposed food truck park with six or more food truck pads when the food truck park's boundaries would be less than 300 feet from the boundary of any single-family zoned property or property that is developed with a single-family dwelling; otherwise, such food truck park is allowed by right. </w:t>
      </w:r>
    </w:p>
    <w:p w14:paraId="5C904BD4" w14:textId="77777777" w:rsidR="00075286" w:rsidRDefault="00643CC3">
      <w:pPr>
        <w:pStyle w:val="HistoryNote"/>
      </w:pPr>
      <w:r>
        <w:t xml:space="preserve">(Ord. No. </w:t>
      </w:r>
      <w:proofErr w:type="gramStart"/>
      <w:r>
        <w:t>160685 ,</w:t>
      </w:r>
      <w:proofErr w:type="gramEnd"/>
      <w:r>
        <w:t xml:space="preserve"> § 4, 3-15-18; Ord. No. </w:t>
      </w:r>
      <w:proofErr w:type="gramStart"/>
      <w:r>
        <w:t>170975 ,</w:t>
      </w:r>
      <w:proofErr w:type="gramEnd"/>
      <w:r>
        <w:t xml:space="preserve"> § 4, 2-21-19; Ord. No. </w:t>
      </w:r>
      <w:proofErr w:type="gramStart"/>
      <w:r>
        <w:t>190292 ,</w:t>
      </w:r>
      <w:proofErr w:type="gramEnd"/>
      <w:r>
        <w:t xml:space="preserve"> § 5, 2-20-20; Ord. No. </w:t>
      </w:r>
      <w:proofErr w:type="gramStart"/>
      <w:r>
        <w:t>190714 ,</w:t>
      </w:r>
      <w:proofErr w:type="gramEnd"/>
      <w:r>
        <w:t xml:space="preserve"> § 5, 6-4-20; Ord. No. </w:t>
      </w:r>
      <w:proofErr w:type="gramStart"/>
      <w:r>
        <w:t>190988 ,</w:t>
      </w:r>
      <w:proofErr w:type="gramEnd"/>
      <w:r>
        <w:t xml:space="preserve"> § 5, 9-3-20; Ord. No. </w:t>
      </w:r>
      <w:proofErr w:type="gramStart"/>
      <w:r>
        <w:t>191128 ,</w:t>
      </w:r>
      <w:proofErr w:type="gramEnd"/>
      <w:r>
        <w:t xml:space="preserve"> § 5, 9-17-20; Ord. No. </w:t>
      </w:r>
      <w:proofErr w:type="gramStart"/>
      <w:r>
        <w:t>200727 ,</w:t>
      </w:r>
      <w:proofErr w:type="gramEnd"/>
      <w:r>
        <w:t xml:space="preserve"> § 5, 6-2-</w:t>
      </w:r>
      <w:proofErr w:type="gramStart"/>
      <w:r>
        <w:t>22</w:t>
      </w:r>
      <w:proofErr w:type="gramEnd"/>
      <w:r>
        <w:t xml:space="preserve">; Ord. No. </w:t>
      </w:r>
      <w:proofErr w:type="gramStart"/>
      <w:r>
        <w:t>211358 ,</w:t>
      </w:r>
      <w:proofErr w:type="gramEnd"/>
      <w:r>
        <w:t xml:space="preserve"> § 13, 10-17-22)</w:t>
      </w:r>
    </w:p>
    <w:p w14:paraId="26B9F84E" w14:textId="77777777" w:rsidR="00075286" w:rsidRDefault="00075286">
      <w:pPr>
        <w:spacing w:before="0" w:after="0"/>
      </w:pPr>
    </w:p>
    <w:sectPr w:rsidR="00075286">
      <w:headerReference w:type="default" r:id="rId7"/>
      <w:footerReference w:type="default" r:id="rId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C47F1" w14:textId="77777777" w:rsidR="00BE1B90" w:rsidRDefault="00BE1B90">
      <w:pPr>
        <w:spacing w:before="0" w:after="0"/>
      </w:pPr>
      <w:r>
        <w:separator/>
      </w:r>
    </w:p>
  </w:endnote>
  <w:endnote w:type="continuationSeparator" w:id="0">
    <w:p w14:paraId="31CE3332" w14:textId="77777777" w:rsidR="00BE1B90" w:rsidRDefault="00BE1B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65603" w14:textId="77777777" w:rsidR="00643CC3" w:rsidRDefault="00643CC3">
    <w:pPr>
      <w:pStyle w:val="FooterCenter"/>
      <w:pBdr>
        <w:bottom w:val="single" w:sz="4" w:space="0" w:color="auto"/>
      </w:pBdr>
    </w:pPr>
  </w:p>
  <w:p w14:paraId="66FEAE4B" w14:textId="77777777" w:rsidR="00643CC3" w:rsidRDefault="00643CC3">
    <w:pPr>
      <w:pStyle w:val="FooterLeft"/>
    </w:pPr>
    <w:r>
      <w:tab/>
    </w:r>
    <w:r>
      <w:rPr>
        <w:rFonts w:ascii="Consolas" w:eastAsia="Consolas" w:hAnsi="Consolas" w:cs="Consolas"/>
        <w:sz w:val="12"/>
      </w:rPr>
      <w:t xml:space="preserve">   Created: 2023-03-20 16:11:55 [EST]</w:t>
    </w:r>
  </w:p>
  <w:p w14:paraId="5371612A" w14:textId="77777777" w:rsidR="00643CC3" w:rsidRDefault="00643CC3">
    <w:pPr>
      <w:pStyle w:val="FooterLeft"/>
    </w:pPr>
    <w:r>
      <w:t>(Supp. No. 58, Update 1)</w:t>
    </w:r>
  </w:p>
  <w:p w14:paraId="3FA97401" w14:textId="77777777" w:rsidR="00643CC3" w:rsidRDefault="00643CC3">
    <w:pPr>
      <w:pStyle w:val="FooterCenter"/>
    </w:pPr>
    <w:r>
      <w:cr/>
      <w:t xml:space="preserve">Page </w:t>
    </w:r>
    <w:r>
      <w:fldChar w:fldCharType="begin"/>
    </w:r>
    <w:r>
      <w:instrText>PAGE \* MERGEFORMAT</w:instrText>
    </w:r>
    <w:r>
      <w:fldChar w:fldCharType="separate"/>
    </w:r>
    <w:r>
      <w:rPr>
        <w:noProof/>
      </w:rPr>
      <w:t>1</w:t>
    </w:r>
    <w:r>
      <w:fldChar w:fldCharType="end"/>
    </w:r>
    <w:r>
      <w:t xml:space="preserve"> of </w:t>
    </w:r>
    <w:fldSimple w:instr="NUMPAGES \* MERGEFORMAT">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33933" w14:textId="77777777" w:rsidR="00BE1B90" w:rsidRDefault="00BE1B90">
      <w:pPr>
        <w:spacing w:before="0" w:after="0"/>
      </w:pPr>
      <w:r>
        <w:separator/>
      </w:r>
    </w:p>
  </w:footnote>
  <w:footnote w:type="continuationSeparator" w:id="0">
    <w:p w14:paraId="714BAEF7" w14:textId="77777777" w:rsidR="00BE1B90" w:rsidRDefault="00BE1B9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C1000" w14:textId="77777777" w:rsidR="00643CC3" w:rsidRDefault="00643CC3">
    <w:pPr>
      <w:pStyle w:val="HeaderCenter"/>
    </w:pPr>
  </w:p>
  <w:p w14:paraId="2FEEB335" w14:textId="77777777" w:rsidR="00643CC3" w:rsidRDefault="00643CC3">
    <w:pPr>
      <w:pStyle w:val="HeaderCenter"/>
      <w:pBdr>
        <w:top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multilevel"/>
    <w:tmpl w:val="383CB6BA"/>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E"/>
    <w:multiLevelType w:val="multilevel"/>
    <w:tmpl w:val="D00AA0F4"/>
    <w:lvl w:ilvl="0">
      <w:start w:val="1"/>
      <w:numFmt w:val="decimal"/>
      <w:pStyle w:val="ListNumber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F"/>
    <w:multiLevelType w:val="multilevel"/>
    <w:tmpl w:val="5B1EE65A"/>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80"/>
    <w:multiLevelType w:val="multilevel"/>
    <w:tmpl w:val="17ECFDFC"/>
    <w:lvl w:ilvl="0">
      <w:start w:val="1"/>
      <w:numFmt w:val="bullet"/>
      <w:pStyle w:val="ListBullet5"/>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1"/>
    <w:multiLevelType w:val="multilevel"/>
    <w:tmpl w:val="46A0C72A"/>
    <w:lvl w:ilvl="0">
      <w:start w:val="1"/>
      <w:numFmt w:val="bullet"/>
      <w:pStyle w:val="ListBullet4"/>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2"/>
    <w:multiLevelType w:val="multilevel"/>
    <w:tmpl w:val="AC442330"/>
    <w:lvl w:ilvl="0">
      <w:start w:val="1"/>
      <w:numFmt w:val="bullet"/>
      <w:pStyle w:val="ListBullet3"/>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3"/>
    <w:multiLevelType w:val="multilevel"/>
    <w:tmpl w:val="911EC23A"/>
    <w:lvl w:ilvl="0">
      <w:start w:val="1"/>
      <w:numFmt w:val="bullet"/>
      <w:pStyle w:val="ListBullet2"/>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8"/>
    <w:multiLevelType w:val="multilevel"/>
    <w:tmpl w:val="63DEAA02"/>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9"/>
    <w:multiLevelType w:val="multilevel"/>
    <w:tmpl w:val="4752A9D2"/>
    <w:lvl w:ilvl="0">
      <w:start w:val="1"/>
      <w:numFmt w:val="bullet"/>
      <w:pStyle w:val="List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E35946"/>
    <w:multiLevelType w:val="multilevel"/>
    <w:tmpl w:val="7A082464"/>
    <w:lvl w:ilvl="0">
      <w:start w:val="1"/>
      <w:numFmt w:val="decimal"/>
      <w:pStyle w:val="ListNumber5"/>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39984401">
    <w:abstractNumId w:val="8"/>
  </w:num>
  <w:num w:numId="2" w16cid:durableId="1445223503">
    <w:abstractNumId w:val="7"/>
  </w:num>
  <w:num w:numId="3" w16cid:durableId="907115275">
    <w:abstractNumId w:val="6"/>
  </w:num>
  <w:num w:numId="4" w16cid:durableId="1867867559">
    <w:abstractNumId w:val="5"/>
  </w:num>
  <w:num w:numId="5" w16cid:durableId="1029768682">
    <w:abstractNumId w:val="4"/>
  </w:num>
  <w:num w:numId="6" w16cid:durableId="2025398406">
    <w:abstractNumId w:val="3"/>
  </w:num>
  <w:num w:numId="7" w16cid:durableId="1429233035">
    <w:abstractNumId w:val="2"/>
  </w:num>
  <w:num w:numId="8" w16cid:durableId="404887033">
    <w:abstractNumId w:val="1"/>
  </w:num>
  <w:num w:numId="9" w16cid:durableId="686103834">
    <w:abstractNumId w:val="0"/>
  </w:num>
  <w:num w:numId="10" w16cid:durableId="158128360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ey,Joshua A">
    <w15:presenceInfo w15:providerId="AD" w15:userId="S-1-5-21-1308237860-4193317556-336787646-70511"/>
  </w15:person>
  <w15:person w15:author="Adrian Hayes-Santos">
    <w15:presenceInfo w15:providerId="Windows Live" w15:userId="08370f6e95b29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86"/>
    <w:rsid w:val="00075286"/>
    <w:rsid w:val="00643CC3"/>
    <w:rsid w:val="00844812"/>
    <w:rsid w:val="00AC5F6F"/>
    <w:rsid w:val="00BE1B90"/>
    <w:rsid w:val="00E76AB8"/>
    <w:rsid w:val="00F2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5FC3"/>
  <w15:docId w15:val="{5452D470-DD7C-4645-A4DA-1AB70E8D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rPr>
      <w:rFonts w:ascii="Calibri" w:hAnsi="Calibri"/>
      <w:sz w:val="20"/>
    </w:rPr>
  </w:style>
  <w:style w:type="paragraph" w:styleId="Heading1">
    <w:name w:val="heading 1"/>
    <w:basedOn w:val="Normal"/>
    <w:next w:val="Block1"/>
    <w:link w:val="Heading1Char"/>
    <w:uiPriority w:val="9"/>
    <w:qFormat/>
    <w:pPr>
      <w:keepNext/>
      <w:keepLines/>
      <w:spacing w:before="120" w:after="240" w:line="276" w:lineRule="auto"/>
      <w:jc w:val="center"/>
      <w:outlineLvl w:val="0"/>
    </w:pPr>
    <w:rPr>
      <w:b/>
      <w:sz w:val="32"/>
      <w:szCs w:val="32"/>
    </w:rPr>
  </w:style>
  <w:style w:type="paragraph" w:styleId="Heading2">
    <w:name w:val="heading 2"/>
    <w:basedOn w:val="Heading1"/>
    <w:next w:val="Block1"/>
    <w:link w:val="Heading2Char"/>
    <w:uiPriority w:val="9"/>
    <w:semiHidden/>
    <w:unhideWhenUsed/>
    <w:qFormat/>
    <w:pPr>
      <w:outlineLvl w:val="1"/>
    </w:pPr>
    <w:rPr>
      <w:rFonts w:eastAsia="Times New Roman"/>
      <w:sz w:val="28"/>
    </w:rPr>
  </w:style>
  <w:style w:type="paragraph" w:styleId="Heading3">
    <w:name w:val="heading 3"/>
    <w:basedOn w:val="Heading2"/>
    <w:next w:val="Block1"/>
    <w:link w:val="Heading3Char"/>
    <w:uiPriority w:val="9"/>
    <w:semiHidden/>
    <w:unhideWhenUsed/>
    <w:qFormat/>
    <w:pPr>
      <w:spacing w:after="220"/>
      <w:outlineLvl w:val="2"/>
    </w:pPr>
    <w:rPr>
      <w:rFonts w:eastAsiaTheme="majorEastAsia" w:cstheme="majorBidi"/>
      <w:i/>
      <w:szCs w:val="24"/>
    </w:rPr>
  </w:style>
  <w:style w:type="paragraph" w:styleId="Heading4">
    <w:name w:val="heading 4"/>
    <w:basedOn w:val="Heading3"/>
    <w:next w:val="Block1"/>
    <w:link w:val="Heading4Char"/>
    <w:uiPriority w:val="9"/>
    <w:semiHidden/>
    <w:unhideWhenUsed/>
    <w:qFormat/>
    <w:pPr>
      <w:spacing w:after="200"/>
      <w:outlineLvl w:val="3"/>
    </w:pPr>
    <w:rPr>
      <w:b w:val="0"/>
      <w:iCs/>
    </w:rPr>
  </w:style>
  <w:style w:type="paragraph" w:styleId="Heading5">
    <w:name w:val="heading 5"/>
    <w:basedOn w:val="Heading4"/>
    <w:next w:val="Block1"/>
    <w:link w:val="Heading5Char"/>
    <w:uiPriority w:val="9"/>
    <w:semiHidden/>
    <w:unhideWhenUsed/>
    <w:qFormat/>
    <w:pPr>
      <w:outlineLvl w:val="4"/>
    </w:pPr>
    <w:rPr>
      <w:b/>
      <w:i w:val="0"/>
      <w:sz w:val="26"/>
    </w:rPr>
  </w:style>
  <w:style w:type="paragraph" w:styleId="Heading6">
    <w:name w:val="heading 6"/>
    <w:basedOn w:val="Heading5"/>
    <w:next w:val="Block1"/>
    <w:link w:val="Heading6Char"/>
    <w:uiPriority w:val="9"/>
    <w:semiHidden/>
    <w:unhideWhenUsed/>
    <w:qFormat/>
    <w:pPr>
      <w:outlineLvl w:val="5"/>
    </w:pPr>
    <w:rPr>
      <w:i/>
    </w:rPr>
  </w:style>
  <w:style w:type="paragraph" w:styleId="Heading7">
    <w:name w:val="heading 7"/>
    <w:basedOn w:val="Heading6"/>
    <w:next w:val="Block1"/>
    <w:link w:val="Heading7Char"/>
    <w:uiPriority w:val="1"/>
    <w:pPr>
      <w:spacing w:after="180"/>
      <w:outlineLvl w:val="6"/>
    </w:pPr>
    <w:rPr>
      <w:b w:val="0"/>
      <w:iCs w:val="0"/>
    </w:rPr>
  </w:style>
  <w:style w:type="paragraph" w:styleId="Heading8">
    <w:name w:val="heading 8"/>
    <w:basedOn w:val="Heading7"/>
    <w:next w:val="Block1"/>
    <w:link w:val="Heading8Char"/>
    <w:uiPriority w:val="1"/>
    <w:pPr>
      <w:outlineLvl w:val="7"/>
    </w:pPr>
    <w:rPr>
      <w:b/>
      <w:i w:val="0"/>
      <w:sz w:val="24"/>
      <w:szCs w:val="21"/>
    </w:rPr>
  </w:style>
  <w:style w:type="paragraph" w:styleId="Heading9">
    <w:name w:val="heading 9"/>
    <w:basedOn w:val="Heading8"/>
    <w:next w:val="Block1"/>
    <w:link w:val="Heading9Char"/>
    <w:uiPriority w:val="1"/>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Heading1"/>
    <w:next w:val="Block1"/>
    <w:uiPriority w:val="1"/>
    <w:qFormat/>
    <w:pPr>
      <w:spacing w:before="180" w:after="120"/>
      <w:ind w:left="950" w:hanging="950"/>
      <w:jc w:val="left"/>
      <w:outlineLvl w:val="5"/>
    </w:pPr>
    <w:rPr>
      <w:sz w:val="24"/>
    </w:rPr>
  </w:style>
  <w:style w:type="paragraph" w:customStyle="1" w:styleId="Block1">
    <w:name w:val="Block 1"/>
    <w:basedOn w:val="Normal"/>
    <w:uiPriority w:val="3"/>
    <w:qFormat/>
  </w:style>
  <w:style w:type="table" w:customStyle="1" w:styleId="Table1">
    <w:name w:val="Table 1"/>
    <w:basedOn w:val="TableNormal"/>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paragraph" w:customStyle="1" w:styleId="Hang1">
    <w:name w:val="Hang 1"/>
    <w:basedOn w:val="Normal"/>
    <w:uiPriority w:val="8"/>
    <w:qFormat/>
    <w:pPr>
      <w:ind w:left="475" w:hanging="475"/>
    </w:pPr>
  </w:style>
  <w:style w:type="paragraph" w:customStyle="1" w:styleId="HistoryNote">
    <w:name w:val="History Note"/>
    <w:basedOn w:val="Block1"/>
    <w:next w:val="Section"/>
    <w:uiPriority w:val="2"/>
    <w:qFormat/>
    <w:pPr>
      <w:spacing w:after="240"/>
    </w:pPr>
  </w:style>
  <w:style w:type="paragraph" w:customStyle="1" w:styleId="HeaderCenter">
    <w:name w:val="Header Center"/>
    <w:basedOn w:val="Normal"/>
    <w:qFormat/>
    <w:pPr>
      <w:spacing w:after="40"/>
      <w:jc w:val="center"/>
    </w:pPr>
  </w:style>
  <w:style w:type="paragraph" w:customStyle="1" w:styleId="FooterLeft">
    <w:name w:val="Footer Left"/>
    <w:basedOn w:val="Normal"/>
    <w:qFormat/>
    <w:pPr>
      <w:tabs>
        <w:tab w:val="right" w:pos="9360"/>
      </w:tabs>
      <w:spacing w:after="40"/>
    </w:pPr>
    <w:rPr>
      <w:sz w:val="18"/>
    </w:rPr>
  </w:style>
  <w:style w:type="paragraph" w:customStyle="1" w:styleId="FooterCenter">
    <w:name w:val="Footer Center"/>
    <w:basedOn w:val="FooterLeft"/>
    <w:qFormat/>
    <w:pPr>
      <w:jc w:val="center"/>
    </w:pPr>
  </w:style>
  <w:style w:type="character" w:customStyle="1" w:styleId="Heading1Char">
    <w:name w:val="Heading 1 Char"/>
    <w:basedOn w:val="DefaultParagraphFont"/>
    <w:link w:val="Heading1"/>
    <w:uiPriority w:val="1"/>
    <w:rPr>
      <w:rFonts w:ascii="Calibri" w:hAnsi="Calibri"/>
      <w:b/>
      <w:sz w:val="32"/>
      <w:szCs w:val="32"/>
    </w:rPr>
  </w:style>
  <w:style w:type="paragraph" w:customStyle="1" w:styleId="NoSpacing1">
    <w:name w:val="No Spacing1"/>
    <w:basedOn w:val="Normal"/>
    <w:uiPriority w:val="99"/>
    <w:unhideWhenUsed/>
    <w:pPr>
      <w:spacing w:after="0"/>
      <w:contextualSpacing/>
    </w:pPr>
  </w:style>
  <w:style w:type="character" w:customStyle="1" w:styleId="Heading2Char">
    <w:name w:val="Heading 2 Char"/>
    <w:basedOn w:val="DefaultParagraphFont"/>
    <w:link w:val="Heading2"/>
    <w:uiPriority w:val="1"/>
    <w:rPr>
      <w:rFonts w:asciiTheme="majorHAnsi" w:eastAsia="Times New Roman" w:hAnsiTheme="majorHAnsi"/>
      <w:b/>
      <w:sz w:val="28"/>
      <w:szCs w:val="32"/>
    </w:rPr>
  </w:style>
  <w:style w:type="character" w:customStyle="1" w:styleId="Heading3Char">
    <w:name w:val="Heading 3 Char"/>
    <w:basedOn w:val="DefaultParagraphFont"/>
    <w:link w:val="Heading3"/>
    <w:uiPriority w:val="1"/>
    <w:rPr>
      <w:rFonts w:asciiTheme="majorHAnsi" w:eastAsiaTheme="majorEastAsia" w:hAnsiTheme="majorHAnsi" w:cstheme="majorBidi"/>
      <w:b/>
      <w:i/>
      <w:sz w:val="28"/>
    </w:rPr>
  </w:style>
  <w:style w:type="paragraph" w:styleId="ListParagraph">
    <w:name w:val="List Paragraph"/>
    <w:basedOn w:val="Normal"/>
    <w:uiPriority w:val="98"/>
    <w:semiHidden/>
    <w:qFormat/>
    <w:pPr>
      <w:ind w:left="475" w:hanging="475"/>
    </w:pPr>
  </w:style>
  <w:style w:type="character" w:customStyle="1" w:styleId="Heading4Char">
    <w:name w:val="Heading 4 Char"/>
    <w:basedOn w:val="DefaultParagraphFont"/>
    <w:link w:val="Heading4"/>
    <w:uiPriority w:val="1"/>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Pr>
      <w:rFonts w:asciiTheme="majorHAnsi" w:eastAsiaTheme="majorEastAsia" w:hAnsiTheme="majorHAnsi" w:cstheme="majorBidi"/>
      <w:b/>
      <w:iCs/>
      <w:sz w:val="26"/>
    </w:rPr>
  </w:style>
  <w:style w:type="paragraph" w:customStyle="1" w:styleId="List1">
    <w:name w:val="List 1"/>
    <w:basedOn w:val="Hang1"/>
    <w:uiPriority w:val="5"/>
    <w:qFormat/>
  </w:style>
  <w:style w:type="paragraph" w:customStyle="1" w:styleId="ListParagraph2">
    <w:name w:val="List Paragraph 2"/>
    <w:basedOn w:val="List1"/>
    <w:uiPriority w:val="98"/>
    <w:semiHidden/>
    <w:unhideWhenUsed/>
    <w:qFormat/>
    <w:pPr>
      <w:ind w:left="950"/>
    </w:pPr>
  </w:style>
  <w:style w:type="paragraph" w:styleId="FootnoteText">
    <w:name w:val="footnote text"/>
    <w:basedOn w:val="Normal"/>
    <w:link w:val="FootnoteTextChar"/>
    <w:uiPriority w:val="99"/>
    <w:unhideWhenUsed/>
    <w:pPr>
      <w:spacing w:after="0"/>
    </w:pPr>
    <w:rPr>
      <w:szCs w:val="20"/>
    </w:rPr>
  </w:style>
  <w:style w:type="character" w:customStyle="1" w:styleId="FootnoteTextChar">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tabs>
        <w:tab w:val="right" w:leader="dot" w:pos="9000"/>
      </w:tabs>
      <w:spacing w:after="60" w:line="276" w:lineRule="auto"/>
      <w:ind w:left="245" w:hanging="245"/>
    </w:pPr>
  </w:style>
  <w:style w:type="paragraph" w:styleId="TOC2">
    <w:name w:val="toc 2"/>
    <w:basedOn w:val="TOC1"/>
    <w:next w:val="TOC3"/>
    <w:uiPriority w:val="69"/>
    <w:unhideWhenUsed/>
    <w:qFormat/>
    <w:pPr>
      <w:ind w:left="720"/>
    </w:pPr>
  </w:style>
  <w:style w:type="paragraph" w:styleId="TOC3">
    <w:name w:val="toc 3"/>
    <w:basedOn w:val="TOC2"/>
    <w:next w:val="TOC4"/>
    <w:uiPriority w:val="69"/>
    <w:unhideWhenUsed/>
    <w:qFormat/>
    <w:pPr>
      <w:ind w:left="1195"/>
    </w:pPr>
  </w:style>
  <w:style w:type="paragraph" w:styleId="TOC4">
    <w:name w:val="toc 4"/>
    <w:basedOn w:val="TOC3"/>
    <w:next w:val="TOC5"/>
    <w:uiPriority w:val="69"/>
    <w:unhideWhenUsed/>
    <w:qFormat/>
    <w:pPr>
      <w:ind w:left="1685"/>
    </w:pPr>
  </w:style>
  <w:style w:type="paragraph" w:styleId="Index1">
    <w:name w:val="index 1"/>
    <w:basedOn w:val="TOC1"/>
    <w:next w:val="Index2"/>
    <w:uiPriority w:val="99"/>
    <w:unhideWhenUsed/>
  </w:style>
  <w:style w:type="paragraph" w:styleId="Index2">
    <w:name w:val="index 2"/>
    <w:basedOn w:val="TOC2"/>
    <w:next w:val="Index3"/>
    <w:uiPriority w:val="99"/>
    <w:unhideWhenUsed/>
  </w:style>
  <w:style w:type="paragraph" w:styleId="Index3">
    <w:name w:val="index 3"/>
    <w:basedOn w:val="TOC3"/>
    <w:next w:val="Index4"/>
    <w:uiPriority w:val="99"/>
    <w:unhideWhenUsed/>
  </w:style>
  <w:style w:type="paragraph" w:styleId="Index4">
    <w:name w:val="index 4"/>
    <w:basedOn w:val="TOC4"/>
    <w:next w:val="Index6"/>
    <w:uiPriority w:val="99"/>
    <w:unhideWhenUsed/>
  </w:style>
  <w:style w:type="paragraph" w:styleId="TOC5">
    <w:name w:val="toc 5"/>
    <w:basedOn w:val="TOC4"/>
    <w:next w:val="TOC6"/>
    <w:uiPriority w:val="69"/>
    <w:unhideWhenUsed/>
    <w:qFormat/>
    <w:pPr>
      <w:ind w:left="2160"/>
    </w:pPr>
  </w:style>
  <w:style w:type="paragraph" w:styleId="Index5">
    <w:name w:val="index 5"/>
    <w:basedOn w:val="TOC5"/>
    <w:next w:val="Index6"/>
    <w:uiPriority w:val="99"/>
    <w:unhideWhenUsed/>
  </w:style>
  <w:style w:type="paragraph" w:styleId="TOC6">
    <w:name w:val="toc 6"/>
    <w:basedOn w:val="TOC5"/>
    <w:uiPriority w:val="69"/>
    <w:unhideWhenUsed/>
    <w:qFormat/>
    <w:pPr>
      <w:ind w:left="2635"/>
    </w:pPr>
  </w:style>
  <w:style w:type="paragraph" w:styleId="Index6">
    <w:name w:val="index 6"/>
    <w:basedOn w:val="TOC6"/>
    <w:next w:val="Index7"/>
    <w:uiPriority w:val="99"/>
    <w:unhideWhenUsed/>
  </w:style>
  <w:style w:type="paragraph" w:styleId="TOC7">
    <w:name w:val="toc 7"/>
    <w:basedOn w:val="TOC6"/>
    <w:next w:val="TOC8"/>
    <w:uiPriority w:val="69"/>
    <w:unhideWhenUsed/>
    <w:qFormat/>
    <w:pPr>
      <w:ind w:left="3125"/>
    </w:pPr>
  </w:style>
  <w:style w:type="paragraph" w:styleId="Index7">
    <w:name w:val="index 7"/>
    <w:basedOn w:val="TOC7"/>
    <w:next w:val="Index8"/>
    <w:uiPriority w:val="99"/>
    <w:unhideWhenUsed/>
  </w:style>
  <w:style w:type="paragraph" w:styleId="TOC8">
    <w:name w:val="toc 8"/>
    <w:basedOn w:val="TOC7"/>
    <w:next w:val="TOC9"/>
    <w:uiPriority w:val="69"/>
    <w:unhideWhenUsed/>
    <w:qFormat/>
    <w:pPr>
      <w:ind w:left="3600"/>
    </w:pPr>
  </w:style>
  <w:style w:type="paragraph" w:styleId="Index8">
    <w:name w:val="index 8"/>
    <w:basedOn w:val="TOC8"/>
    <w:next w:val="Index9"/>
    <w:uiPriority w:val="99"/>
    <w:unhideWhenUsed/>
  </w:style>
  <w:style w:type="paragraph" w:styleId="TOC9">
    <w:name w:val="toc 9"/>
    <w:basedOn w:val="TOC8"/>
    <w:uiPriority w:val="69"/>
    <w:unhideWhenUsed/>
    <w:qFormat/>
    <w:pPr>
      <w:ind w:left="4075"/>
    </w:pPr>
  </w:style>
  <w:style w:type="paragraph" w:styleId="Index9">
    <w:name w:val="index 9"/>
    <w:basedOn w:val="TOC9"/>
    <w:uiPriority w:val="99"/>
    <w:unhideWhenUsed/>
  </w:style>
  <w:style w:type="paragraph" w:customStyle="1" w:styleId="Paragraph1">
    <w:name w:val="Paragraph 1"/>
    <w:basedOn w:val="Normal"/>
    <w:uiPriority w:val="7"/>
    <w:qFormat/>
    <w:pPr>
      <w:ind w:firstLine="475"/>
    </w:pPr>
  </w:style>
  <w:style w:type="paragraph" w:styleId="NormalWeb">
    <w:name w:val="Normal (Web)"/>
    <w:basedOn w:val="Normal"/>
    <w:uiPriority w:val="99"/>
    <w:semiHidden/>
    <w:unhideWhenUsed/>
    <w:pPr>
      <w:spacing w:before="100" w:beforeAutospacing="1" w:after="100" w:afterAutospacing="1"/>
    </w:pPr>
    <w:rPr>
      <w:rFonts w:ascii="Verdana" w:eastAsia="Times New Roman" w:hAnsi="Verdana" w:cs="Times New Roman"/>
    </w:rPr>
  </w:style>
  <w:style w:type="paragraph" w:styleId="Title">
    <w:name w:val="Title"/>
    <w:basedOn w:val="Normal"/>
    <w:next w:val="Normal"/>
    <w:link w:val="TitleChar"/>
    <w:uiPriority w:val="10"/>
    <w:qFormat/>
    <w:pPr>
      <w:spacing w:after="0" w:line="480" w:lineRule="auto"/>
      <w:contextualSpacing/>
      <w:jc w:val="center"/>
      <w:outlineLvl w:val="0"/>
    </w:pPr>
    <w:rPr>
      <w:rFonts w:eastAsiaTheme="majorEastAsia" w:cstheme="majorBidi"/>
      <w:b/>
      <w:spacing w:val="-10"/>
      <w:kern w:val="28"/>
      <w:sz w:val="52"/>
      <w:szCs w:val="56"/>
    </w:rPr>
  </w:style>
  <w:style w:type="character" w:customStyle="1" w:styleId="TitleChar">
    <w:name w:val="Title Char"/>
    <w:basedOn w:val="DefaultParagraphFont"/>
    <w:link w:val="Title"/>
    <w:rPr>
      <w:rFonts w:ascii="Calibri" w:eastAsiaTheme="majorEastAsia" w:hAnsi="Calibri" w:cstheme="majorBidi"/>
      <w:b/>
      <w:spacing w:val="-10"/>
      <w:kern w:val="28"/>
      <w:sz w:val="52"/>
      <w:szCs w:val="56"/>
    </w:rPr>
  </w:style>
  <w:style w:type="paragraph" w:customStyle="1" w:styleId="ReferenceNote">
    <w:name w:val="Reference Note"/>
    <w:basedOn w:val="Block1"/>
    <w:next w:val="Block1"/>
    <w:uiPriority w:val="2"/>
    <w:qFormat/>
  </w:style>
  <w:style w:type="paragraph" w:styleId="List2">
    <w:name w:val="List 2"/>
    <w:basedOn w:val="List1"/>
    <w:uiPriority w:val="5"/>
    <w:qFormat/>
    <w:pPr>
      <w:ind w:left="950"/>
    </w:pPr>
  </w:style>
  <w:style w:type="paragraph" w:customStyle="1" w:styleId="Block2">
    <w:name w:val="Block 2"/>
    <w:basedOn w:val="Block1"/>
    <w:uiPriority w:val="3"/>
    <w:unhideWhenUsed/>
    <w:qFormat/>
    <w:pPr>
      <w:ind w:left="475"/>
    </w:pPr>
  </w:style>
  <w:style w:type="paragraph" w:customStyle="1" w:styleId="Block3">
    <w:name w:val="Block 3"/>
    <w:basedOn w:val="Block2"/>
    <w:uiPriority w:val="3"/>
    <w:unhideWhenUsed/>
    <w:qFormat/>
    <w:pPr>
      <w:ind w:left="950"/>
    </w:pPr>
  </w:style>
  <w:style w:type="paragraph" w:customStyle="1" w:styleId="Block4">
    <w:name w:val="Block 4"/>
    <w:basedOn w:val="Block3"/>
    <w:uiPriority w:val="3"/>
    <w:unhideWhenUsed/>
    <w:qFormat/>
    <w:pPr>
      <w:ind w:left="1440"/>
    </w:pPr>
  </w:style>
  <w:style w:type="paragraph" w:customStyle="1" w:styleId="Block5">
    <w:name w:val="Block 5"/>
    <w:basedOn w:val="Block4"/>
    <w:uiPriority w:val="3"/>
    <w:unhideWhenUsed/>
    <w:qFormat/>
    <w:pPr>
      <w:ind w:left="1915"/>
    </w:pPr>
  </w:style>
  <w:style w:type="paragraph" w:customStyle="1" w:styleId="Block6">
    <w:name w:val="Block 6"/>
    <w:basedOn w:val="Block5"/>
    <w:uiPriority w:val="3"/>
    <w:unhideWhenUsed/>
    <w:pPr>
      <w:ind w:left="2390"/>
    </w:pPr>
  </w:style>
  <w:style w:type="paragraph" w:customStyle="1" w:styleId="Block7">
    <w:name w:val="Block 7"/>
    <w:basedOn w:val="Block6"/>
    <w:uiPriority w:val="3"/>
    <w:unhideWhenUsed/>
    <w:pPr>
      <w:ind w:left="2880"/>
    </w:pPr>
  </w:style>
  <w:style w:type="paragraph" w:customStyle="1" w:styleId="Block8">
    <w:name w:val="Block 8"/>
    <w:basedOn w:val="Block7"/>
    <w:uiPriority w:val="3"/>
    <w:unhideWhenUsed/>
    <w:pPr>
      <w:ind w:left="3355"/>
    </w:pPr>
  </w:style>
  <w:style w:type="paragraph" w:customStyle="1" w:styleId="Block9">
    <w:name w:val="Block 9"/>
    <w:basedOn w:val="Block8"/>
    <w:uiPriority w:val="3"/>
    <w:unhideWhenUsed/>
    <w:pPr>
      <w:ind w:left="3830"/>
    </w:pPr>
  </w:style>
  <w:style w:type="paragraph" w:styleId="List3">
    <w:name w:val="List 3"/>
    <w:basedOn w:val="List2"/>
    <w:uiPriority w:val="5"/>
    <w:unhideWhenUsed/>
    <w:qFormat/>
    <w:pPr>
      <w:ind w:left="1425"/>
    </w:pPr>
  </w:style>
  <w:style w:type="paragraph" w:styleId="List4">
    <w:name w:val="List 4"/>
    <w:basedOn w:val="List3"/>
    <w:uiPriority w:val="5"/>
    <w:unhideWhenUsed/>
    <w:qFormat/>
    <w:pPr>
      <w:ind w:left="1915"/>
    </w:pPr>
  </w:style>
  <w:style w:type="paragraph" w:styleId="List5">
    <w:name w:val="List 5"/>
    <w:basedOn w:val="List4"/>
    <w:uiPriority w:val="5"/>
    <w:unhideWhenUsed/>
    <w:qFormat/>
    <w:pPr>
      <w:ind w:left="2865"/>
    </w:pPr>
  </w:style>
  <w:style w:type="paragraph" w:customStyle="1" w:styleId="List6">
    <w:name w:val="List 6"/>
    <w:basedOn w:val="List5"/>
    <w:uiPriority w:val="5"/>
    <w:unhideWhenUsed/>
    <w:pPr>
      <w:ind w:left="3355"/>
    </w:pPr>
  </w:style>
  <w:style w:type="paragraph" w:customStyle="1" w:styleId="List7">
    <w:name w:val="List 7"/>
    <w:basedOn w:val="List6"/>
    <w:uiPriority w:val="5"/>
    <w:unhideWhenUsed/>
    <w:pPr>
      <w:ind w:left="3830"/>
    </w:pPr>
  </w:style>
  <w:style w:type="paragraph" w:customStyle="1" w:styleId="List8">
    <w:name w:val="List 8"/>
    <w:basedOn w:val="List7"/>
    <w:uiPriority w:val="5"/>
    <w:unhideWhenUsed/>
    <w:pPr>
      <w:ind w:left="4305"/>
    </w:pPr>
  </w:style>
  <w:style w:type="paragraph" w:customStyle="1" w:styleId="List9">
    <w:name w:val="List 9"/>
    <w:basedOn w:val="List8"/>
    <w:uiPriority w:val="5"/>
    <w:unhideWhenUsed/>
    <w:pPr>
      <w:ind w:left="4795"/>
    </w:pPr>
  </w:style>
  <w:style w:type="paragraph" w:customStyle="1" w:styleId="Hang2">
    <w:name w:val="Hang 2"/>
    <w:basedOn w:val="Hang1"/>
    <w:uiPriority w:val="8"/>
    <w:unhideWhenUsed/>
    <w:qFormat/>
    <w:pPr>
      <w:ind w:left="950"/>
    </w:pPr>
  </w:style>
  <w:style w:type="paragraph" w:customStyle="1" w:styleId="Hang3">
    <w:name w:val="Hang 3"/>
    <w:basedOn w:val="Hang2"/>
    <w:uiPriority w:val="8"/>
    <w:unhideWhenUsed/>
    <w:qFormat/>
    <w:pPr>
      <w:ind w:left="1425"/>
    </w:pPr>
  </w:style>
  <w:style w:type="paragraph" w:customStyle="1" w:styleId="Hang4">
    <w:name w:val="Hang 4"/>
    <w:basedOn w:val="Hang3"/>
    <w:uiPriority w:val="8"/>
    <w:unhideWhenUsed/>
    <w:qFormat/>
    <w:pPr>
      <w:ind w:left="1915"/>
    </w:pPr>
  </w:style>
  <w:style w:type="paragraph" w:customStyle="1" w:styleId="Hang5">
    <w:name w:val="Hang 5"/>
    <w:basedOn w:val="Hang4"/>
    <w:uiPriority w:val="8"/>
    <w:unhideWhenUsed/>
    <w:qFormat/>
    <w:pPr>
      <w:ind w:left="2390"/>
    </w:pPr>
  </w:style>
  <w:style w:type="paragraph" w:customStyle="1" w:styleId="Hang6">
    <w:name w:val="Hang 6"/>
    <w:basedOn w:val="Hang5"/>
    <w:uiPriority w:val="8"/>
    <w:unhideWhenUsed/>
    <w:pPr>
      <w:ind w:left="2865"/>
    </w:pPr>
  </w:style>
  <w:style w:type="paragraph" w:customStyle="1" w:styleId="Hang7">
    <w:name w:val="Hang 7"/>
    <w:basedOn w:val="Hang6"/>
    <w:uiPriority w:val="8"/>
    <w:unhideWhenUsed/>
    <w:pPr>
      <w:ind w:left="3355"/>
    </w:pPr>
  </w:style>
  <w:style w:type="paragraph" w:customStyle="1" w:styleId="Hang8">
    <w:name w:val="Hang 8"/>
    <w:basedOn w:val="Hang7"/>
    <w:uiPriority w:val="8"/>
    <w:unhideWhenUsed/>
    <w:pPr>
      <w:ind w:left="3830"/>
    </w:pPr>
  </w:style>
  <w:style w:type="paragraph" w:customStyle="1" w:styleId="Hang9">
    <w:name w:val="Hang 9"/>
    <w:basedOn w:val="Hang8"/>
    <w:uiPriority w:val="8"/>
    <w:unhideWhenUsed/>
    <w:pPr>
      <w:ind w:left="4305"/>
    </w:pPr>
  </w:style>
  <w:style w:type="paragraph" w:customStyle="1" w:styleId="Paragraph2">
    <w:name w:val="Paragraph 2"/>
    <w:basedOn w:val="Paragraph1"/>
    <w:uiPriority w:val="7"/>
    <w:unhideWhenUsed/>
    <w:qFormat/>
    <w:pPr>
      <w:ind w:left="475"/>
    </w:pPr>
  </w:style>
  <w:style w:type="paragraph" w:customStyle="1" w:styleId="Paragraph3">
    <w:name w:val="Paragraph 3"/>
    <w:basedOn w:val="Paragraph2"/>
    <w:uiPriority w:val="7"/>
    <w:unhideWhenUsed/>
    <w:qFormat/>
    <w:pPr>
      <w:ind w:left="950"/>
    </w:pPr>
  </w:style>
  <w:style w:type="paragraph" w:customStyle="1" w:styleId="Paragraph4">
    <w:name w:val="Paragraph 4"/>
    <w:basedOn w:val="Paragraph3"/>
    <w:uiPriority w:val="7"/>
    <w:unhideWhenUsed/>
    <w:qFormat/>
    <w:pPr>
      <w:ind w:left="1440"/>
    </w:pPr>
  </w:style>
  <w:style w:type="paragraph" w:customStyle="1" w:styleId="Paragraph5">
    <w:name w:val="Paragraph 5"/>
    <w:basedOn w:val="Paragraph4"/>
    <w:uiPriority w:val="7"/>
    <w:unhideWhenUsed/>
    <w:qFormat/>
    <w:pPr>
      <w:ind w:left="1915"/>
    </w:pPr>
  </w:style>
  <w:style w:type="paragraph" w:customStyle="1" w:styleId="Paragraph6">
    <w:name w:val="Paragraph 6"/>
    <w:basedOn w:val="Paragraph5"/>
    <w:uiPriority w:val="7"/>
    <w:unhideWhenUsed/>
    <w:pPr>
      <w:ind w:left="2880"/>
    </w:pPr>
  </w:style>
  <w:style w:type="paragraph" w:customStyle="1" w:styleId="Paragraph7">
    <w:name w:val="Paragraph 7"/>
    <w:basedOn w:val="Paragraph6"/>
    <w:uiPriority w:val="7"/>
    <w:unhideWhenUsed/>
    <w:pPr>
      <w:ind w:left="3355"/>
    </w:pPr>
  </w:style>
  <w:style w:type="paragraph" w:customStyle="1" w:styleId="Paragraph8">
    <w:name w:val="Paragraph 8"/>
    <w:basedOn w:val="Paragraph7"/>
    <w:uiPriority w:val="7"/>
    <w:unhideWhenUsed/>
    <w:pPr>
      <w:ind w:left="3830"/>
    </w:pPr>
  </w:style>
  <w:style w:type="paragraph" w:customStyle="1" w:styleId="Paragraph9">
    <w:name w:val="Paragraph 9"/>
    <w:basedOn w:val="Paragraph8"/>
    <w:uiPriority w:val="7"/>
    <w:unhideWhenUsed/>
    <w:pPr>
      <w:ind w:left="4320"/>
    </w:pPr>
  </w:style>
  <w:style w:type="character" w:customStyle="1" w:styleId="Heading6Char">
    <w:name w:val="Heading 6 Char"/>
    <w:basedOn w:val="DefaultParagraphFont"/>
    <w:link w:val="Heading6"/>
    <w:uiPriority w:val="1"/>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Pr>
      <w:rFonts w:ascii="Calibri" w:eastAsiaTheme="majorEastAsia" w:hAnsi="Calibri" w:cstheme="majorBidi"/>
      <w:b/>
      <w:szCs w:val="21"/>
    </w:rPr>
  </w:style>
  <w:style w:type="character" w:customStyle="1" w:styleId="Heading7Char">
    <w:name w:val="Heading 7 Char"/>
    <w:basedOn w:val="DefaultParagraphFont"/>
    <w:link w:val="Heading7"/>
    <w:uiPriority w:val="1"/>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Pr>
      <w:rFonts w:ascii="Calibri" w:eastAsiaTheme="majorEastAsia" w:hAnsi="Calibri" w:cstheme="majorBidi"/>
      <w:b/>
      <w:i/>
      <w:iCs/>
      <w:szCs w:val="21"/>
    </w:rPr>
  </w:style>
  <w:style w:type="paragraph" w:customStyle="1" w:styleId="Subsect1">
    <w:name w:val="Subsect 1"/>
    <w:basedOn w:val="Section"/>
    <w:next w:val="Block1"/>
    <w:uiPriority w:val="1"/>
    <w:qFormat/>
    <w:pPr>
      <w:outlineLvl w:val="6"/>
    </w:pPr>
    <w:rPr>
      <w:u w:val="single"/>
    </w:rPr>
  </w:style>
  <w:style w:type="paragraph" w:customStyle="1" w:styleId="Subsect2">
    <w:name w:val="Subsect 2"/>
    <w:basedOn w:val="Subsect1"/>
    <w:next w:val="Block1"/>
    <w:uiPriority w:val="1"/>
    <w:qFormat/>
    <w:pPr>
      <w:outlineLvl w:val="7"/>
    </w:pPr>
    <w:rPr>
      <w:i/>
    </w:rPr>
  </w:style>
  <w:style w:type="paragraph" w:customStyle="1" w:styleId="Subsect3">
    <w:name w:val="Subsect 3"/>
    <w:basedOn w:val="Subsect2"/>
    <w:next w:val="Block1"/>
    <w:uiPriority w:val="1"/>
    <w:qFormat/>
    <w:pPr>
      <w:outlineLvl w:val="8"/>
    </w:pPr>
    <w:rPr>
      <w:b w:val="0"/>
      <w:i w:val="0"/>
    </w:rPr>
  </w:style>
  <w:style w:type="table" w:customStyle="1" w:styleId="NormalTable1632a87a-07dc-4c34-9174-3676ecd05731">
    <w:name w:val="Normal Table_1632a87a-07dc-4c34-9174-3676ecd05731"/>
    <w:uiPriority w:val="99"/>
    <w:semiHidden/>
    <w:unhideWhenUsed/>
    <w:tblPr>
      <w:tblInd w:w="0" w:type="dxa"/>
      <w:tblCellMar>
        <w:top w:w="0" w:type="dxa"/>
        <w:left w:w="108" w:type="dxa"/>
        <w:bottom w:w="0" w:type="dxa"/>
        <w:right w:w="108" w:type="dxa"/>
      </w:tblCellMar>
    </w:tblPr>
  </w:style>
  <w:style w:type="table" w:styleId="TableGrid">
    <w:name w:val="Table Grid"/>
    <w:basedOn w:val="NormalTable1632a87a-07dc-4c34-9174-3676ecd05731"/>
    <w:uiPriority w:val="3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CaptionBelowLeft">
    <w:name w:val="Image Caption Below Left"/>
    <w:basedOn w:val="Block1"/>
    <w:next w:val="Block1"/>
    <w:qFormat/>
    <w:pPr>
      <w:widowControl w:val="0"/>
    </w:pPr>
    <w:rPr>
      <w:b/>
    </w:rPr>
  </w:style>
  <w:style w:type="paragraph" w:customStyle="1" w:styleId="ImageCaptionBelowCenter">
    <w:name w:val="Image Caption Below Center"/>
    <w:basedOn w:val="ImageCaptionBelowLeft"/>
    <w:next w:val="Block1"/>
    <w:pPr>
      <w:jc w:val="center"/>
    </w:pPr>
  </w:style>
  <w:style w:type="paragraph" w:customStyle="1" w:styleId="ImageLeft">
    <w:name w:val="Image Left"/>
    <w:next w:val="Block1"/>
    <w:qFormat/>
    <w:pPr>
      <w:jc w:val="left"/>
    </w:pPr>
    <w:rPr>
      <w:rFonts w:ascii="Calibri" w:hAnsi="Calibri"/>
    </w:rPr>
  </w:style>
  <w:style w:type="paragraph" w:customStyle="1" w:styleId="ImageCenter">
    <w:name w:val="Image Center"/>
    <w:basedOn w:val="ImageLeft"/>
    <w:next w:val="Block1"/>
    <w:qFormat/>
    <w:pPr>
      <w:jc w:val="center"/>
    </w:pPr>
  </w:style>
  <w:style w:type="paragraph" w:customStyle="1" w:styleId="ImageCaptionAboveLeft">
    <w:name w:val="Image Caption Above Left"/>
    <w:basedOn w:val="Block1"/>
    <w:next w:val="Block1"/>
    <w:qFormat/>
    <w:pPr>
      <w:keepNext/>
    </w:pPr>
    <w:rPr>
      <w:b/>
    </w:rPr>
  </w:style>
  <w:style w:type="paragraph" w:customStyle="1" w:styleId="ImageCaptionBelowRight">
    <w:name w:val="Image Caption Below Right"/>
    <w:basedOn w:val="ImageCaptionBelowLeft"/>
    <w:next w:val="Block1"/>
    <w:qFormat/>
    <w:pPr>
      <w:jc w:val="right"/>
    </w:pPr>
  </w:style>
  <w:style w:type="paragraph" w:customStyle="1" w:styleId="ImageRight">
    <w:name w:val="Image Right"/>
    <w:basedOn w:val="ImageLeft"/>
    <w:next w:val="Block1"/>
    <w:qFormat/>
    <w:pPr>
      <w:jc w:val="right"/>
    </w:pPr>
  </w:style>
  <w:style w:type="character" w:styleId="Hyperlink">
    <w:name w:val="Hyperlink"/>
    <w:basedOn w:val="DefaultParagraphFont"/>
    <w:uiPriority w:val="99"/>
    <w:unhideWhenUsed/>
    <w:rPr>
      <w:color w:val="4472C4"/>
      <w:u w:val="none"/>
    </w:rPr>
  </w:style>
  <w:style w:type="paragraph" w:customStyle="1" w:styleId="BlockCenter">
    <w:name w:val="Block Center"/>
    <w:basedOn w:val="Block1"/>
    <w:qFormat/>
    <w:pPr>
      <w:jc w:val="center"/>
    </w:pPr>
  </w:style>
  <w:style w:type="paragraph" w:styleId="BodyText">
    <w:name w:val="Body Text"/>
    <w:basedOn w:val="Normal"/>
    <w:link w:val="BodyTextChar"/>
    <w:uiPriority w:val="99"/>
    <w:semiHidden/>
  </w:style>
  <w:style w:type="character" w:customStyle="1" w:styleId="BodyTextChar">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ind w:left="360" w:hanging="360"/>
      <w:contextualSpacing/>
    </w:pPr>
  </w:style>
  <w:style w:type="paragraph" w:styleId="ListBullet">
    <w:name w:val="List Bullet"/>
    <w:basedOn w:val="Normal"/>
    <w:uiPriority w:val="99"/>
    <w:semiHidden/>
    <w:unhideWhenUsed/>
    <w:qFormat/>
    <w:pPr>
      <w:numPr>
        <w:numId w:val="1"/>
      </w:numPr>
      <w:contextualSpacing/>
    </w:pPr>
  </w:style>
  <w:style w:type="paragraph" w:styleId="ListContinue">
    <w:name w:val="List Continue"/>
    <w:basedOn w:val="Normal"/>
    <w:uiPriority w:val="99"/>
    <w:semiHidden/>
    <w:unhideWhenUsed/>
    <w:pPr>
      <w:ind w:left="360"/>
      <w:contextualSpacing/>
    </w:pPr>
  </w:style>
  <w:style w:type="paragraph" w:customStyle="1" w:styleId="Block1Center">
    <w:name w:val="Block 1 Center"/>
    <w:basedOn w:val="Block1"/>
    <w:qFormat/>
    <w:pPr>
      <w:jc w:val="center"/>
    </w:pPr>
  </w:style>
  <w:style w:type="paragraph" w:customStyle="1" w:styleId="Block2Center">
    <w:name w:val="Block 2 Center"/>
    <w:basedOn w:val="Block2"/>
    <w:qFormat/>
    <w:pPr>
      <w:jc w:val="center"/>
    </w:pPr>
  </w:style>
  <w:style w:type="paragraph" w:customStyle="1" w:styleId="Block3Center">
    <w:name w:val="Block 3 Center"/>
    <w:basedOn w:val="Block3"/>
    <w:qFormat/>
    <w:pPr>
      <w:jc w:val="center"/>
    </w:pPr>
  </w:style>
  <w:style w:type="paragraph" w:customStyle="1" w:styleId="Block4Center">
    <w:name w:val="Block 4 Center"/>
    <w:basedOn w:val="Block4"/>
    <w:qFormat/>
    <w:pPr>
      <w:jc w:val="center"/>
    </w:pPr>
  </w:style>
  <w:style w:type="paragraph" w:customStyle="1" w:styleId="Block5Center">
    <w:name w:val="Block 5 Center"/>
    <w:basedOn w:val="Block5"/>
    <w:qFormat/>
    <w:pPr>
      <w:jc w:val="center"/>
    </w:pPr>
  </w:style>
  <w:style w:type="paragraph" w:customStyle="1" w:styleId="Block6Center">
    <w:name w:val="Block 6 Center"/>
    <w:basedOn w:val="Block6"/>
    <w:qFormat/>
    <w:pPr>
      <w:jc w:val="center"/>
    </w:pPr>
  </w:style>
  <w:style w:type="paragraph" w:customStyle="1" w:styleId="Block7Center">
    <w:name w:val="Block 7 Center"/>
    <w:basedOn w:val="Block7"/>
    <w:qFormat/>
    <w:pPr>
      <w:jc w:val="center"/>
    </w:pPr>
  </w:style>
  <w:style w:type="paragraph" w:customStyle="1" w:styleId="Block8Center">
    <w:name w:val="Block 8 Center"/>
    <w:basedOn w:val="Block8"/>
    <w:qFormat/>
    <w:pPr>
      <w:jc w:val="center"/>
    </w:pPr>
  </w:style>
  <w:style w:type="paragraph" w:customStyle="1" w:styleId="Block9Center">
    <w:name w:val="Block 9 Center"/>
    <w:basedOn w:val="Block9"/>
    <w:qFormat/>
    <w:pPr>
      <w:jc w:val="center"/>
    </w:pPr>
  </w:style>
  <w:style w:type="paragraph" w:styleId="ListNumber">
    <w:name w:val="List Number"/>
    <w:basedOn w:val="Normal"/>
    <w:uiPriority w:val="99"/>
    <w:semiHidden/>
    <w:unhideWhenUsed/>
    <w:pPr>
      <w:numPr>
        <w:numId w:val="2"/>
      </w:numPr>
      <w:contextualSpacing/>
    </w:pPr>
  </w:style>
  <w:style w:type="paragraph" w:styleId="TableofFigures">
    <w:name w:val="table of figures"/>
    <w:basedOn w:val="Normal"/>
    <w:next w:val="Normal"/>
    <w:uiPriority w:val="99"/>
    <w:semiHidden/>
    <w:unhideWhenUsed/>
    <w:pPr>
      <w:spacing w:after="0"/>
    </w:pPr>
  </w:style>
  <w:style w:type="paragraph" w:styleId="Subtitle">
    <w:name w:val="Subtitle"/>
    <w:basedOn w:val="Normal"/>
    <w:next w:val="Normal"/>
    <w:link w:val="SubtitleChar"/>
    <w:uiPriority w:val="11"/>
    <w:qFormat/>
    <w:pPr>
      <w:numPr>
        <w:ilvl w:val="1"/>
      </w:numPr>
      <w:spacing w:after="160"/>
    </w:pPr>
    <w:rPr>
      <w:rFonts w:eastAsiaTheme="minorEastAsia"/>
      <w:color w:val="5A5A5A"/>
      <w:spacing w:val="15"/>
      <w:sz w:val="22"/>
      <w:szCs w:val="22"/>
    </w:rPr>
  </w:style>
  <w:style w:type="character" w:customStyle="1" w:styleId="SubtitleChar">
    <w:name w:val="Subtitle Char"/>
    <w:basedOn w:val="DefaultParagraphFont"/>
    <w:link w:val="Subtitle"/>
    <w:uiPriority w:val="87"/>
    <w:semiHidden/>
    <w:rPr>
      <w:rFonts w:ascii="Calibri" w:eastAsiaTheme="minorEastAsia" w:hAnsi="Calibri"/>
      <w:color w:val="5A5A5A"/>
      <w:spacing w:val="15"/>
      <w:sz w:val="22"/>
      <w:szCs w:val="22"/>
    </w:rPr>
  </w:style>
  <w:style w:type="paragraph" w:styleId="Footer">
    <w:name w:val="footer"/>
    <w:basedOn w:val="Normal"/>
    <w:link w:val="FooterChar"/>
    <w:uiPriority w:val="99"/>
    <w:semiHidden/>
    <w:unhideWhenUsed/>
    <w:pPr>
      <w:tabs>
        <w:tab w:val="center" w:pos="4680"/>
        <w:tab w:val="right" w:pos="9360"/>
      </w:tabs>
      <w:spacing w:before="0" w:after="0"/>
    </w:pPr>
  </w:style>
  <w:style w:type="character" w:customStyle="1" w:styleId="FooterChar">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sz="2" w:space="10" w:color="4472C4"/>
        <w:left w:val="single" w:sz="2" w:space="10" w:color="4472C4"/>
        <w:bottom w:val="single" w:sz="2" w:space="10" w:color="4472C4"/>
        <w:right w:val="single" w:sz="2" w:space="10" w:color="4472C4"/>
      </w:pBdr>
      <w:ind w:left="1152" w:right="1152"/>
    </w:pPr>
    <w:rPr>
      <w:rFonts w:eastAsiaTheme="minorEastAsia"/>
      <w:i/>
      <w:iCs/>
      <w:color w:val="4472C4"/>
    </w:rPr>
  </w:style>
  <w:style w:type="paragraph" w:styleId="BodyText2">
    <w:name w:val="Body Text 2"/>
    <w:basedOn w:val="Normal"/>
    <w:link w:val="BodyText2Char"/>
    <w:uiPriority w:val="99"/>
    <w:semiHidden/>
    <w:pPr>
      <w:spacing w:line="480" w:lineRule="auto"/>
    </w:pPr>
  </w:style>
  <w:style w:type="character" w:customStyle="1" w:styleId="BodyText2Char">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rPr>
      <w:sz w:val="16"/>
      <w:szCs w:val="16"/>
    </w:rPr>
  </w:style>
  <w:style w:type="character" w:customStyle="1" w:styleId="BodyText3Char">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ind w:firstLine="360"/>
    </w:pPr>
  </w:style>
  <w:style w:type="character" w:customStyle="1" w:styleId="BodyTextFirstIndentChar">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ind w:left="360"/>
    </w:pPr>
  </w:style>
  <w:style w:type="character" w:customStyle="1" w:styleId="BodyTextIndentChar">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ind w:firstLine="360"/>
    </w:pPr>
  </w:style>
  <w:style w:type="character" w:customStyle="1" w:styleId="BodyTextFirstIndent2Char">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spacing w:line="480" w:lineRule="auto"/>
      <w:ind w:left="360"/>
    </w:pPr>
  </w:style>
  <w:style w:type="character" w:customStyle="1" w:styleId="BodyTextIndent2Char">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ind w:left="360"/>
    </w:pPr>
    <w:rPr>
      <w:sz w:val="16"/>
      <w:szCs w:val="16"/>
    </w:rPr>
  </w:style>
  <w:style w:type="character" w:customStyle="1" w:styleId="BodyTextIndent3Char">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spacing w:before="0" w:after="200"/>
    </w:pPr>
    <w:rPr>
      <w:i/>
      <w:iCs/>
      <w:color w:val="44546A"/>
      <w:sz w:val="18"/>
      <w:szCs w:val="18"/>
    </w:rPr>
  </w:style>
  <w:style w:type="paragraph" w:styleId="Closing">
    <w:name w:val="Closing"/>
    <w:basedOn w:val="Normal"/>
    <w:link w:val="ClosingChar"/>
    <w:uiPriority w:val="99"/>
    <w:semiHidden/>
    <w:pPr>
      <w:spacing w:before="0" w:after="0"/>
      <w:ind w:left="4320"/>
    </w:pPr>
  </w:style>
  <w:style w:type="character" w:customStyle="1" w:styleId="ClosingChar">
    <w:name w:val="Closing Char"/>
    <w:basedOn w:val="DefaultParagraphFont"/>
    <w:link w:val="Closing"/>
    <w:uiPriority w:val="99"/>
    <w:semiHidden/>
    <w:rPr>
      <w:rFonts w:ascii="Calibri" w:hAnsi="Calibri"/>
      <w:sz w:val="20"/>
    </w:rPr>
  </w:style>
  <w:style w:type="paragraph" w:customStyle="1" w:styleId="CommentText1">
    <w:name w:val="Comment Text1"/>
    <w:basedOn w:val="Normal"/>
    <w:link w:val="CommentTextChar"/>
    <w:uiPriority w:val="99"/>
    <w:semiHidden/>
    <w:unhideWhenUsed/>
    <w:rPr>
      <w:szCs w:val="20"/>
    </w:rPr>
  </w:style>
  <w:style w:type="character" w:customStyle="1" w:styleId="CommentTextChar">
    <w:name w:val="Comment Text Char"/>
    <w:basedOn w:val="DefaultParagraphFont"/>
    <w:link w:val="CommentText1"/>
    <w:uiPriority w:val="99"/>
    <w:semiHidden/>
    <w:rPr>
      <w:rFonts w:ascii="Calibri" w:hAnsi="Calibri"/>
      <w:sz w:val="20"/>
      <w:szCs w:val="20"/>
    </w:rPr>
  </w:style>
  <w:style w:type="paragraph" w:customStyle="1" w:styleId="CommentSubject1">
    <w:name w:val="Comment Subject1"/>
    <w:basedOn w:val="CommentText1"/>
    <w:next w:val="CommentText1"/>
    <w:link w:val="CommentSubjectChar"/>
    <w:uiPriority w:val="99"/>
    <w:semiHidden/>
    <w:unhideWhenUsed/>
    <w:rPr>
      <w:b/>
      <w:bCs/>
    </w:rPr>
  </w:style>
  <w:style w:type="character" w:customStyle="1" w:styleId="CommentSubjectChar">
    <w:name w:val="Comment Subject Char"/>
    <w:basedOn w:val="CommentTextChar"/>
    <w:link w:val="CommentSubject1"/>
    <w:uiPriority w:val="99"/>
    <w:semiHidden/>
    <w:rPr>
      <w:rFonts w:ascii="Calibri" w:hAnsi="Calibri"/>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ascii="Calibri" w:hAnsi="Calibri"/>
      <w:sz w:val="20"/>
    </w:rPr>
  </w:style>
  <w:style w:type="character" w:customStyle="1" w:styleId="BookTitle1">
    <w:name w:val="Book Title1"/>
    <w:basedOn w:val="DefaultParagraphFont"/>
    <w:uiPriority w:val="84"/>
    <w:semiHidden/>
    <w:unhideWhenUsed/>
    <w:qFormat/>
    <w:rPr>
      <w:b/>
      <w:bCs/>
      <w:i/>
      <w:iCs/>
      <w:spacing w:val="5"/>
    </w:rPr>
  </w:style>
  <w:style w:type="character" w:customStyle="1" w:styleId="CommentReference1">
    <w:name w:val="Comment Reference1"/>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spacing w:before="0" w:after="0"/>
    </w:pPr>
    <w:rPr>
      <w:rFonts w:cs="Calibri"/>
      <w:sz w:val="16"/>
      <w:szCs w:val="16"/>
    </w:rPr>
  </w:style>
  <w:style w:type="character" w:customStyle="1" w:styleId="DocumentMapChar">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spacing w:before="0" w:after="0"/>
    </w:pPr>
  </w:style>
  <w:style w:type="character" w:customStyle="1" w:styleId="E-mailSignatureChar">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after="0"/>
    </w:pPr>
    <w:rPr>
      <w:szCs w:val="20"/>
    </w:rPr>
  </w:style>
  <w:style w:type="character" w:customStyle="1" w:styleId="EndnoteTextChar">
    <w:name w:val="Endnote Text Char"/>
    <w:basedOn w:val="DefaultParagraphFont"/>
    <w:link w:val="EndnoteText"/>
    <w:uiPriority w:val="99"/>
    <w:semiHidden/>
    <w:rPr>
      <w:rFonts w:ascii="Calibri" w:hAnsi="Calibri"/>
      <w:sz w:val="20"/>
      <w:szCs w:val="20"/>
    </w:rPr>
  </w:style>
  <w:style w:type="paragraph" w:customStyle="1" w:styleId="EnvelopeAddress1">
    <w:name w:val="Envelope Address1"/>
    <w:basedOn w:val="Normal"/>
    <w:uiPriority w:val="99"/>
    <w:semiHidden/>
    <w:unhideWhenUsed/>
    <w:pPr>
      <w:framePr w:dropCap="none" w:lines="1"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customStyle="1" w:styleId="EnvelopeReturn1">
    <w:name w:val="Envelope Return1"/>
    <w:basedOn w:val="Normal"/>
    <w:uiPriority w:val="99"/>
    <w:semiHidden/>
    <w:unhideWhenUsed/>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tabs>
        <w:tab w:val="center" w:pos="4680"/>
        <w:tab w:val="right" w:pos="9360"/>
      </w:tabs>
      <w:spacing w:before="0" w:after="0"/>
    </w:pPr>
  </w:style>
  <w:style w:type="character" w:customStyle="1" w:styleId="HeaderChar">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spacing w:before="0" w:after="0"/>
    </w:pPr>
  </w:style>
  <w:style w:type="character" w:customStyle="1" w:styleId="NoteHeadingChar">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qFormat/>
    <w:pPr>
      <w:ind w:left="1080"/>
      <w:contextualSpacing/>
    </w:pPr>
  </w:style>
  <w:style w:type="paragraph" w:styleId="ListContinue4">
    <w:name w:val="List Continue 4"/>
    <w:basedOn w:val="Normal"/>
    <w:uiPriority w:val="99"/>
    <w:semiHidden/>
    <w:unhideWhenUsed/>
    <w:qFormat/>
    <w:pPr>
      <w:ind w:left="1440"/>
      <w:contextualSpacing/>
    </w:pPr>
  </w:style>
  <w:style w:type="paragraph" w:styleId="ListContinue5">
    <w:name w:val="List Continue 5"/>
    <w:basedOn w:val="Normal"/>
    <w:uiPriority w:val="99"/>
    <w:semiHidden/>
    <w:unhideWhenUsed/>
    <w:qFormat/>
    <w:pPr>
      <w:ind w:left="1800"/>
      <w:contextualSpacing/>
    </w:pPr>
  </w:style>
  <w:style w:type="paragraph" w:styleId="ListNumber2">
    <w:name w:val="List Number 2"/>
    <w:basedOn w:val="Normal"/>
    <w:uiPriority w:val="99"/>
    <w:semiHidden/>
    <w:unhideWhenUsed/>
    <w:qFormat/>
    <w:pPr>
      <w:numPr>
        <w:numId w:val="7"/>
      </w:numPr>
      <w:contextualSpacing/>
    </w:pPr>
  </w:style>
  <w:style w:type="paragraph" w:styleId="ListNumber3">
    <w:name w:val="List Number 3"/>
    <w:basedOn w:val="Normal"/>
    <w:uiPriority w:val="99"/>
    <w:semiHidden/>
    <w:unhideWhenUsed/>
    <w:qFormat/>
    <w:pPr>
      <w:numPr>
        <w:numId w:val="8"/>
      </w:numPr>
      <w:contextualSpacing/>
    </w:pPr>
  </w:style>
  <w:style w:type="paragraph" w:styleId="ListNumber4">
    <w:name w:val="List Number 4"/>
    <w:basedOn w:val="Normal"/>
    <w:uiPriority w:val="99"/>
    <w:semiHidden/>
    <w:unhideWhenUsed/>
    <w:qFormat/>
    <w:pPr>
      <w:numPr>
        <w:numId w:val="9"/>
      </w:numPr>
      <w:contextualSpacing/>
    </w:pPr>
  </w:style>
  <w:style w:type="paragraph" w:styleId="ListNumber5">
    <w:name w:val="List Number 5"/>
    <w:basedOn w:val="Normal"/>
    <w:uiPriority w:val="99"/>
    <w:semiHidden/>
    <w:unhideWhenUsed/>
    <w:qFormat/>
    <w:pPr>
      <w:numPr>
        <w:numId w:val="10"/>
      </w:numPr>
      <w:contextualSpacing/>
    </w:pPr>
  </w:style>
  <w:style w:type="paragraph" w:customStyle="1" w:styleId="TOCHeading1">
    <w:name w:val="TOC Heading1"/>
    <w:basedOn w:val="Heading1"/>
    <w:next w:val="Normal"/>
    <w:uiPriority w:val="69"/>
    <w:semiHidden/>
    <w:unhideWhenUsed/>
    <w:qFormat/>
    <w:pP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spacing w:before="120"/>
    </w:pPr>
    <w:rPr>
      <w:rFonts w:eastAsiaTheme="majorEastAsia" w:cstheme="majorBidi"/>
      <w:b/>
      <w:bCs/>
      <w:sz w:val="24"/>
    </w:rPr>
  </w:style>
  <w:style w:type="paragraph" w:styleId="IndexHeading">
    <w:name w:val="index heading"/>
    <w:basedOn w:val="Normal"/>
    <w:next w:val="Index1"/>
    <w:uiPriority w:val="99"/>
    <w:semiHidden/>
    <w:unhideWhenUsed/>
    <w:qFormat/>
    <w:rPr>
      <w:rFonts w:eastAsiaTheme="majorEastAsia" w:cstheme="majorBidi"/>
      <w:b/>
      <w:bCs/>
    </w:rPr>
  </w:style>
  <w:style w:type="paragraph" w:styleId="TableofAuthorities">
    <w:name w:val="table of authorities"/>
    <w:basedOn w:val="Normal"/>
    <w:next w:val="Normal"/>
    <w:uiPriority w:val="99"/>
    <w:semiHidden/>
    <w:unhideWhenUsed/>
    <w:pPr>
      <w:spacing w:after="0"/>
      <w:ind w:left="200" w:hanging="200"/>
    </w:pPr>
  </w:style>
  <w:style w:type="table" w:customStyle="1" w:styleId="NormalTablee7a2fecf-3ff6-4b72-b90d-3963eade872c">
    <w:name w:val="Normal Table_e7a2fecf-3ff6-4b72-b90d-3963eade872c"/>
    <w:uiPriority w:val="99"/>
    <w:semiHidden/>
    <w:unhideWhenUsed/>
    <w:tblPr>
      <w:tblInd w:w="0" w:type="dxa"/>
      <w:tblCellMar>
        <w:top w:w="0" w:type="dxa"/>
        <w:left w:w="108" w:type="dxa"/>
        <w:bottom w:w="0" w:type="dxa"/>
        <w:right w:w="108" w:type="dxa"/>
      </w:tblCellMar>
    </w:tblPr>
  </w:style>
  <w:style w:type="table" w:customStyle="1" w:styleId="Table186028c02-ee5d-4fc2-8a3b-7c8d91d9193f">
    <w:name w:val="Table 1_86028c02-ee5d-4fc2-8a3b-7c8d91d9193f"/>
    <w:basedOn w:val="NormalTablee7a2fecf-3ff6-4b72-b90d-3963eade872c"/>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
    <w:name w:val="Table 2"/>
    <w:basedOn w:val="Table186028c02-ee5d-4fc2-8a3b-7c8d91d9193f"/>
    <w:uiPriority w:val="99"/>
    <w:tblPr>
      <w:tblInd w:w="590" w:type="dxa"/>
    </w:tblPr>
  </w:style>
  <w:style w:type="table" w:customStyle="1" w:styleId="NormalTable3acfbc4e-f40d-4b5f-8714-0178eba9c2f2">
    <w:name w:val="Normal Table_3acfbc4e-f40d-4b5f-8714-0178eba9c2f2"/>
    <w:uiPriority w:val="99"/>
    <w:semiHidden/>
    <w:unhideWhenUsed/>
    <w:tblPr>
      <w:tblInd w:w="0" w:type="dxa"/>
      <w:tblCellMar>
        <w:top w:w="0" w:type="dxa"/>
        <w:left w:w="108" w:type="dxa"/>
        <w:bottom w:w="0" w:type="dxa"/>
        <w:right w:w="108" w:type="dxa"/>
      </w:tblCellMar>
    </w:tblPr>
  </w:style>
  <w:style w:type="table" w:customStyle="1" w:styleId="Table1c5935fb3-c8ad-4986-a2b0-8010174f5c3f">
    <w:name w:val="Table 1_c5935fb3-c8ad-4986-a2b0-8010174f5c3f"/>
    <w:basedOn w:val="NormalTable3acfbc4e-f40d-4b5f-8714-0178eba9c2f2"/>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052e80c0-9db5-423c-8018-6040b3f6cb59">
    <w:name w:val="Table 2_052e80c0-9db5-423c-8018-6040b3f6cb59"/>
    <w:basedOn w:val="Table1c5935fb3-c8ad-4986-a2b0-8010174f5c3f"/>
    <w:uiPriority w:val="99"/>
    <w:tblPr>
      <w:tblInd w:w="590" w:type="dxa"/>
    </w:tblPr>
  </w:style>
  <w:style w:type="table" w:customStyle="1" w:styleId="Table3">
    <w:name w:val="Table 3"/>
    <w:basedOn w:val="Table2052e80c0-9db5-423c-8018-6040b3f6cb59"/>
    <w:uiPriority w:val="99"/>
    <w:tblPr>
      <w:tblInd w:w="1066" w:type="dxa"/>
    </w:tblPr>
  </w:style>
  <w:style w:type="table" w:customStyle="1" w:styleId="NormalTableb3a1ea9b-1315-4a63-8f92-bad60b17c542">
    <w:name w:val="Normal Table_b3a1ea9b-1315-4a63-8f92-bad60b17c542"/>
    <w:uiPriority w:val="99"/>
    <w:semiHidden/>
    <w:unhideWhenUsed/>
    <w:tblPr>
      <w:tblInd w:w="0" w:type="dxa"/>
      <w:tblCellMar>
        <w:top w:w="0" w:type="dxa"/>
        <w:left w:w="108" w:type="dxa"/>
        <w:bottom w:w="0" w:type="dxa"/>
        <w:right w:w="108" w:type="dxa"/>
      </w:tblCellMar>
    </w:tblPr>
  </w:style>
  <w:style w:type="table" w:customStyle="1" w:styleId="Table10cf10f3b-02b2-42da-bc13-91a398df863b">
    <w:name w:val="Table 1_0cf10f3b-02b2-42da-bc13-91a398df863b"/>
    <w:basedOn w:val="NormalTableb3a1ea9b-1315-4a63-8f92-bad60b17c542"/>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4e91c854-3f80-4717-8914-853356fcdd09">
    <w:name w:val="Table 2_4e91c854-3f80-4717-8914-853356fcdd09"/>
    <w:basedOn w:val="Table10cf10f3b-02b2-42da-bc13-91a398df863b"/>
    <w:uiPriority w:val="99"/>
    <w:tblPr>
      <w:tblInd w:w="590" w:type="dxa"/>
    </w:tblPr>
  </w:style>
  <w:style w:type="table" w:customStyle="1" w:styleId="Table3a1bb3169-cee2-4465-b748-c8855e5d3e7a">
    <w:name w:val="Table 3_a1bb3169-cee2-4465-b748-c8855e5d3e7a"/>
    <w:basedOn w:val="Table24e91c854-3f80-4717-8914-853356fcdd09"/>
    <w:uiPriority w:val="99"/>
    <w:tblPr>
      <w:tblInd w:w="1066" w:type="dxa"/>
    </w:tblPr>
  </w:style>
  <w:style w:type="table" w:customStyle="1" w:styleId="Table4">
    <w:name w:val="Table 4"/>
    <w:basedOn w:val="Table3a1bb3169-cee2-4465-b748-c8855e5d3e7a"/>
    <w:uiPriority w:val="99"/>
    <w:tblPr>
      <w:tblInd w:w="1555" w:type="dxa"/>
    </w:tblPr>
  </w:style>
  <w:style w:type="table" w:customStyle="1" w:styleId="NormalTable3df75f69-1865-492d-8e37-a032cc6e56dd">
    <w:name w:val="Normal Table_3df75f69-1865-492d-8e37-a032cc6e56dd"/>
    <w:uiPriority w:val="99"/>
    <w:semiHidden/>
    <w:unhideWhenUsed/>
    <w:tblPr>
      <w:tblInd w:w="0" w:type="dxa"/>
      <w:tblCellMar>
        <w:top w:w="0" w:type="dxa"/>
        <w:left w:w="108" w:type="dxa"/>
        <w:bottom w:w="0" w:type="dxa"/>
        <w:right w:w="108" w:type="dxa"/>
      </w:tblCellMar>
    </w:tblPr>
  </w:style>
  <w:style w:type="table" w:customStyle="1" w:styleId="Table1816ebf86-132b-4b34-9717-97c01b0027b5">
    <w:name w:val="Table 1_816ebf86-132b-4b34-9717-97c01b0027b5"/>
    <w:basedOn w:val="NormalTable3df75f69-1865-492d-8e37-a032cc6e56dd"/>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6f60d223-82d9-4a04-8266-25210c244e71">
    <w:name w:val="Table 2_6f60d223-82d9-4a04-8266-25210c244e71"/>
    <w:basedOn w:val="Table1816ebf86-132b-4b34-9717-97c01b0027b5"/>
    <w:uiPriority w:val="99"/>
    <w:tblPr>
      <w:tblInd w:w="590" w:type="dxa"/>
    </w:tblPr>
  </w:style>
  <w:style w:type="table" w:customStyle="1" w:styleId="Table35269d17a-fb9c-4e6d-b35d-7508a407c1ef">
    <w:name w:val="Table 3_5269d17a-fb9c-4e6d-b35d-7508a407c1ef"/>
    <w:basedOn w:val="Table26f60d223-82d9-4a04-8266-25210c244e71"/>
    <w:uiPriority w:val="99"/>
    <w:tblPr>
      <w:tblInd w:w="1066" w:type="dxa"/>
    </w:tblPr>
  </w:style>
  <w:style w:type="table" w:customStyle="1" w:styleId="Table41a4d70ea-70cb-4c13-96a6-87db3df9d6a7">
    <w:name w:val="Table 4_1a4d70ea-70cb-4c13-96a6-87db3df9d6a7"/>
    <w:basedOn w:val="Table35269d17a-fb9c-4e6d-b35d-7508a407c1ef"/>
    <w:uiPriority w:val="99"/>
    <w:tblPr>
      <w:tblInd w:w="1555" w:type="dxa"/>
    </w:tblPr>
  </w:style>
  <w:style w:type="table" w:customStyle="1" w:styleId="Table5">
    <w:name w:val="Table 5"/>
    <w:basedOn w:val="Table41a4d70ea-70cb-4c13-96a6-87db3df9d6a7"/>
    <w:uiPriority w:val="99"/>
    <w:tblPr>
      <w:tblInd w:w="2030" w:type="dxa"/>
    </w:tblPr>
  </w:style>
  <w:style w:type="table" w:customStyle="1" w:styleId="NormalTablecc0eb1b1-c05d-4d7a-9f22-5400c8d87977">
    <w:name w:val="Normal Table_cc0eb1b1-c05d-4d7a-9f22-5400c8d87977"/>
    <w:uiPriority w:val="99"/>
    <w:semiHidden/>
    <w:unhideWhenUsed/>
    <w:tblPr>
      <w:tblInd w:w="0" w:type="dxa"/>
      <w:tblCellMar>
        <w:top w:w="0" w:type="dxa"/>
        <w:left w:w="108" w:type="dxa"/>
        <w:bottom w:w="0" w:type="dxa"/>
        <w:right w:w="108" w:type="dxa"/>
      </w:tblCellMar>
    </w:tblPr>
  </w:style>
  <w:style w:type="table" w:customStyle="1" w:styleId="Table18b0fe9f0-fd2b-4f4c-9f9a-03bb816f3936">
    <w:name w:val="Table 1_8b0fe9f0-fd2b-4f4c-9f9a-03bb816f3936"/>
    <w:basedOn w:val="NormalTablecc0eb1b1-c05d-4d7a-9f22-5400c8d87977"/>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59aaaa98-63fa-41e4-af15-e442e186d771">
    <w:name w:val="Table 2_59aaaa98-63fa-41e4-af15-e442e186d771"/>
    <w:basedOn w:val="Table18b0fe9f0-fd2b-4f4c-9f9a-03bb816f3936"/>
    <w:uiPriority w:val="99"/>
    <w:tblPr>
      <w:tblInd w:w="590" w:type="dxa"/>
    </w:tblPr>
  </w:style>
  <w:style w:type="table" w:customStyle="1" w:styleId="Table34bec76e9-b34c-4688-98dd-a1dc912d6579">
    <w:name w:val="Table 3_4bec76e9-b34c-4688-98dd-a1dc912d6579"/>
    <w:basedOn w:val="Table259aaaa98-63fa-41e4-af15-e442e186d771"/>
    <w:uiPriority w:val="99"/>
    <w:tblPr>
      <w:tblInd w:w="1066" w:type="dxa"/>
    </w:tblPr>
  </w:style>
  <w:style w:type="table" w:customStyle="1" w:styleId="Table45f3e721e-17ed-4f51-a2ca-a85a8800fe96">
    <w:name w:val="Table 4_5f3e721e-17ed-4f51-a2ca-a85a8800fe96"/>
    <w:basedOn w:val="Table34bec76e9-b34c-4688-98dd-a1dc912d6579"/>
    <w:uiPriority w:val="99"/>
    <w:tblPr>
      <w:tblInd w:w="1555" w:type="dxa"/>
    </w:tblPr>
  </w:style>
  <w:style w:type="table" w:customStyle="1" w:styleId="Table56f4b91f6-f879-4f2e-9231-66fd95409756">
    <w:name w:val="Table 5_6f4b91f6-f879-4f2e-9231-66fd95409756"/>
    <w:basedOn w:val="Table45f3e721e-17ed-4f51-a2ca-a85a8800fe96"/>
    <w:uiPriority w:val="99"/>
    <w:tblPr>
      <w:tblInd w:w="2030" w:type="dxa"/>
    </w:tblPr>
  </w:style>
  <w:style w:type="table" w:customStyle="1" w:styleId="Table6">
    <w:name w:val="Table 6"/>
    <w:basedOn w:val="Table56f4b91f6-f879-4f2e-9231-66fd95409756"/>
    <w:uiPriority w:val="99"/>
    <w:tblPr>
      <w:tblInd w:w="2506" w:type="dxa"/>
      <w:tblCellMar>
        <w:left w:w="115" w:type="dxa"/>
        <w:right w:w="115" w:type="dxa"/>
      </w:tblCellMar>
    </w:tblPr>
  </w:style>
  <w:style w:type="table" w:customStyle="1" w:styleId="NormalTablecb716492-d9d1-4615-9c7c-d7b15ead6814">
    <w:name w:val="Normal Table_cb716492-d9d1-4615-9c7c-d7b15ead6814"/>
    <w:uiPriority w:val="99"/>
    <w:semiHidden/>
    <w:unhideWhenUsed/>
    <w:tblPr>
      <w:tblInd w:w="0" w:type="dxa"/>
      <w:tblCellMar>
        <w:top w:w="0" w:type="dxa"/>
        <w:left w:w="108" w:type="dxa"/>
        <w:bottom w:w="0" w:type="dxa"/>
        <w:right w:w="108" w:type="dxa"/>
      </w:tblCellMar>
    </w:tblPr>
  </w:style>
  <w:style w:type="table" w:customStyle="1" w:styleId="Table1982dbed3-8291-4670-8618-d13ed49761cf">
    <w:name w:val="Table 1_982dbed3-8291-4670-8618-d13ed49761cf"/>
    <w:basedOn w:val="NormalTablecb716492-d9d1-4615-9c7c-d7b15ead6814"/>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9da065c1-35aa-48d1-a304-e53f63a9ee55">
    <w:name w:val="Table 2_9da065c1-35aa-48d1-a304-e53f63a9ee55"/>
    <w:basedOn w:val="Table1982dbed3-8291-4670-8618-d13ed49761cf"/>
    <w:uiPriority w:val="99"/>
    <w:tblPr>
      <w:tblInd w:w="590" w:type="dxa"/>
    </w:tblPr>
  </w:style>
  <w:style w:type="table" w:customStyle="1" w:styleId="Table30b5fd868-c863-4010-bbe2-56496c8df676">
    <w:name w:val="Table 3_0b5fd868-c863-4010-bbe2-56496c8df676"/>
    <w:basedOn w:val="Table29da065c1-35aa-48d1-a304-e53f63a9ee55"/>
    <w:uiPriority w:val="99"/>
    <w:tblPr>
      <w:tblInd w:w="1066" w:type="dxa"/>
    </w:tblPr>
  </w:style>
  <w:style w:type="table" w:customStyle="1" w:styleId="Table49bbcb719-f1e6-4b4c-864f-23c095b7da7b">
    <w:name w:val="Table 4_9bbcb719-f1e6-4b4c-864f-23c095b7da7b"/>
    <w:basedOn w:val="Table30b5fd868-c863-4010-bbe2-56496c8df676"/>
    <w:uiPriority w:val="99"/>
    <w:tblPr>
      <w:tblInd w:w="1555" w:type="dxa"/>
    </w:tblPr>
  </w:style>
  <w:style w:type="table" w:customStyle="1" w:styleId="Table534a68d34-0837-40f4-84f4-27b6ea5d5335">
    <w:name w:val="Table 5_34a68d34-0837-40f4-84f4-27b6ea5d5335"/>
    <w:basedOn w:val="Table49bbcb719-f1e6-4b4c-864f-23c095b7da7b"/>
    <w:uiPriority w:val="99"/>
    <w:tblPr>
      <w:tblInd w:w="2030" w:type="dxa"/>
    </w:tblPr>
  </w:style>
  <w:style w:type="table" w:customStyle="1" w:styleId="Table6339c3bf2-1e34-4cf2-a4e4-d267048542b2">
    <w:name w:val="Table 6_339c3bf2-1e34-4cf2-a4e4-d267048542b2"/>
    <w:basedOn w:val="Table534a68d34-0837-40f4-84f4-27b6ea5d5335"/>
    <w:uiPriority w:val="99"/>
    <w:tblPr>
      <w:tblInd w:w="2506" w:type="dxa"/>
      <w:tblCellMar>
        <w:left w:w="115" w:type="dxa"/>
        <w:right w:w="115" w:type="dxa"/>
      </w:tblCellMar>
    </w:tblPr>
  </w:style>
  <w:style w:type="table" w:customStyle="1" w:styleId="Table7">
    <w:name w:val="Table 7"/>
    <w:basedOn w:val="Table6339c3bf2-1e34-4cf2-a4e4-d267048542b2"/>
    <w:uiPriority w:val="99"/>
    <w:tblPr>
      <w:tblInd w:w="2995" w:type="dxa"/>
    </w:tblPr>
  </w:style>
  <w:style w:type="table" w:customStyle="1" w:styleId="NormalTablebcbab3db-ad0e-44af-bb07-e48dd7da029e">
    <w:name w:val="Normal Table_bcbab3db-ad0e-44af-bb07-e48dd7da029e"/>
    <w:uiPriority w:val="99"/>
    <w:semiHidden/>
    <w:unhideWhenUsed/>
    <w:tblPr>
      <w:tblInd w:w="0" w:type="dxa"/>
      <w:tblCellMar>
        <w:top w:w="0" w:type="dxa"/>
        <w:left w:w="108" w:type="dxa"/>
        <w:bottom w:w="0" w:type="dxa"/>
        <w:right w:w="108" w:type="dxa"/>
      </w:tblCellMar>
    </w:tblPr>
  </w:style>
  <w:style w:type="table" w:customStyle="1" w:styleId="Table1556e72d9-3425-481e-8fec-aef01d387911">
    <w:name w:val="Table 1_556e72d9-3425-481e-8fec-aef01d387911"/>
    <w:basedOn w:val="NormalTablebcbab3db-ad0e-44af-bb07-e48dd7da029e"/>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998c1add-8617-4024-831c-4e588786b0ab">
    <w:name w:val="Table 2_998c1add-8617-4024-831c-4e588786b0ab"/>
    <w:basedOn w:val="Table1556e72d9-3425-481e-8fec-aef01d387911"/>
    <w:uiPriority w:val="99"/>
    <w:tblPr>
      <w:tblInd w:w="590" w:type="dxa"/>
    </w:tblPr>
  </w:style>
  <w:style w:type="table" w:customStyle="1" w:styleId="Table313e3cc57-fa48-4c04-bcbd-bcab8517e39c">
    <w:name w:val="Table 3_13e3cc57-fa48-4c04-bcbd-bcab8517e39c"/>
    <w:basedOn w:val="Table2998c1add-8617-4024-831c-4e588786b0ab"/>
    <w:uiPriority w:val="99"/>
    <w:tblPr>
      <w:tblInd w:w="1066" w:type="dxa"/>
    </w:tblPr>
  </w:style>
  <w:style w:type="table" w:customStyle="1" w:styleId="Table41593ae28-be10-46e7-b1c4-f099abfefd91">
    <w:name w:val="Table 4_1593ae28-be10-46e7-b1c4-f099abfefd91"/>
    <w:basedOn w:val="Table313e3cc57-fa48-4c04-bcbd-bcab8517e39c"/>
    <w:uiPriority w:val="99"/>
    <w:tblPr>
      <w:tblInd w:w="1555" w:type="dxa"/>
    </w:tblPr>
  </w:style>
  <w:style w:type="table" w:customStyle="1" w:styleId="Table5c584c7b6-2c70-4662-b162-393924df48fa">
    <w:name w:val="Table 5_c584c7b6-2c70-4662-b162-393924df48fa"/>
    <w:basedOn w:val="Table41593ae28-be10-46e7-b1c4-f099abfefd91"/>
    <w:uiPriority w:val="99"/>
    <w:tblPr>
      <w:tblInd w:w="2030" w:type="dxa"/>
    </w:tblPr>
  </w:style>
  <w:style w:type="table" w:customStyle="1" w:styleId="Table6ef19f99c-f2ce-41d7-924d-fb792524425c">
    <w:name w:val="Table 6_ef19f99c-f2ce-41d7-924d-fb792524425c"/>
    <w:basedOn w:val="Table5c584c7b6-2c70-4662-b162-393924df48fa"/>
    <w:uiPriority w:val="99"/>
    <w:tblPr>
      <w:tblInd w:w="2506" w:type="dxa"/>
      <w:tblCellMar>
        <w:left w:w="115" w:type="dxa"/>
        <w:right w:w="115" w:type="dxa"/>
      </w:tblCellMar>
    </w:tblPr>
  </w:style>
  <w:style w:type="table" w:customStyle="1" w:styleId="Table73db8b3c2-4aaf-4042-a0d8-43cc799de6b4">
    <w:name w:val="Table 7_3db8b3c2-4aaf-4042-a0d8-43cc799de6b4"/>
    <w:basedOn w:val="Table6ef19f99c-f2ce-41d7-924d-fb792524425c"/>
    <w:uiPriority w:val="99"/>
    <w:tblPr>
      <w:tblInd w:w="2995" w:type="dxa"/>
    </w:tblPr>
  </w:style>
  <w:style w:type="table" w:customStyle="1" w:styleId="Table8">
    <w:name w:val="Table 8"/>
    <w:basedOn w:val="Table73db8b3c2-4aaf-4042-a0d8-43cc799de6b4"/>
    <w:uiPriority w:val="99"/>
    <w:tblPr>
      <w:tblInd w:w="3470" w:type="dxa"/>
    </w:tblPr>
  </w:style>
  <w:style w:type="table" w:customStyle="1" w:styleId="NormalTable5fd455c2-809a-4903-8b12-d683744160fb">
    <w:name w:val="Normal Table_5fd455c2-809a-4903-8b12-d683744160fb"/>
    <w:uiPriority w:val="99"/>
    <w:semiHidden/>
    <w:unhideWhenUsed/>
    <w:tblPr>
      <w:tblInd w:w="0" w:type="dxa"/>
      <w:tblCellMar>
        <w:top w:w="0" w:type="dxa"/>
        <w:left w:w="108" w:type="dxa"/>
        <w:bottom w:w="0" w:type="dxa"/>
        <w:right w:w="108" w:type="dxa"/>
      </w:tblCellMar>
    </w:tblPr>
  </w:style>
  <w:style w:type="table" w:customStyle="1" w:styleId="Table118d17089-377a-473b-b07f-f0accc843153">
    <w:name w:val="Table 1_18d17089-377a-473b-b07f-f0accc843153"/>
    <w:basedOn w:val="NormalTable5fd455c2-809a-4903-8b12-d683744160fb"/>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f074b04f-093c-4b3d-941c-186b42a106c1">
    <w:name w:val="Table 2_f074b04f-093c-4b3d-941c-186b42a106c1"/>
    <w:basedOn w:val="Table118d17089-377a-473b-b07f-f0accc843153"/>
    <w:uiPriority w:val="99"/>
    <w:tblPr>
      <w:tblInd w:w="590" w:type="dxa"/>
    </w:tblPr>
  </w:style>
  <w:style w:type="table" w:customStyle="1" w:styleId="Table3a45c283f-5cac-4200-8c17-a04eeded47d6">
    <w:name w:val="Table 3_a45c283f-5cac-4200-8c17-a04eeded47d6"/>
    <w:basedOn w:val="Table2f074b04f-093c-4b3d-941c-186b42a106c1"/>
    <w:uiPriority w:val="99"/>
    <w:tblPr>
      <w:tblInd w:w="1066" w:type="dxa"/>
    </w:tblPr>
  </w:style>
  <w:style w:type="table" w:customStyle="1" w:styleId="Table4f9d1890c-a0c1-4dac-a1eb-af7d22c86c16">
    <w:name w:val="Table 4_f9d1890c-a0c1-4dac-a1eb-af7d22c86c16"/>
    <w:basedOn w:val="Table3a45c283f-5cac-4200-8c17-a04eeded47d6"/>
    <w:uiPriority w:val="99"/>
    <w:tblPr>
      <w:tblInd w:w="1555" w:type="dxa"/>
    </w:tblPr>
  </w:style>
  <w:style w:type="table" w:customStyle="1" w:styleId="Table5471b0e88-8115-4f83-b08e-75f17afbf76f">
    <w:name w:val="Table 5_471b0e88-8115-4f83-b08e-75f17afbf76f"/>
    <w:basedOn w:val="Table4f9d1890c-a0c1-4dac-a1eb-af7d22c86c16"/>
    <w:uiPriority w:val="99"/>
    <w:tblPr>
      <w:tblInd w:w="2030" w:type="dxa"/>
    </w:tblPr>
  </w:style>
  <w:style w:type="table" w:customStyle="1" w:styleId="Table67543ad1b-c3bf-4ba2-b2dd-6135889fad74">
    <w:name w:val="Table 6_7543ad1b-c3bf-4ba2-b2dd-6135889fad74"/>
    <w:basedOn w:val="Table5471b0e88-8115-4f83-b08e-75f17afbf76f"/>
    <w:uiPriority w:val="99"/>
    <w:tblPr>
      <w:tblInd w:w="2506" w:type="dxa"/>
      <w:tblCellMar>
        <w:left w:w="115" w:type="dxa"/>
        <w:right w:w="115" w:type="dxa"/>
      </w:tblCellMar>
    </w:tblPr>
  </w:style>
  <w:style w:type="table" w:customStyle="1" w:styleId="Table760fb1be3-a246-476c-9c96-7f38d64e7b9b">
    <w:name w:val="Table 7_60fb1be3-a246-476c-9c96-7f38d64e7b9b"/>
    <w:basedOn w:val="Table67543ad1b-c3bf-4ba2-b2dd-6135889fad74"/>
    <w:uiPriority w:val="99"/>
    <w:tblPr>
      <w:tblInd w:w="2995" w:type="dxa"/>
    </w:tblPr>
  </w:style>
  <w:style w:type="table" w:customStyle="1" w:styleId="Table85848028b-135b-4bc3-a30f-ec1387172a29">
    <w:name w:val="Table 8_5848028b-135b-4bc3-a30f-ec1387172a29"/>
    <w:basedOn w:val="Table760fb1be3-a246-476c-9c96-7f38d64e7b9b"/>
    <w:uiPriority w:val="99"/>
    <w:tblPr>
      <w:tblInd w:w="3470" w:type="dxa"/>
    </w:tblPr>
  </w:style>
  <w:style w:type="table" w:customStyle="1" w:styleId="Table9">
    <w:name w:val="Table 9"/>
    <w:basedOn w:val="Table85848028b-135b-4bc3-a30f-ec1387172a29"/>
    <w:uiPriority w:val="99"/>
    <w:tblPr>
      <w:tblInd w:w="3946" w:type="dxa"/>
    </w:tblPr>
  </w:style>
  <w:style w:type="table" w:customStyle="1" w:styleId="NormalTablecd7ad44e-2ff9-42c0-926d-b2f84f8dd9c1">
    <w:name w:val="Normal Table_cd7ad44e-2ff9-42c0-926d-b2f84f8dd9c1"/>
    <w:uiPriority w:val="99"/>
    <w:semiHidden/>
    <w:unhideWhenUsed/>
    <w:tblPr>
      <w:tblInd w:w="0" w:type="dxa"/>
      <w:tblCellMar>
        <w:top w:w="0" w:type="dxa"/>
        <w:left w:w="108" w:type="dxa"/>
        <w:bottom w:w="0" w:type="dxa"/>
        <w:right w:w="108" w:type="dxa"/>
      </w:tblCellMar>
    </w:tblPr>
  </w:style>
  <w:style w:type="table" w:customStyle="1" w:styleId="TableNoRule1">
    <w:name w:val="Table NoRule 1"/>
    <w:basedOn w:val="NormalTablecd7ad44e-2ff9-42c0-926d-b2f84f8dd9c1"/>
    <w:uiPriority w:val="99"/>
    <w:pPr>
      <w:spacing w:before="0" w:after="0"/>
      <w:jc w:val="left"/>
    </w:pPr>
    <w:tblPr>
      <w:tblCellMar>
        <w:left w:w="0" w:type="dxa"/>
        <w:right w:w="0" w:type="dxa"/>
      </w:tblCellMar>
    </w:tblPr>
    <w:tcPr>
      <w:shd w:val="clear" w:color="auto" w:fill="auto"/>
    </w:tcPr>
  </w:style>
  <w:style w:type="table" w:customStyle="1" w:styleId="NormalTable4b416fe5-605d-4600-b6c4-fe4805e6a485">
    <w:name w:val="Normal Table_4b416fe5-605d-4600-b6c4-fe4805e6a485"/>
    <w:uiPriority w:val="99"/>
    <w:semiHidden/>
    <w:unhideWhenUsed/>
    <w:tblPr>
      <w:tblInd w:w="0" w:type="dxa"/>
      <w:tblCellMar>
        <w:top w:w="0" w:type="dxa"/>
        <w:left w:w="108" w:type="dxa"/>
        <w:bottom w:w="0" w:type="dxa"/>
        <w:right w:w="108" w:type="dxa"/>
      </w:tblCellMar>
    </w:tblPr>
  </w:style>
  <w:style w:type="table" w:customStyle="1" w:styleId="TableNoRule1f5fba459-4bf7-46d6-a134-c72dae7807b1">
    <w:name w:val="Table NoRule 1_f5fba459-4bf7-46d6-a134-c72dae7807b1"/>
    <w:basedOn w:val="NormalTable4b416fe5-605d-4600-b6c4-fe4805e6a485"/>
    <w:uiPriority w:val="99"/>
    <w:pPr>
      <w:spacing w:before="0" w:after="0"/>
      <w:jc w:val="left"/>
    </w:pPr>
    <w:tblPr>
      <w:tblCellMar>
        <w:left w:w="0" w:type="dxa"/>
        <w:right w:w="0" w:type="dxa"/>
      </w:tblCellMar>
    </w:tblPr>
    <w:tcPr>
      <w:shd w:val="clear" w:color="auto" w:fill="auto"/>
    </w:tcPr>
  </w:style>
  <w:style w:type="table" w:customStyle="1" w:styleId="TableNoRule2">
    <w:name w:val="Table NoRule 2"/>
    <w:basedOn w:val="TableNoRule1f5fba459-4bf7-46d6-a134-c72dae7807b1"/>
    <w:uiPriority w:val="99"/>
    <w:tblPr>
      <w:tblInd w:w="475" w:type="dxa"/>
    </w:tblPr>
  </w:style>
  <w:style w:type="table" w:customStyle="1" w:styleId="NormalTable0773d4d6-cc14-4110-858d-34d8276fe29b">
    <w:name w:val="Normal Table_0773d4d6-cc14-4110-858d-34d8276fe29b"/>
    <w:uiPriority w:val="99"/>
    <w:semiHidden/>
    <w:unhideWhenUsed/>
    <w:tblPr>
      <w:tblInd w:w="0" w:type="dxa"/>
      <w:tblCellMar>
        <w:top w:w="0" w:type="dxa"/>
        <w:left w:w="108" w:type="dxa"/>
        <w:bottom w:w="0" w:type="dxa"/>
        <w:right w:w="108" w:type="dxa"/>
      </w:tblCellMar>
    </w:tblPr>
  </w:style>
  <w:style w:type="table" w:customStyle="1" w:styleId="TableNoRule1c66445c4-8b52-4ad2-a32f-78514a4050b5">
    <w:name w:val="Table NoRule 1_c66445c4-8b52-4ad2-a32f-78514a4050b5"/>
    <w:basedOn w:val="NormalTable0773d4d6-cc14-4110-858d-34d8276fe29b"/>
    <w:uiPriority w:val="99"/>
    <w:pPr>
      <w:spacing w:before="0" w:after="0"/>
      <w:jc w:val="left"/>
    </w:pPr>
    <w:tblPr>
      <w:tblCellMar>
        <w:left w:w="0" w:type="dxa"/>
        <w:right w:w="0" w:type="dxa"/>
      </w:tblCellMar>
    </w:tblPr>
    <w:tcPr>
      <w:shd w:val="clear" w:color="auto" w:fill="auto"/>
    </w:tcPr>
  </w:style>
  <w:style w:type="table" w:customStyle="1" w:styleId="TableNoRule2b39b386a-888d-474b-b3a3-c45a6b347ad2">
    <w:name w:val="Table NoRule 2_b39b386a-888d-474b-b3a3-c45a6b347ad2"/>
    <w:basedOn w:val="TableNoRule1c66445c4-8b52-4ad2-a32f-78514a4050b5"/>
    <w:uiPriority w:val="99"/>
    <w:tblPr>
      <w:tblInd w:w="475" w:type="dxa"/>
    </w:tblPr>
  </w:style>
  <w:style w:type="table" w:customStyle="1" w:styleId="TableNoRule3">
    <w:name w:val="Table NoRule 3"/>
    <w:basedOn w:val="TableNoRule2b39b386a-888d-474b-b3a3-c45a6b347ad2"/>
    <w:uiPriority w:val="99"/>
    <w:tblPr>
      <w:tblInd w:w="950" w:type="dxa"/>
    </w:tblPr>
  </w:style>
  <w:style w:type="table" w:customStyle="1" w:styleId="NormalTablef1a5f6f1-0db0-4c5e-a668-d0336ba8c915">
    <w:name w:val="Normal Table_f1a5f6f1-0db0-4c5e-a668-d0336ba8c915"/>
    <w:uiPriority w:val="99"/>
    <w:semiHidden/>
    <w:unhideWhenUsed/>
    <w:tblPr>
      <w:tblInd w:w="0" w:type="dxa"/>
      <w:tblCellMar>
        <w:top w:w="0" w:type="dxa"/>
        <w:left w:w="108" w:type="dxa"/>
        <w:bottom w:w="0" w:type="dxa"/>
        <w:right w:w="108" w:type="dxa"/>
      </w:tblCellMar>
    </w:tblPr>
  </w:style>
  <w:style w:type="table" w:customStyle="1" w:styleId="TableNoRule18871fca8-67da-4d5a-9fe0-533302e75774">
    <w:name w:val="Table NoRule 1_8871fca8-67da-4d5a-9fe0-533302e75774"/>
    <w:basedOn w:val="NormalTablef1a5f6f1-0db0-4c5e-a668-d0336ba8c915"/>
    <w:uiPriority w:val="99"/>
    <w:pPr>
      <w:spacing w:before="0" w:after="0"/>
      <w:jc w:val="left"/>
    </w:pPr>
    <w:tblPr>
      <w:tblCellMar>
        <w:left w:w="0" w:type="dxa"/>
        <w:right w:w="0" w:type="dxa"/>
      </w:tblCellMar>
    </w:tblPr>
    <w:tcPr>
      <w:shd w:val="clear" w:color="auto" w:fill="auto"/>
    </w:tcPr>
  </w:style>
  <w:style w:type="table" w:customStyle="1" w:styleId="TableNoRule2a138c34c-6571-4bfe-b95d-d875c70e0cc1">
    <w:name w:val="Table NoRule 2_a138c34c-6571-4bfe-b95d-d875c70e0cc1"/>
    <w:basedOn w:val="TableNoRule18871fca8-67da-4d5a-9fe0-533302e75774"/>
    <w:uiPriority w:val="99"/>
    <w:tblPr>
      <w:tblInd w:w="475" w:type="dxa"/>
    </w:tblPr>
  </w:style>
  <w:style w:type="table" w:customStyle="1" w:styleId="TableNoRule398c7fe76-e18b-431b-847b-e5d831928f12">
    <w:name w:val="Table NoRule 3_98c7fe76-e18b-431b-847b-e5d831928f12"/>
    <w:basedOn w:val="TableNoRule2a138c34c-6571-4bfe-b95d-d875c70e0cc1"/>
    <w:uiPriority w:val="99"/>
    <w:tblPr>
      <w:tblInd w:w="950" w:type="dxa"/>
    </w:tblPr>
  </w:style>
  <w:style w:type="table" w:customStyle="1" w:styleId="TableNoRule4">
    <w:name w:val="Table NoRule 4"/>
    <w:basedOn w:val="TableNoRule398c7fe76-e18b-431b-847b-e5d831928f12"/>
    <w:uiPriority w:val="99"/>
    <w:tblPr>
      <w:tblInd w:w="1440" w:type="dxa"/>
    </w:tblPr>
  </w:style>
  <w:style w:type="table" w:customStyle="1" w:styleId="NormalTable3216917f-9b96-462f-b65b-045cedd03a84">
    <w:name w:val="Normal Table_3216917f-9b96-462f-b65b-045cedd03a84"/>
    <w:uiPriority w:val="99"/>
    <w:semiHidden/>
    <w:unhideWhenUsed/>
    <w:tblPr>
      <w:tblInd w:w="0" w:type="dxa"/>
      <w:tblCellMar>
        <w:top w:w="0" w:type="dxa"/>
        <w:left w:w="108" w:type="dxa"/>
        <w:bottom w:w="0" w:type="dxa"/>
        <w:right w:w="108" w:type="dxa"/>
      </w:tblCellMar>
    </w:tblPr>
  </w:style>
  <w:style w:type="table" w:customStyle="1" w:styleId="TableNoRule1cd829255-3b98-4587-a704-7f7ccfab3e35">
    <w:name w:val="Table NoRule 1_cd829255-3b98-4587-a704-7f7ccfab3e35"/>
    <w:basedOn w:val="NormalTable3216917f-9b96-462f-b65b-045cedd03a84"/>
    <w:uiPriority w:val="99"/>
    <w:pPr>
      <w:spacing w:before="0" w:after="0"/>
      <w:jc w:val="left"/>
    </w:pPr>
    <w:tblPr>
      <w:tblCellMar>
        <w:left w:w="0" w:type="dxa"/>
        <w:right w:w="0" w:type="dxa"/>
      </w:tblCellMar>
    </w:tblPr>
    <w:tcPr>
      <w:shd w:val="clear" w:color="auto" w:fill="auto"/>
    </w:tcPr>
  </w:style>
  <w:style w:type="table" w:customStyle="1" w:styleId="TableNoRule2f957bac3-97e9-49c7-8c4a-87e916196046">
    <w:name w:val="Table NoRule 2_f957bac3-97e9-49c7-8c4a-87e916196046"/>
    <w:basedOn w:val="TableNoRule1cd829255-3b98-4587-a704-7f7ccfab3e35"/>
    <w:uiPriority w:val="99"/>
    <w:tblPr>
      <w:tblInd w:w="475" w:type="dxa"/>
    </w:tblPr>
  </w:style>
  <w:style w:type="table" w:customStyle="1" w:styleId="TableNoRule37ed0430f-f0af-440c-8176-fcdbf497be35">
    <w:name w:val="Table NoRule 3_7ed0430f-f0af-440c-8176-fcdbf497be35"/>
    <w:basedOn w:val="TableNoRule2f957bac3-97e9-49c7-8c4a-87e916196046"/>
    <w:uiPriority w:val="99"/>
    <w:tblPr>
      <w:tblInd w:w="950" w:type="dxa"/>
    </w:tblPr>
  </w:style>
  <w:style w:type="table" w:customStyle="1" w:styleId="TableNoRule492d248ef-0cc5-4160-bbea-9a39a09391ea">
    <w:name w:val="Table NoRule 4_92d248ef-0cc5-4160-bbea-9a39a09391ea"/>
    <w:basedOn w:val="TableNoRule37ed0430f-f0af-440c-8176-fcdbf497be35"/>
    <w:uiPriority w:val="99"/>
    <w:tblPr>
      <w:tblInd w:w="1440" w:type="dxa"/>
    </w:tblPr>
  </w:style>
  <w:style w:type="table" w:customStyle="1" w:styleId="TableNoRule5">
    <w:name w:val="Table NoRule 5"/>
    <w:basedOn w:val="TableNoRule492d248ef-0cc5-4160-bbea-9a39a09391ea"/>
    <w:uiPriority w:val="99"/>
    <w:tblPr>
      <w:tblInd w:w="1915" w:type="dxa"/>
    </w:tblPr>
  </w:style>
  <w:style w:type="table" w:customStyle="1" w:styleId="NormalTablec15af879-6412-4c75-8eda-5985cf62860e">
    <w:name w:val="Normal Table_c15af879-6412-4c75-8eda-5985cf62860e"/>
    <w:uiPriority w:val="99"/>
    <w:semiHidden/>
    <w:unhideWhenUsed/>
    <w:tblPr>
      <w:tblInd w:w="0" w:type="dxa"/>
      <w:tblCellMar>
        <w:top w:w="0" w:type="dxa"/>
        <w:left w:w="108" w:type="dxa"/>
        <w:bottom w:w="0" w:type="dxa"/>
        <w:right w:w="108" w:type="dxa"/>
      </w:tblCellMar>
    </w:tblPr>
  </w:style>
  <w:style w:type="table" w:customStyle="1" w:styleId="TableNoRule104a0dbd8-5600-4a6e-b93b-8bd57b7b431a">
    <w:name w:val="Table NoRule 1_04a0dbd8-5600-4a6e-b93b-8bd57b7b431a"/>
    <w:basedOn w:val="NormalTablec15af879-6412-4c75-8eda-5985cf62860e"/>
    <w:uiPriority w:val="99"/>
    <w:pPr>
      <w:spacing w:before="0" w:after="0"/>
      <w:jc w:val="left"/>
    </w:pPr>
    <w:tblPr>
      <w:tblCellMar>
        <w:left w:w="0" w:type="dxa"/>
        <w:right w:w="0" w:type="dxa"/>
      </w:tblCellMar>
    </w:tblPr>
    <w:tcPr>
      <w:shd w:val="clear" w:color="auto" w:fill="auto"/>
    </w:tcPr>
  </w:style>
  <w:style w:type="table" w:customStyle="1" w:styleId="TableNoRule2ffae2f4b-02f9-4563-99de-531326398b3b">
    <w:name w:val="Table NoRule 2_ffae2f4b-02f9-4563-99de-531326398b3b"/>
    <w:basedOn w:val="TableNoRule104a0dbd8-5600-4a6e-b93b-8bd57b7b431a"/>
    <w:uiPriority w:val="99"/>
    <w:tblPr>
      <w:tblInd w:w="475" w:type="dxa"/>
    </w:tblPr>
  </w:style>
  <w:style w:type="table" w:customStyle="1" w:styleId="TableNoRule307b5f091-9a35-4ffe-bb11-32bb18e23083">
    <w:name w:val="Table NoRule 3_07b5f091-9a35-4ffe-bb11-32bb18e23083"/>
    <w:basedOn w:val="TableNoRule2ffae2f4b-02f9-4563-99de-531326398b3b"/>
    <w:uiPriority w:val="99"/>
    <w:tblPr>
      <w:tblInd w:w="950" w:type="dxa"/>
    </w:tblPr>
  </w:style>
  <w:style w:type="table" w:customStyle="1" w:styleId="TableNoRule449d9f9ed-9ad5-4619-b10f-92b2f8ea8b55">
    <w:name w:val="Table NoRule 4_49d9f9ed-9ad5-4619-b10f-92b2f8ea8b55"/>
    <w:basedOn w:val="TableNoRule307b5f091-9a35-4ffe-bb11-32bb18e23083"/>
    <w:uiPriority w:val="99"/>
    <w:tblPr>
      <w:tblInd w:w="1440" w:type="dxa"/>
    </w:tblPr>
  </w:style>
  <w:style w:type="table" w:customStyle="1" w:styleId="TableNoRule5fee381b4-4a13-4a18-bb6e-8dacd2a48bbb">
    <w:name w:val="Table NoRule 5_fee381b4-4a13-4a18-bb6e-8dacd2a48bbb"/>
    <w:basedOn w:val="TableNoRule449d9f9ed-9ad5-4619-b10f-92b2f8ea8b55"/>
    <w:uiPriority w:val="99"/>
    <w:tblPr>
      <w:tblInd w:w="1915" w:type="dxa"/>
    </w:tblPr>
  </w:style>
  <w:style w:type="table" w:customStyle="1" w:styleId="TableNoRule6">
    <w:name w:val="Table NoRule 6"/>
    <w:basedOn w:val="TableNoRule5fee381b4-4a13-4a18-bb6e-8dacd2a48bbb"/>
    <w:uiPriority w:val="99"/>
    <w:tblPr>
      <w:tblInd w:w="2390" w:type="dxa"/>
    </w:tblPr>
  </w:style>
  <w:style w:type="table" w:customStyle="1" w:styleId="NormalTable541445e5-d9f9-4410-b7a5-5a29abb798a9">
    <w:name w:val="Normal Table_541445e5-d9f9-4410-b7a5-5a29abb798a9"/>
    <w:uiPriority w:val="99"/>
    <w:semiHidden/>
    <w:unhideWhenUsed/>
    <w:tblPr>
      <w:tblInd w:w="0" w:type="dxa"/>
      <w:tblCellMar>
        <w:top w:w="0" w:type="dxa"/>
        <w:left w:w="108" w:type="dxa"/>
        <w:bottom w:w="0" w:type="dxa"/>
        <w:right w:w="108" w:type="dxa"/>
      </w:tblCellMar>
    </w:tblPr>
  </w:style>
  <w:style w:type="table" w:customStyle="1" w:styleId="TableNoRule134726e5b-8da5-4aed-954b-ecbde3745768">
    <w:name w:val="Table NoRule 1_34726e5b-8da5-4aed-954b-ecbde3745768"/>
    <w:basedOn w:val="NormalTable541445e5-d9f9-4410-b7a5-5a29abb798a9"/>
    <w:uiPriority w:val="99"/>
    <w:pPr>
      <w:spacing w:before="0" w:after="0"/>
      <w:jc w:val="left"/>
    </w:pPr>
    <w:tblPr>
      <w:tblCellMar>
        <w:left w:w="0" w:type="dxa"/>
        <w:right w:w="0" w:type="dxa"/>
      </w:tblCellMar>
    </w:tblPr>
    <w:tcPr>
      <w:shd w:val="clear" w:color="auto" w:fill="auto"/>
    </w:tcPr>
  </w:style>
  <w:style w:type="table" w:customStyle="1" w:styleId="TableNoRule268c0ddcc-e909-4322-a0e9-633145e34ab7">
    <w:name w:val="Table NoRule 2_68c0ddcc-e909-4322-a0e9-633145e34ab7"/>
    <w:basedOn w:val="TableNoRule134726e5b-8da5-4aed-954b-ecbde3745768"/>
    <w:uiPriority w:val="99"/>
    <w:tblPr>
      <w:tblInd w:w="475" w:type="dxa"/>
    </w:tblPr>
  </w:style>
  <w:style w:type="table" w:customStyle="1" w:styleId="TableNoRule3ef475631-e695-44e1-adfb-ef81d4cadeea">
    <w:name w:val="Table NoRule 3_ef475631-e695-44e1-adfb-ef81d4cadeea"/>
    <w:basedOn w:val="TableNoRule268c0ddcc-e909-4322-a0e9-633145e34ab7"/>
    <w:uiPriority w:val="99"/>
    <w:tblPr>
      <w:tblInd w:w="950" w:type="dxa"/>
    </w:tblPr>
  </w:style>
  <w:style w:type="table" w:customStyle="1" w:styleId="TableNoRule47228b431-2a41-405a-9704-91bc489fd093">
    <w:name w:val="Table NoRule 4_7228b431-2a41-405a-9704-91bc489fd093"/>
    <w:basedOn w:val="TableNoRule3ef475631-e695-44e1-adfb-ef81d4cadeea"/>
    <w:uiPriority w:val="99"/>
    <w:tblPr>
      <w:tblInd w:w="1440" w:type="dxa"/>
    </w:tblPr>
  </w:style>
  <w:style w:type="table" w:customStyle="1" w:styleId="TableNoRule545471ecd-f92f-404e-b5ec-c29fd467919f">
    <w:name w:val="Table NoRule 5_45471ecd-f92f-404e-b5ec-c29fd467919f"/>
    <w:basedOn w:val="TableNoRule47228b431-2a41-405a-9704-91bc489fd093"/>
    <w:uiPriority w:val="99"/>
    <w:tblPr>
      <w:tblInd w:w="1915" w:type="dxa"/>
    </w:tblPr>
  </w:style>
  <w:style w:type="table" w:customStyle="1" w:styleId="TableNoRule60d68934e-6123-45dc-b235-4283e86f9c55">
    <w:name w:val="Table NoRule 6_0d68934e-6123-45dc-b235-4283e86f9c55"/>
    <w:basedOn w:val="TableNoRule545471ecd-f92f-404e-b5ec-c29fd467919f"/>
    <w:uiPriority w:val="99"/>
    <w:tblPr>
      <w:tblInd w:w="2390" w:type="dxa"/>
    </w:tblPr>
  </w:style>
  <w:style w:type="table" w:customStyle="1" w:styleId="TableNoRule7">
    <w:name w:val="Table NoRule 7"/>
    <w:basedOn w:val="TableNoRule60d68934e-6123-45dc-b235-4283e86f9c55"/>
    <w:uiPriority w:val="99"/>
    <w:tblPr>
      <w:tblInd w:w="2880" w:type="dxa"/>
    </w:tblPr>
  </w:style>
  <w:style w:type="table" w:customStyle="1" w:styleId="NormalTabled5268754-9540-49ce-898d-f0dda9bf7e16">
    <w:name w:val="Normal Table_d5268754-9540-49ce-898d-f0dda9bf7e16"/>
    <w:uiPriority w:val="99"/>
    <w:semiHidden/>
    <w:unhideWhenUsed/>
    <w:tblPr>
      <w:tblInd w:w="0" w:type="dxa"/>
      <w:tblCellMar>
        <w:top w:w="0" w:type="dxa"/>
        <w:left w:w="108" w:type="dxa"/>
        <w:bottom w:w="0" w:type="dxa"/>
        <w:right w:w="108" w:type="dxa"/>
      </w:tblCellMar>
    </w:tblPr>
  </w:style>
  <w:style w:type="table" w:customStyle="1" w:styleId="TableNoRule1e5b4875c-5867-4d5a-8437-3df3c6c9ef31">
    <w:name w:val="Table NoRule 1_e5b4875c-5867-4d5a-8437-3df3c6c9ef31"/>
    <w:basedOn w:val="NormalTabled5268754-9540-49ce-898d-f0dda9bf7e16"/>
    <w:uiPriority w:val="99"/>
    <w:pPr>
      <w:spacing w:before="0" w:after="0"/>
      <w:jc w:val="left"/>
    </w:pPr>
    <w:tblPr>
      <w:tblCellMar>
        <w:left w:w="0" w:type="dxa"/>
        <w:right w:w="0" w:type="dxa"/>
      </w:tblCellMar>
    </w:tblPr>
    <w:tcPr>
      <w:shd w:val="clear" w:color="auto" w:fill="auto"/>
    </w:tcPr>
  </w:style>
  <w:style w:type="table" w:customStyle="1" w:styleId="TableNoRule2e2f2a287-ca26-4e8d-ba03-24da43c2c021">
    <w:name w:val="Table NoRule 2_e2f2a287-ca26-4e8d-ba03-24da43c2c021"/>
    <w:basedOn w:val="TableNoRule1e5b4875c-5867-4d5a-8437-3df3c6c9ef31"/>
    <w:uiPriority w:val="99"/>
    <w:tblPr>
      <w:tblInd w:w="475" w:type="dxa"/>
    </w:tblPr>
  </w:style>
  <w:style w:type="table" w:customStyle="1" w:styleId="TableNoRule3903e91b0-ce4f-4e6d-afd4-d583751dd121">
    <w:name w:val="Table NoRule 3_903e91b0-ce4f-4e6d-afd4-d583751dd121"/>
    <w:basedOn w:val="TableNoRule2e2f2a287-ca26-4e8d-ba03-24da43c2c021"/>
    <w:uiPriority w:val="99"/>
    <w:tblPr>
      <w:tblInd w:w="950" w:type="dxa"/>
    </w:tblPr>
  </w:style>
  <w:style w:type="table" w:customStyle="1" w:styleId="TableNoRule419ee6f67-6f21-454f-a6d1-cb7c854d8929">
    <w:name w:val="Table NoRule 4_19ee6f67-6f21-454f-a6d1-cb7c854d8929"/>
    <w:basedOn w:val="TableNoRule3903e91b0-ce4f-4e6d-afd4-d583751dd121"/>
    <w:uiPriority w:val="99"/>
    <w:tblPr>
      <w:tblInd w:w="1440" w:type="dxa"/>
    </w:tblPr>
  </w:style>
  <w:style w:type="table" w:customStyle="1" w:styleId="TableNoRule5b84ccf04-3e5a-4e08-a9a8-575478186735">
    <w:name w:val="Table NoRule 5_b84ccf04-3e5a-4e08-a9a8-575478186735"/>
    <w:basedOn w:val="TableNoRule419ee6f67-6f21-454f-a6d1-cb7c854d8929"/>
    <w:uiPriority w:val="99"/>
    <w:tblPr>
      <w:tblInd w:w="1915" w:type="dxa"/>
    </w:tblPr>
  </w:style>
  <w:style w:type="table" w:customStyle="1" w:styleId="TableNoRule6126bb82f-d388-4404-838b-48cb99016588">
    <w:name w:val="Table NoRule 6_126bb82f-d388-4404-838b-48cb99016588"/>
    <w:basedOn w:val="TableNoRule5b84ccf04-3e5a-4e08-a9a8-575478186735"/>
    <w:uiPriority w:val="99"/>
    <w:tblPr>
      <w:tblInd w:w="2390" w:type="dxa"/>
    </w:tblPr>
  </w:style>
  <w:style w:type="table" w:customStyle="1" w:styleId="TableNoRule7f8a56fb2-9fd0-4681-a8fe-3cbad067d692">
    <w:name w:val="Table NoRule 7_f8a56fb2-9fd0-4681-a8fe-3cbad067d692"/>
    <w:basedOn w:val="TableNoRule6126bb82f-d388-4404-838b-48cb99016588"/>
    <w:uiPriority w:val="99"/>
    <w:tblPr>
      <w:tblInd w:w="2880" w:type="dxa"/>
    </w:tblPr>
  </w:style>
  <w:style w:type="table" w:customStyle="1" w:styleId="TableNoRule8">
    <w:name w:val="Table NoRule 8"/>
    <w:basedOn w:val="TableNoRule7f8a56fb2-9fd0-4681-a8fe-3cbad067d692"/>
    <w:uiPriority w:val="99"/>
    <w:tblPr>
      <w:tblInd w:w="3355" w:type="dxa"/>
    </w:tblPr>
  </w:style>
  <w:style w:type="table" w:customStyle="1" w:styleId="NormalTableca5e8086-f06f-4f43-8d12-6bdcf4a4ae2c">
    <w:name w:val="Normal Table_ca5e8086-f06f-4f43-8d12-6bdcf4a4ae2c"/>
    <w:uiPriority w:val="99"/>
    <w:semiHidden/>
    <w:unhideWhenUsed/>
    <w:tblPr>
      <w:tblInd w:w="0" w:type="dxa"/>
      <w:tblCellMar>
        <w:top w:w="0" w:type="dxa"/>
        <w:left w:w="108" w:type="dxa"/>
        <w:bottom w:w="0" w:type="dxa"/>
        <w:right w:w="108" w:type="dxa"/>
      </w:tblCellMar>
    </w:tblPr>
  </w:style>
  <w:style w:type="table" w:customStyle="1" w:styleId="TableNoRule1652b83a6-1cba-4d9b-a737-96670dec5a45">
    <w:name w:val="Table NoRule 1_652b83a6-1cba-4d9b-a737-96670dec5a45"/>
    <w:basedOn w:val="NormalTableca5e8086-f06f-4f43-8d12-6bdcf4a4ae2c"/>
    <w:uiPriority w:val="99"/>
    <w:pPr>
      <w:spacing w:before="0" w:after="0"/>
      <w:jc w:val="left"/>
    </w:pPr>
    <w:tblPr>
      <w:tblCellMar>
        <w:left w:w="0" w:type="dxa"/>
        <w:right w:w="0" w:type="dxa"/>
      </w:tblCellMar>
    </w:tblPr>
    <w:tcPr>
      <w:shd w:val="clear" w:color="auto" w:fill="auto"/>
    </w:tcPr>
  </w:style>
  <w:style w:type="table" w:customStyle="1" w:styleId="TableNoRule2b3169631-15e6-486b-9b25-5369b2125dc3">
    <w:name w:val="Table NoRule 2_b3169631-15e6-486b-9b25-5369b2125dc3"/>
    <w:basedOn w:val="TableNoRule1652b83a6-1cba-4d9b-a737-96670dec5a45"/>
    <w:uiPriority w:val="99"/>
    <w:tblPr>
      <w:tblInd w:w="475" w:type="dxa"/>
    </w:tblPr>
  </w:style>
  <w:style w:type="table" w:customStyle="1" w:styleId="TableNoRule370b0a174-774b-42af-92be-76a61d5340d6">
    <w:name w:val="Table NoRule 3_70b0a174-774b-42af-92be-76a61d5340d6"/>
    <w:basedOn w:val="TableNoRule2b3169631-15e6-486b-9b25-5369b2125dc3"/>
    <w:uiPriority w:val="99"/>
    <w:tblPr>
      <w:tblInd w:w="950" w:type="dxa"/>
    </w:tblPr>
  </w:style>
  <w:style w:type="table" w:customStyle="1" w:styleId="TableNoRule4fdd936c1-3af0-4ff3-8388-0350b836a92c">
    <w:name w:val="Table NoRule 4_fdd936c1-3af0-4ff3-8388-0350b836a92c"/>
    <w:basedOn w:val="TableNoRule370b0a174-774b-42af-92be-76a61d5340d6"/>
    <w:uiPriority w:val="99"/>
    <w:tblPr>
      <w:tblInd w:w="1440" w:type="dxa"/>
    </w:tblPr>
  </w:style>
  <w:style w:type="table" w:customStyle="1" w:styleId="TableNoRule5e8367317-c43f-46e8-9e6e-ad85171f1ce0">
    <w:name w:val="Table NoRule 5_e8367317-c43f-46e8-9e6e-ad85171f1ce0"/>
    <w:basedOn w:val="TableNoRule4fdd936c1-3af0-4ff3-8388-0350b836a92c"/>
    <w:uiPriority w:val="99"/>
    <w:tblPr>
      <w:tblInd w:w="1915" w:type="dxa"/>
    </w:tblPr>
  </w:style>
  <w:style w:type="table" w:customStyle="1" w:styleId="TableNoRule6d78a3ff7-f491-4a66-8795-c6c1cfbfb4dd">
    <w:name w:val="Table NoRule 6_d78a3ff7-f491-4a66-8795-c6c1cfbfb4dd"/>
    <w:basedOn w:val="TableNoRule5e8367317-c43f-46e8-9e6e-ad85171f1ce0"/>
    <w:uiPriority w:val="99"/>
    <w:tblPr>
      <w:tblInd w:w="2390" w:type="dxa"/>
    </w:tblPr>
  </w:style>
  <w:style w:type="table" w:customStyle="1" w:styleId="TableNoRule7f438c94d-fdec-47f3-8429-2076ad344a23">
    <w:name w:val="Table NoRule 7_f438c94d-fdec-47f3-8429-2076ad344a23"/>
    <w:basedOn w:val="TableNoRule6d78a3ff7-f491-4a66-8795-c6c1cfbfb4dd"/>
    <w:uiPriority w:val="99"/>
    <w:tblPr>
      <w:tblInd w:w="2880" w:type="dxa"/>
    </w:tblPr>
  </w:style>
  <w:style w:type="table" w:customStyle="1" w:styleId="TableNoRule83a77ac0f-5d42-4da9-b6d7-b9bebf3235ea">
    <w:name w:val="Table NoRule 8_3a77ac0f-5d42-4da9-b6d7-b9bebf3235ea"/>
    <w:basedOn w:val="TableNoRule7f438c94d-fdec-47f3-8429-2076ad344a23"/>
    <w:uiPriority w:val="99"/>
    <w:tblPr>
      <w:tblInd w:w="3355" w:type="dxa"/>
    </w:tblPr>
  </w:style>
  <w:style w:type="table" w:customStyle="1" w:styleId="TableNoRule9">
    <w:name w:val="Table NoRule 9"/>
    <w:basedOn w:val="TableNoRule83a77ac0f-5d42-4da9-b6d7-b9bebf3235ea"/>
    <w:uiPriority w:val="99"/>
    <w:tblPr>
      <w:tblInd w:w="3830" w:type="dxa"/>
    </w:tblPr>
  </w:style>
  <w:style w:type="paragraph" w:customStyle="1" w:styleId="PageBreakB4Table">
    <w:name w:val="PageBreakB4Table"/>
    <w:basedOn w:val="Normal"/>
    <w:qFormat/>
    <w:pPr>
      <w:spacing w:before="0" w:after="0"/>
    </w:pPr>
    <w:rPr>
      <w:rFonts w:ascii="Cambria Math" w:hAnsi="Cambria Math"/>
      <w:sz w:val="6"/>
    </w:rPr>
  </w:style>
  <w:style w:type="paragraph" w:customStyle="1" w:styleId="ImageAboveCaptionLeft">
    <w:name w:val="Image Above Caption Left"/>
    <w:next w:val="Block1"/>
    <w:qFormat/>
    <w:pPr>
      <w:keepNext/>
      <w:jc w:val="left"/>
    </w:pPr>
    <w:rPr>
      <w:rFonts w:ascii="Calibri" w:hAnsi="Calibri"/>
      <w:noProof/>
    </w:rPr>
  </w:style>
  <w:style w:type="paragraph" w:customStyle="1" w:styleId="ImageAboveCaptionCenter">
    <w:name w:val="Image Above Caption Center"/>
    <w:basedOn w:val="ImageAboveCaptionLeft"/>
    <w:next w:val="Block1"/>
    <w:qFormat/>
    <w:pPr>
      <w:jc w:val="center"/>
    </w:pPr>
  </w:style>
  <w:style w:type="paragraph" w:customStyle="1" w:styleId="ImageCaptionAboveCenter">
    <w:name w:val="Image Caption Above Center"/>
    <w:basedOn w:val="ImageCaptionAboveLeft"/>
    <w:next w:val="Block1"/>
    <w:qFormat/>
    <w:pPr>
      <w:jc w:val="center"/>
    </w:pPr>
  </w:style>
  <w:style w:type="paragraph" w:customStyle="1" w:styleId="ImageCaptionAboveRight">
    <w:name w:val="Image Caption Above Right"/>
    <w:basedOn w:val="ImageCaptionAboveLeft"/>
    <w:next w:val="Block1"/>
    <w:qFormat/>
    <w:pPr>
      <w:jc w:val="right"/>
    </w:pPr>
  </w:style>
  <w:style w:type="paragraph" w:customStyle="1" w:styleId="ImageAboveCaptionRight">
    <w:name w:val="Image Above Caption Right"/>
    <w:basedOn w:val="ImageAboveCaptionLeft"/>
    <w:qFormat/>
    <w:pPr>
      <w:jc w:val="right"/>
    </w:pPr>
  </w:style>
  <w:style w:type="paragraph" w:styleId="Revision">
    <w:name w:val="Revision"/>
    <w:hidden/>
    <w:uiPriority w:val="99"/>
    <w:semiHidden/>
    <w:rsid w:val="00F21D5A"/>
    <w:pPr>
      <w:spacing w:before="0" w:after="0"/>
      <w:jc w:val="left"/>
    </w:pPr>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Florida Academic Health Center</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Hayes-Santos</cp:lastModifiedBy>
  <cp:revision>3</cp:revision>
  <dcterms:created xsi:type="dcterms:W3CDTF">2023-05-04T19:19:00Z</dcterms:created>
  <dcterms:modified xsi:type="dcterms:W3CDTF">2025-08-20T01:46:00Z</dcterms:modified>
</cp:coreProperties>
</file>